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D9" w:rsidRDefault="00FC023B" w:rsidP="001D06A9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Addressing</w:t>
      </w:r>
      <w:r w:rsidR="00DA767A">
        <w:rPr>
          <w:rFonts w:ascii="Arial" w:hAnsi="Arial" w:cs="Arial"/>
          <w:sz w:val="32"/>
          <w:szCs w:val="32"/>
          <w:lang w:val="en-US"/>
        </w:rPr>
        <w:t xml:space="preserve"> DNase-seq cleavage bias </w:t>
      </w:r>
      <w:r>
        <w:rPr>
          <w:rFonts w:ascii="Arial" w:hAnsi="Arial" w:cs="Arial"/>
          <w:sz w:val="32"/>
          <w:szCs w:val="32"/>
          <w:lang w:val="en-US"/>
        </w:rPr>
        <w:t xml:space="preserve">and residence time on computational </w:t>
      </w:r>
      <w:r w:rsidR="00DA767A">
        <w:rPr>
          <w:rFonts w:ascii="Arial" w:hAnsi="Arial" w:cs="Arial"/>
          <w:sz w:val="32"/>
          <w:szCs w:val="32"/>
          <w:lang w:val="en-US"/>
        </w:rPr>
        <w:t>footprinting</w:t>
      </w:r>
    </w:p>
    <w:p w:rsidR="006C3BD9" w:rsidRPr="00291C06" w:rsidRDefault="00DA767A" w:rsidP="001D06A9">
      <w:pPr>
        <w:jc w:val="both"/>
        <w:rPr>
          <w:rStyle w:val="InternetLink"/>
        </w:rPr>
      </w:pPr>
      <w:r>
        <w:rPr>
          <w:rFonts w:ascii="Arial" w:hAnsi="Arial" w:cs="Arial"/>
          <w:sz w:val="16"/>
          <w:szCs w:val="16"/>
        </w:rPr>
        <w:t>Eduardo G. Gusmao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Martin Zenke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Ivan G. Costa</w:t>
      </w:r>
      <w:r>
        <w:rPr>
          <w:rFonts w:ascii="Arial" w:hAnsi="Arial" w:cs="Arial"/>
          <w:sz w:val="16"/>
          <w:szCs w:val="16"/>
          <w:vertAlign w:val="superscript"/>
        </w:rPr>
        <w:t>1,2,3,</w:t>
      </w:r>
      <w:r>
        <w:rPr>
          <w:rFonts w:ascii="Arial" w:hAnsi="Arial" w:cs="Arial"/>
          <w:sz w:val="16"/>
          <w:szCs w:val="16"/>
        </w:rPr>
        <w:t>*.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IZKF Computational Biology Research Group,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Department of Cell Biology, Institute of Biomedical Engineering,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Aachen Institute for Advanced Study in Computational Engineering Science (AICES), RWTH Aachen University,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Style w:val="InternetLink"/>
        </w:rPr>
      </w:pPr>
      <w:r>
        <w:rPr>
          <w:rFonts w:ascii="Arial" w:hAnsi="Arial" w:cs="Arial"/>
          <w:sz w:val="16"/>
          <w:szCs w:val="16"/>
        </w:rPr>
        <w:t>*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e-mail: </w:t>
      </w:r>
      <w:hyperlink r:id="rId6">
        <w:r>
          <w:rPr>
            <w:rStyle w:val="InternetLink"/>
            <w:rFonts w:ascii="Arial" w:hAnsi="Arial" w:cs="Arial"/>
            <w:sz w:val="16"/>
            <w:szCs w:val="16"/>
            <w:shd w:val="clear" w:color="auto" w:fill="FFFFFF"/>
          </w:rPr>
          <w:t>ivan.costa@rwth-aachen.de</w:t>
        </w:r>
      </w:hyperlink>
    </w:p>
    <w:p w:rsidR="00F14265" w:rsidRDefault="00533889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C1A9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br/>
      </w:r>
      <w:r w:rsidR="001C3E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Abstract: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Experimental artifacts as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cleavage </w:t>
      </w:r>
      <w:r w:rsidR="00132B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bias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transcription factor residence time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C59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impact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on 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computational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analyses of DNase-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eq experiments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 investigated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 artifacts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a comprehensive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panel of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data sets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employing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14 footprinting methods. We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demonstrate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that correcting the DNase-seq signal based on cleavage bias estimation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32B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significantly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improve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accuracy of computational footprinting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 also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propose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detect footprints arising from transcription factors with </w:t>
      </w:r>
      <w:r w:rsidR="00136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short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time, as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footprints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of such factors </w:t>
      </w:r>
      <w:r w:rsidR="00136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low predictive performance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1D06A9" w:rsidRDefault="000B07BD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Next-generation sequencing (NGS)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combined with genome-wide mapping techniques, such as DNase-seq,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contributed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greatly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our understanding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gene regulation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chromatin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dynamics</w:t>
      </w:r>
      <w:r w:rsidR="003D5F62" w:rsidRPr="003D5F62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DNase-seq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allows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nucleotide</w:t>
      </w:r>
      <w:r w:rsidR="009348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3249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level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identification of transcription factor binding sites (TFBS</w:t>
      </w:r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based on the </w:t>
      </w:r>
      <w:r w:rsidR="000E2B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computational </w:t>
      </w:r>
      <w:r w:rsidR="00A852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search of footprint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like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DNase I cleavage patterns on the DNA</w:t>
      </w:r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proofErr w:type="gramStart"/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,3</w:t>
      </w:r>
      <w:proofErr w:type="gramEnd"/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omputational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B462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can be categorized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(1) 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segmentation-based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</w:t>
      </w:r>
      <w:r w:rsidR="00062D17" w:rsidRPr="00062D1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4-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8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genome is scanned for footprint predictions based solely on DNase-seq data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(2) site-</w:t>
      </w:r>
      <w:r w:rsidR="006D1D4F" w:rsidRP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centric</w:t>
      </w:r>
      <w:r w:rsidR="009348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</w:t>
      </w:r>
      <w:r w:rsidR="002B4EC1" w:rsidRP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9-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data around 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motif-predicted binding sites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MPBSs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obtained and used to classify these sequence-based predictions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being</w:t>
      </w:r>
      <w:r w:rsidR="00B462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either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bound or unbou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nd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93917" w:rsidRDefault="003A636F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NGS-based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are 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significantly affected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by biases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which are inherent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experimental protocols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used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proofErr w:type="gramStart"/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,1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One 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major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artifact of DNase-seq experiments is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which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due to DNase I having different binding affinities towards specific DNA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sequences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Recently, He </w:t>
      </w:r>
      <w:proofErr w:type="gramStart"/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</w:t>
      </w:r>
      <w:proofErr w:type="gramEnd"/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al.</w:t>
      </w:r>
      <w:r w:rsidR="00DA3AB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A78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showed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intrinsic DNase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cleavage bias around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TFBSs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strongly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affects the performance of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 footprinting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 (footprint score; FS)</w:t>
      </w:r>
      <w:r w:rsidR="00A852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965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a factor-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 manner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They also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indicate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several transcription factors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(TFs)</w:t>
      </w:r>
      <w:r w:rsidR="004965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such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nuclear receptors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where the DNase</w:t>
      </w:r>
      <w:r w:rsidR="00F139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profile resembles 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their 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estimate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Furthermore, </w:t>
      </w:r>
      <w:r w:rsidR="002A78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they </w:t>
      </w:r>
      <w:r w:rsidR="00854BB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indicate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counting the number of DNase-seq reads around putative TFBSs (tag count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TC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outperforms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evaluated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 footprinting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Another experimental aspect affecting the computational analysis of</w:t>
      </w:r>
      <w:r w:rsidR="00722E3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is 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residence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time of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TF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binding. Sung </w:t>
      </w:r>
      <w:proofErr w:type="gramStart"/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</w:t>
      </w:r>
      <w:proofErr w:type="gramEnd"/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al.</w:t>
      </w:r>
      <w:r w:rsidR="00713E1D" w:rsidRPr="00906CD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showed that short-lived TFs display a lower DNase I cleavage protection pattern</w:t>
      </w:r>
      <w:r w:rsidR="00FD53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(low number of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FD53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reads surrounding the footprint)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Moreover, 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they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also noticed that short-lived TFs as nuclear receptors have DNase-seq profiles resembling cleavage bias estimates.</w:t>
      </w:r>
    </w:p>
    <w:p w:rsidR="00D94F78" w:rsidRDefault="00D94F78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While both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et al.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Sung et al.</w:t>
      </w:r>
      <w:r w:rsidR="00D615FA" w:rsidRPr="00906CD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 the challenges imposed by cleavage bias and residence time in the computational analysis of DNase-seq data, there is so far no comprehensive study showing </w:t>
      </w:r>
      <w:r w:rsidR="00F359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their impact on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state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-the-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methods.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Moreover, despite the indication that cleavage bias is protocol</w:t>
      </w:r>
      <w:r w:rsidR="00D71E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</w:t>
      </w:r>
      <w:r w:rsidR="00C93917" w:rsidRPr="00C9391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this has not been extensively evaluated. Finally, w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ith the exception of 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few methods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account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cleavage bias</w:t>
      </w:r>
      <w:r w:rsidR="003A3BE2" w:rsidRPr="00132BF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proofErr w:type="gramStart"/>
      <w:r w:rsidR="003A3BE2" w:rsidRPr="00132BF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,1</w:t>
      </w:r>
      <w:r w:rsidR="00CA282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proofErr w:type="gramEnd"/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there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has been no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attempts to address these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issues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computationally.</w:t>
      </w:r>
    </w:p>
    <w:p w:rsidR="0039075D" w:rsidRDefault="00EC7E3B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evaluate the influence of cleavage bias</w:t>
      </w:r>
      <w:r w:rsidR="00D94F7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residence time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 state-of-the-art footprinting methods, we reproduced and extended the analysis by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included ten additional footprinting methods: Neph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Boyle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Wellington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DNase2TF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HINT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Centipede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Cuellar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PIQ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FLR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PWM bit-scor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also applied HINT 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bias-corrected DNase-seq signal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Such correction was performed based on the estimation of cleavage bias within DNase I hypersensitivity sites (HINT bias-corrected; HINT-BC) or deproteinized DNase-seq experiments (HINT bias-corrected on naked DNase; HINT-BCN). The bias correction followed a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 adaptation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of the TF-centric 6-mer scheme presented in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evaluated these methods on a benchmarking data set based on 88 TFs on H1-hESC and K562 cells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 xml:space="preserve">8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473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ethods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531DE0" w:rsidRDefault="000D7D58" w:rsidP="001D06A9">
      <w:pPr>
        <w:numPr>
          <w:ins w:id="0" w:author="Ivan Gestaira Costa Filho" w:date="2015-07-22T17:30:00Z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Our analysis show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six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out of 13 evaluated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(Wellington,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Neph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Boyle,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DNase2TF, Centipede and FS)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present a significant negative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Pearson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correlation (</w:t>
      </w:r>
      <w:r w:rsidR="00D71E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 = -0.35, R = -0.32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 = -0.28, R = -0.28, R = -0.24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-0.2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respectively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DA767A" w:rsidRPr="002339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between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their accuracy performance and amount of DNase-seq cleavage bias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1a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0.05).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3534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Equivalent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results are also observed on the same TFs and cellular conditions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analyzed</w:t>
      </w:r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He </w:t>
      </w:r>
      <w:proofErr w:type="gramStart"/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</w:t>
      </w:r>
      <w:proofErr w:type="gramEnd"/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al.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</w:t>
      </w:r>
      <w:r w:rsidR="00AB0F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plementary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1).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516E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 expected, m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ethods </w:t>
      </w:r>
      <w:r w:rsidR="00E908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explicitly 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6-mer cleavage bias statistics (HINT-BC, HINT-BCN and </w:t>
      </w:r>
      <w:r w:rsidR="00D22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FLR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3534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or performing smoothing (PIQ, Cuellar) </w:t>
      </w:r>
      <w:r w:rsidR="0073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not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significantly 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influence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by cleavage bias</w:t>
      </w:r>
      <w:r w:rsidR="009068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Moreove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r,</w:t>
      </w:r>
      <w:r w:rsidR="002D06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performance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BC</w:t>
      </w:r>
      <w:r w:rsidR="002D06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was the least affected by cleavage bias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-0.06).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an example, we show </w:t>
      </w:r>
      <w:r w:rsidR="00D80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bias estimates,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corrected and uncorrected DNase-seq average profiles around TFBSs with highest </w:t>
      </w:r>
      <w:r w:rsidR="008578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area under the ROC curve (AUC)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gain between HINT-BC and HINT (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ig.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1b and c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Sup</w:t>
      </w:r>
      <w:r w:rsidR="00331D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plementary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The NRF1 and EGR1 DNase-seq profiles indicate that the bias-corrected signal fits better their sequence affinity than the uncorrected signal.</w:t>
      </w:r>
    </w:p>
    <w:p w:rsidR="00D157BB" w:rsidRDefault="00210CA0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</w:t>
      </w:r>
      <w:r w:rsidR="003445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further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60E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explore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nature of the cleavage bias, we performed a clustering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analysis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 cleavage bias estimates of </w:t>
      </w:r>
      <w:r w:rsidR="009068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datasets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(Supplementary</w:t>
      </w:r>
      <w:r w:rsidR="003445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Table 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which include 3 dep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roteinized DNA experiments (Supplementary Fig.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80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). It is possible to discriminate the </w:t>
      </w:r>
      <w:r w:rsidR="00AA1F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estimated on DNase I hypersensitivity sites (DHS)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by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protocol</w:t>
      </w:r>
      <w:r w:rsidR="00836E9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(single-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hit</w:t>
      </w:r>
      <w:r w:rsidR="00602E81" w:rsidRPr="00602E8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02E81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vs.</w:t>
      </w:r>
      <w:r w:rsidR="00836E9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double-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hit</w:t>
      </w:r>
      <w:r w:rsidR="00602E81" w:rsidRPr="00602E8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Nake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experiment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grouped together 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 a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moderate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correlation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DHS-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estimated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corresponding protocols.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We also observe that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k-</w:t>
      </w:r>
      <w:proofErr w:type="spellStart"/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rs</w:t>
      </w:r>
      <w:proofErr w:type="spellEnd"/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high cleavage bias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have a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high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G content (Supplementary Fig. 4). This explains the improvement in performance of TFs from </w:t>
      </w:r>
      <w:r w:rsidR="009251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Fig.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 and Supplementary </w:t>
      </w:r>
      <w:r w:rsidR="009251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Fig.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2, which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all associated with factors with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CG-</w:t>
      </w:r>
      <w:r w:rsidR="00EC77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rich motifs.</w:t>
      </w:r>
    </w:p>
    <w:p w:rsidR="006C3BD9" w:rsidRDefault="00DA767A" w:rsidP="001D06A9">
      <w:pPr>
        <w:numPr>
          <w:ins w:id="1" w:author="Ivan Gestaira Costa Filho" w:date="2015-07-24T14:54:00Z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Concerning prediction accuracy, 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all 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segmentation-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based 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footprinting 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 (</w:t>
      </w:r>
      <w:r w:rsidR="00B75C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="00B75C9A" w:rsidRPr="00B75C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INT-BC, HINT-BCN, HINT, Boyle, DNase2TF and Wellington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and one site</w:t>
      </w:r>
      <w:r w:rsidR="008578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centric method (PIQ)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 a higher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AUC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than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C77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ED1E62" w:rsidRP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Table</w:t>
      </w:r>
      <w:r w:rsidR="007A623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 and 3;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0.05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Friedman-</w:t>
      </w:r>
      <w:proofErr w:type="spellStart"/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Nemenyi</w:t>
      </w:r>
      <w:proofErr w:type="spellEnd"/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We also observed that HINT-BC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has</w:t>
      </w:r>
      <w:r w:rsidR="00CD38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highest AUC values and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significantly outperform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 methods</w:t>
      </w:r>
      <w:r w:rsidR="00645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 the exception of</w:t>
      </w:r>
      <w:r w:rsidR="00645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HINT-BCN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B170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05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B170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Altogether, our results 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demonstrate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several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footprint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outperform simple TC approach and that signal correction 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based on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DHS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-estimated cleavage bias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best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approach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mitigate the impact of intrinsic DNase-seq cleavage bias.</w:t>
      </w:r>
    </w:p>
    <w:p w:rsidR="00DD1552" w:rsidRDefault="00602E81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Concerning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TFs</w:t>
      </w:r>
      <w:r w:rsidR="003726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short</w:t>
      </w:r>
      <w:r w:rsidR="003726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time, as nuclear receptors, we observe that they have poor 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 profiles and this can only be partially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addressed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by bias correction 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(Supplementary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 6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Indeed, evaluated footprint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have low AUC values for these factors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(bottom quartile</w:t>
      </w:r>
      <w:r w:rsidR="00B346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AUC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values</w:t>
      </w:r>
      <w:r w:rsidR="00B346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HINT-BC and TC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Supplementary File 1)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investigate the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effects of TF residence time on footprint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we propose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statistic</w:t>
      </w:r>
      <w:r w:rsidR="006739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inspired </w:t>
      </w:r>
      <w:r w:rsidR="00B448F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concepts presented in Sung </w:t>
      </w:r>
      <w:proofErr w:type="gramStart"/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</w:t>
      </w:r>
      <w:proofErr w:type="gramEnd"/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al.</w:t>
      </w:r>
      <w:r w:rsidR="00682FD4" w:rsidRPr="00682FD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protection score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measures the difference between the amounts of DNase I digestion in the flanking regions of TFBSs and within the binding site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cleavage bias corrected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signals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M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ethods)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Therefore, we can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analyze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performance of methods on TFs with distinct residence times.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this, we used an expanded data set with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="003C4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33</w:t>
      </w:r>
      <w:r w:rsidR="001143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combinations of DNa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se-seq experiments and TFs 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Method</w:t>
      </w:r>
      <w:r w:rsidR="009473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CD38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7C4056" w:rsidRDefault="00DD28F5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observed that TFs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known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short residence time on DNA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such as nuclear receptors AR, ER and GR, present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negative protection score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2a).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TFs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intermediate and long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residence time on DNA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proofErr w:type="spellStart"/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jun</w:t>
      </w:r>
      <w:proofErr w:type="spellEnd"/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CTCF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respectively</w:t>
      </w:r>
      <w:proofErr w:type="gramStart"/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BF68CE" w:rsidRPr="00BF68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proofErr w:type="gramEnd"/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present a positive protection sc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amount of protection is</w:t>
      </w:r>
      <w:r w:rsidR="002A03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clearly reflected in the bias-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corrected DNase-seq profiles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2b, 2c and 2d). 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addition,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Fig. 2a also reveals an 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association of the protection score and the AUC of HINT-BC. Overall, the protection score positively correlate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0E35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(Spearman correlation)</w:t>
      </w:r>
      <w:r w:rsidR="00DC0B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 the AUC values of evaluated methods, su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 as TC (R = 0.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19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and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HINT-BC (R = 0.2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 and negatively correlate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(R = -0.4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9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 the DNase-seq cleavage bias (</w:t>
      </w:r>
      <w:r w:rsidR="009209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adjusted p-value &lt; 0.05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These results reinforce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concept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sho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rt residence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indeed imposes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challenge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footprint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methods. Clearly, 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patterns of </w:t>
      </w:r>
      <w:r w:rsidR="006739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uncorrected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signals around such factors are likely to be artifact</w:t>
      </w:r>
      <w:r w:rsidR="002A03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cleavage bias.</w:t>
      </w:r>
    </w:p>
    <w:p w:rsidR="006C3BD9" w:rsidRPr="00A57424" w:rsidRDefault="00DA767A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refined DNase-seq protocol and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cleavage bias presented in He et al.</w:t>
      </w:r>
      <w:r w:rsidR="000E2405" w:rsidRPr="000E240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 binding time presented in Sung et al.</w:t>
      </w:r>
      <w:r w:rsidR="00682FD4" w:rsidRPr="00682FD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underscore 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robust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 xml:space="preserve">in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silico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techniques are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required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correct </w:t>
      </w:r>
      <w:r w:rsidR="00C44D9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experimental artifacts and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derive valid biological predictions. We 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demonstrate that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seven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0E24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are more accurate than a simple read counting approach. Furthermore, the correction of DNase-seq signal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338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an experiment-</w:t>
      </w:r>
      <w:r w:rsidR="00620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 manner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virtually removes the effects of the cleavage bias on computational footprinting.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While it is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challenge to predict footprints of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TF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 with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short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we show that 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protection score can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identify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 of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such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TFs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order to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improve the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confidence</w:t>
      </w:r>
      <w:r w:rsidR="00A67A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assessment of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footprint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predictions.</w:t>
      </w:r>
    </w:p>
    <w:p w:rsidR="00DE388E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Methods and </w:t>
      </w:r>
      <w:r w:rsidRPr="00A5742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Supplementary Information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DA767A"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upplementary information regarding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methods, </w:t>
      </w:r>
      <w:r w:rsidR="00DA767A"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experiments and further results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found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attachment. </w:t>
      </w:r>
      <w:r w:rsidR="00344B2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Software,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benchmarking data</w:t>
      </w:r>
      <w:r w:rsidR="00344B2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bias estimates </w:t>
      </w:r>
      <w:bookmarkStart w:id="2" w:name="_GoBack"/>
      <w:bookmarkEnd w:id="2"/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available in www.costalab.org/hint-bc.</w:t>
      </w:r>
    </w:p>
    <w:p w:rsidR="00A57424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57424" w:rsidRPr="0010052A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Acknowledgements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:</w:t>
      </w:r>
      <w:r w:rsidR="003205C2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This work was supported by the Interdisciplinary Center for Clinical Research (IZKF Aachen), RWTH Aachen University Medical School, </w:t>
      </w:r>
      <w:proofErr w:type="gramStart"/>
      <w:r w:rsidR="00100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Aachen</w:t>
      </w:r>
      <w:proofErr w:type="gramEnd"/>
      <w:r w:rsidR="00100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Germany.</w:t>
      </w:r>
    </w:p>
    <w:p w:rsidR="00A57424" w:rsidRDefault="00A57424" w:rsidP="001D06A9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</w:p>
    <w:p w:rsidR="00A57424" w:rsidRPr="00A57424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Author Contributions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="00BC34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E.G.,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M.Z</w:t>
      </w:r>
      <w:r w:rsidR="008161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C34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I.C.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designed the research. E.G. wrote HINT program code. E.G. and I.C. analyzed data. E.G., M.Z. and I.C. wrote the manuscript.</w:t>
      </w:r>
    </w:p>
    <w:p w:rsidR="006C3BD9" w:rsidRPr="00087234" w:rsidRDefault="006C3BD9" w:rsidP="001D06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C3BD9" w:rsidRDefault="00DA767A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Competing Financial Interests: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declare no competing financial interests.</w:t>
      </w:r>
    </w:p>
    <w:p w:rsidR="00FB5DBB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 w:rsidR="00FB5DBB">
        <w:rPr>
          <w:rFonts w:ascii="Arial" w:hAnsi="Arial" w:cs="Arial"/>
          <w:sz w:val="16"/>
          <w:szCs w:val="16"/>
          <w:lang w:val="en-US"/>
        </w:rPr>
        <w:tab/>
        <w:t xml:space="preserve">ENCODE Project Consortium (2012). </w:t>
      </w:r>
      <w:proofErr w:type="gramStart"/>
      <w:r w:rsidR="00FB5DBB">
        <w:rPr>
          <w:rFonts w:ascii="Arial" w:hAnsi="Arial" w:cs="Arial"/>
          <w:sz w:val="16"/>
          <w:szCs w:val="16"/>
          <w:lang w:val="en-US"/>
        </w:rPr>
        <w:t>An integrated encyclopedia of DNA elements in the human genome.</w:t>
      </w:r>
      <w:proofErr w:type="gramEnd"/>
      <w:r w:rsidR="00FB5DBB">
        <w:rPr>
          <w:rFonts w:ascii="Arial" w:hAnsi="Arial" w:cs="Arial"/>
          <w:sz w:val="16"/>
          <w:szCs w:val="16"/>
          <w:lang w:val="en-US"/>
        </w:rPr>
        <w:t xml:space="preserve"> Nature, 489(7414), 57-74.</w:t>
      </w:r>
    </w:p>
    <w:p w:rsidR="009319D0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ab/>
        <w:t>Crawford, G.E. et al. (2006). Genome-wide mapping of DNase hypersensitive sites using massively parallel signature sequencing (MPSS). Genome Research, 16(1), 123-131.</w:t>
      </w:r>
    </w:p>
    <w:p w:rsidR="00FB5DBB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 w:rsidRPr="00132BF4"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 w:rsidRPr="00132BF4">
        <w:rPr>
          <w:rFonts w:ascii="Arial" w:hAnsi="Arial" w:cs="Arial"/>
          <w:sz w:val="16"/>
          <w:szCs w:val="16"/>
          <w:lang w:val="en-US"/>
        </w:rPr>
        <w:tab/>
        <w:t xml:space="preserve">Sabo, P.J. et al. </w:t>
      </w:r>
      <w:r>
        <w:rPr>
          <w:rFonts w:ascii="Arial" w:hAnsi="Arial" w:cs="Arial"/>
          <w:sz w:val="16"/>
          <w:szCs w:val="16"/>
          <w:lang w:val="en-US"/>
        </w:rPr>
        <w:t>(2004). Genome-wide identification of DNase I hypersensitive sites using active chromatin sequence libraries. PNAS, 101(13), 4537-4542.</w:t>
      </w:r>
    </w:p>
    <w:p w:rsidR="006C3BD9" w:rsidRDefault="003D5F62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4</w:t>
      </w:r>
      <w:r w:rsidR="00DA767A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="00DA767A">
        <w:rPr>
          <w:rFonts w:ascii="Arial" w:hAnsi="Arial" w:cs="Arial"/>
          <w:sz w:val="16"/>
          <w:szCs w:val="16"/>
          <w:lang w:val="en-US"/>
        </w:rPr>
        <w:t>Neph</w:t>
      </w:r>
      <w:proofErr w:type="spellEnd"/>
      <w:r w:rsidR="00DA767A">
        <w:rPr>
          <w:rFonts w:ascii="Arial" w:hAnsi="Arial" w:cs="Arial"/>
          <w:sz w:val="16"/>
          <w:szCs w:val="16"/>
          <w:lang w:val="en-US"/>
        </w:rPr>
        <w:t>, S. et al. (2012). An expansive human regulatory lexicon encoded in transcription factor footprints. Nature, 489(7414), 83-90.</w:t>
      </w:r>
    </w:p>
    <w:p w:rsidR="003D5F62" w:rsidRDefault="003D5F62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5</w:t>
      </w:r>
      <w:r>
        <w:rPr>
          <w:rFonts w:ascii="Arial" w:hAnsi="Arial" w:cs="Arial"/>
          <w:sz w:val="16"/>
          <w:szCs w:val="16"/>
          <w:lang w:val="en-US"/>
        </w:rPr>
        <w:tab/>
        <w:t>Boyle, A.P. et al. (2011). High-resolution genome-wide in vivo footprinting of diverse transcription factors in human cells. Genome Research, 21(3), 456-464.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6</w:t>
      </w:r>
      <w:r>
        <w:rPr>
          <w:rFonts w:ascii="Arial" w:hAnsi="Arial" w:cs="Arial"/>
          <w:sz w:val="16"/>
          <w:szCs w:val="16"/>
          <w:lang w:val="en-US"/>
        </w:rPr>
        <w:tab/>
        <w:t>Piper, J. et al. (2013). Wellington: a novel method for the accurate identification of digital genomic footprints from DNase-seq data. Nucleic Acids Research, 41(21), e201.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7</w:t>
      </w:r>
      <w:r>
        <w:rPr>
          <w:rFonts w:ascii="Arial" w:hAnsi="Arial" w:cs="Arial"/>
          <w:sz w:val="16"/>
          <w:szCs w:val="16"/>
          <w:lang w:val="en-US"/>
        </w:rPr>
        <w:tab/>
        <w:t>Sung, M.-H.H. et al. (2014). DNase footprint signatures are dictated by factor dynamics and DNA sequence. Molecular Cell, 56(2), 275-285.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8</w:t>
      </w:r>
      <w:r>
        <w:rPr>
          <w:rFonts w:ascii="Arial" w:hAnsi="Arial" w:cs="Arial"/>
          <w:sz w:val="16"/>
          <w:szCs w:val="16"/>
          <w:lang w:val="en-US"/>
        </w:rPr>
        <w:tab/>
        <w:t xml:space="preserve">Gusmao, E.G. et al. (2014). </w:t>
      </w:r>
      <w:proofErr w:type="gramStart"/>
      <w:r>
        <w:rPr>
          <w:rFonts w:ascii="Arial" w:hAnsi="Arial" w:cs="Arial"/>
          <w:sz w:val="16"/>
          <w:szCs w:val="16"/>
          <w:lang w:val="en-US"/>
        </w:rPr>
        <w:t>Detection of active transcription factor binding sites with the combination of DNase hypersensitivity and histone modifications.</w:t>
      </w:r>
      <w:proofErr w:type="gramEnd"/>
      <w:r>
        <w:rPr>
          <w:rFonts w:ascii="Arial" w:hAnsi="Arial" w:cs="Arial"/>
          <w:sz w:val="16"/>
          <w:szCs w:val="16"/>
          <w:lang w:val="en-US"/>
        </w:rPr>
        <w:t xml:space="preserve"> Bioinformatics, 30(22), 3143-3151.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9</w:t>
      </w:r>
      <w:r w:rsidR="003D5F62">
        <w:rPr>
          <w:rFonts w:ascii="Arial" w:hAnsi="Arial" w:cs="Arial"/>
          <w:sz w:val="16"/>
          <w:szCs w:val="16"/>
          <w:lang w:val="en-US"/>
        </w:rPr>
        <w:tab/>
        <w:t>Pique-</w:t>
      </w:r>
      <w:proofErr w:type="spellStart"/>
      <w:r w:rsidR="003D5F62">
        <w:rPr>
          <w:rFonts w:ascii="Arial" w:hAnsi="Arial" w:cs="Arial"/>
          <w:sz w:val="16"/>
          <w:szCs w:val="16"/>
          <w:lang w:val="en-US"/>
        </w:rPr>
        <w:t>Regi</w:t>
      </w:r>
      <w:proofErr w:type="spellEnd"/>
      <w:r w:rsidR="003D5F62">
        <w:rPr>
          <w:rFonts w:ascii="Arial" w:hAnsi="Arial" w:cs="Arial"/>
          <w:sz w:val="16"/>
          <w:szCs w:val="16"/>
          <w:lang w:val="en-US"/>
        </w:rPr>
        <w:t>, R. et al. (2011). Accurate inference of transcription factor binding from DNA sequence and chromatin accessibility data. Genome Research, 21(3), 447-455.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 w:rsidRPr="003C45FA">
        <w:rPr>
          <w:rFonts w:ascii="Arial" w:hAnsi="Arial" w:cs="Arial"/>
          <w:sz w:val="16"/>
          <w:szCs w:val="16"/>
          <w:vertAlign w:val="superscript"/>
          <w:lang w:val="en-US"/>
        </w:rPr>
        <w:t>10</w:t>
      </w:r>
      <w:r w:rsidR="003D5F62" w:rsidRPr="003C45FA">
        <w:rPr>
          <w:rFonts w:ascii="Arial" w:hAnsi="Arial" w:cs="Arial"/>
          <w:sz w:val="16"/>
          <w:szCs w:val="16"/>
          <w:lang w:val="en-US"/>
        </w:rPr>
        <w:tab/>
        <w:t>Cuellar-</w:t>
      </w:r>
      <w:proofErr w:type="spellStart"/>
      <w:r w:rsidR="003D5F62" w:rsidRPr="003C45FA">
        <w:rPr>
          <w:rFonts w:ascii="Arial" w:hAnsi="Arial" w:cs="Arial"/>
          <w:sz w:val="16"/>
          <w:szCs w:val="16"/>
          <w:lang w:val="en-US"/>
        </w:rPr>
        <w:t>Partida</w:t>
      </w:r>
      <w:proofErr w:type="spellEnd"/>
      <w:r w:rsidR="003D5F62" w:rsidRPr="003C45FA">
        <w:rPr>
          <w:rFonts w:ascii="Arial" w:hAnsi="Arial" w:cs="Arial"/>
          <w:sz w:val="16"/>
          <w:szCs w:val="16"/>
          <w:lang w:val="en-US"/>
        </w:rPr>
        <w:t xml:space="preserve">, G. et al. </w:t>
      </w:r>
      <w:r w:rsidR="003D5F62">
        <w:rPr>
          <w:rFonts w:ascii="Arial" w:hAnsi="Arial" w:cs="Arial"/>
          <w:sz w:val="16"/>
          <w:szCs w:val="16"/>
          <w:lang w:val="en-US"/>
        </w:rPr>
        <w:t>(2012). Epigenetic priors for identifying active transcription factor binding sites. Bioinformatics, 28(1), 56-62.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11</w:t>
      </w:r>
      <w:r w:rsidR="003D5F62">
        <w:rPr>
          <w:rFonts w:ascii="Arial" w:hAnsi="Arial" w:cs="Arial"/>
          <w:sz w:val="16"/>
          <w:szCs w:val="16"/>
          <w:lang w:val="en-US"/>
        </w:rPr>
        <w:tab/>
        <w:t>Sherwood, R.I. et al. (2014). Discovery of directional and nondirectional pioneer transcription factors by modeling DNase profile magnitude and shape. Nature Biotechnology, 32(2), 171-178.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12</w:t>
      </w:r>
      <w:r w:rsidR="003D5F62" w:rsidRPr="00A3702E">
        <w:rPr>
          <w:rFonts w:ascii="Arial" w:hAnsi="Arial" w:cs="Arial"/>
          <w:sz w:val="16"/>
          <w:szCs w:val="16"/>
          <w:lang w:val="en-US"/>
        </w:rPr>
        <w:tab/>
      </w:r>
      <w:proofErr w:type="spellStart"/>
      <w:r w:rsidR="003D5F62" w:rsidRPr="00827935">
        <w:rPr>
          <w:rFonts w:ascii="Arial" w:hAnsi="Arial" w:cs="Arial"/>
          <w:sz w:val="16"/>
          <w:szCs w:val="16"/>
          <w:lang w:val="en-US"/>
        </w:rPr>
        <w:t>Yardımcı</w:t>
      </w:r>
      <w:proofErr w:type="spellEnd"/>
      <w:r w:rsidR="003D5F62">
        <w:rPr>
          <w:rFonts w:ascii="Arial" w:hAnsi="Arial" w:cs="Arial"/>
          <w:sz w:val="16"/>
          <w:szCs w:val="16"/>
          <w:lang w:val="en-US"/>
        </w:rPr>
        <w:t xml:space="preserve">, G.G. et al. </w:t>
      </w:r>
      <w:r w:rsidR="003D5F62" w:rsidRPr="004040FF">
        <w:rPr>
          <w:rFonts w:ascii="Arial" w:hAnsi="Arial" w:cs="Arial"/>
          <w:sz w:val="16"/>
          <w:szCs w:val="16"/>
          <w:lang w:val="en-US"/>
        </w:rPr>
        <w:t xml:space="preserve">(2014). </w:t>
      </w:r>
      <w:r w:rsidR="003D5F62" w:rsidRPr="003F1C15">
        <w:rPr>
          <w:rFonts w:ascii="Arial" w:hAnsi="Arial" w:cs="Arial"/>
          <w:sz w:val="16"/>
          <w:szCs w:val="16"/>
          <w:lang w:val="en-US"/>
        </w:rPr>
        <w:t xml:space="preserve">Explicit DNase sequence bias modeling enables </w:t>
      </w:r>
      <w:r w:rsidR="003D5F62">
        <w:rPr>
          <w:rFonts w:ascii="Arial" w:hAnsi="Arial" w:cs="Arial"/>
          <w:sz w:val="16"/>
          <w:szCs w:val="16"/>
          <w:lang w:val="en-US"/>
        </w:rPr>
        <w:t>high-resolution transcription factor footprint detection. Nucleic Acids Research, 42(19), 11865-11878.</w:t>
      </w:r>
    </w:p>
    <w:p w:rsidR="00DA3ABC" w:rsidRDefault="00DA3AB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13</w:t>
      </w:r>
      <w:r>
        <w:rPr>
          <w:rFonts w:ascii="Arial" w:hAnsi="Arial" w:cs="Arial"/>
          <w:sz w:val="16"/>
          <w:szCs w:val="16"/>
          <w:lang w:val="en-US"/>
        </w:rPr>
        <w:tab/>
        <w:t>He, H.H. et al. (2014). Refined DNase-seq protocol and data analysis reveals intrinsic bias in transcription factor footprint identification. Nat Meth, 11(1), 73-78.</w:t>
      </w:r>
    </w:p>
    <w:p w:rsidR="001D06A9" w:rsidRDefault="005205A5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14</w:t>
      </w:r>
      <w:r>
        <w:rPr>
          <w:rFonts w:ascii="Arial" w:hAnsi="Arial" w:cs="Arial"/>
          <w:sz w:val="16"/>
          <w:szCs w:val="16"/>
          <w:lang w:val="en-US"/>
        </w:rPr>
        <w:tab/>
        <w:t>Meyer, C. and Liu, X. (2014). Identifying and mitigating bias in next-generation sequencing methods for chromatin biology. Nature Reviews Genetics, 15(11), 709-721.</w:t>
      </w:r>
    </w:p>
    <w:p w:rsidR="001D06A9" w:rsidRDefault="001D06A9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5205A5" w:rsidRDefault="005205A5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A761D3" w:rsidRDefault="00A761D3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P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lastRenderedPageBreak/>
        <w:t xml:space="preserve">Figure 1 </w:t>
      </w:r>
      <w:r>
        <w:rPr>
          <w:rFonts w:ascii="Arial" w:hAnsi="Arial" w:cs="Arial"/>
          <w:sz w:val="20"/>
          <w:szCs w:val="20"/>
          <w:lang w:val="en-US"/>
        </w:rPr>
        <w:t>Performance of footprinting methods and examples of DNase-seq profiles. (</w:t>
      </w:r>
      <w:r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344B25">
        <w:rPr>
          <w:rFonts w:ascii="Arial" w:hAnsi="Arial" w:cs="Arial"/>
          <w:sz w:val="20"/>
          <w:szCs w:val="20"/>
          <w:lang w:val="en-US"/>
        </w:rPr>
        <w:t>Association</w:t>
      </w:r>
      <w:r>
        <w:rPr>
          <w:rFonts w:ascii="Arial" w:hAnsi="Arial" w:cs="Arial"/>
          <w:sz w:val="20"/>
          <w:szCs w:val="20"/>
          <w:lang w:val="en-US"/>
        </w:rPr>
        <w:t xml:space="preserve"> between the performanc</w:t>
      </w:r>
      <w:r w:rsidR="00AE5094">
        <w:rPr>
          <w:rFonts w:ascii="Arial" w:hAnsi="Arial" w:cs="Arial"/>
          <w:sz w:val="20"/>
          <w:szCs w:val="20"/>
          <w:lang w:val="en-US"/>
        </w:rPr>
        <w:t>e of 13</w:t>
      </w:r>
      <w:r>
        <w:rPr>
          <w:rFonts w:ascii="Arial" w:hAnsi="Arial" w:cs="Arial"/>
          <w:sz w:val="20"/>
          <w:szCs w:val="20"/>
          <w:lang w:val="en-US"/>
        </w:rPr>
        <w:t xml:space="preserve"> footprinting methods </w:t>
      </w:r>
      <w:r w:rsidR="001D06A9">
        <w:rPr>
          <w:rFonts w:ascii="Arial" w:hAnsi="Arial" w:cs="Arial"/>
          <w:sz w:val="20"/>
          <w:szCs w:val="20"/>
          <w:lang w:val="en-US"/>
        </w:rPr>
        <w:t xml:space="preserve">(relative to TC performance) </w:t>
      </w:r>
      <w:r>
        <w:rPr>
          <w:rFonts w:ascii="Arial" w:hAnsi="Arial" w:cs="Arial"/>
          <w:sz w:val="20"/>
          <w:szCs w:val="20"/>
          <w:lang w:val="en-US"/>
        </w:rPr>
        <w:t>and their cleavage bias estimated for 88 transcription factors of the cell types H1-hESC and K562. The x-axis represents the correlation between the uncorrected and bias signal; higher values indicate higher bias. The y-axis represents the ratio between the AUC at 10% false positive rate for each method and the tag count (TC) method; higher values indicate higher accuracy. (</w:t>
      </w:r>
      <w:proofErr w:type="gramStart"/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)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Average</w:t>
      </w:r>
      <w:r w:rsidR="003A130D">
        <w:rPr>
          <w:rFonts w:ascii="Arial" w:hAnsi="Arial" w:cs="Arial"/>
          <w:sz w:val="20"/>
          <w:szCs w:val="20"/>
          <w:lang w:val="en-US"/>
        </w:rPr>
        <w:t xml:space="preserve"> bias signal (top</w:t>
      </w:r>
      <w:r>
        <w:rPr>
          <w:rFonts w:ascii="Arial" w:hAnsi="Arial" w:cs="Arial"/>
          <w:sz w:val="20"/>
          <w:szCs w:val="20"/>
          <w:lang w:val="en-US"/>
        </w:rPr>
        <w:t>) and uncorrected/corrected DNase-seq signal (bottom) for the transcription factors NRF1 (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) and EGR1 (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).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Signals in the bottom graph were standardized to be in [0,1]. The motif logo represents underlying DNA sequences centered on the TFBSs.</w:t>
      </w:r>
    </w:p>
    <w:p w:rsidR="00A57424" w:rsidRDefault="00A57424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P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Figure 2 </w:t>
      </w:r>
      <w:r w:rsidR="003A130D">
        <w:rPr>
          <w:rFonts w:ascii="Arial" w:hAnsi="Arial" w:cs="Arial"/>
          <w:sz w:val="20"/>
          <w:szCs w:val="20"/>
          <w:lang w:val="en-US"/>
        </w:rPr>
        <w:t>Impact of transcription factor</w:t>
      </w:r>
      <w:r>
        <w:rPr>
          <w:rFonts w:ascii="Arial" w:hAnsi="Arial" w:cs="Arial"/>
          <w:sz w:val="20"/>
          <w:szCs w:val="20"/>
          <w:lang w:val="en-US"/>
        </w:rPr>
        <w:t xml:space="preserve"> residence binding time on computational footprinting. (</w:t>
      </w:r>
      <w:r w:rsidRPr="007D5043"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) Scatter plot with the protection score (x-axis) vs. AUC of HINT-BC (y-axis) for </w:t>
      </w:r>
      <w:r w:rsidR="000E3561">
        <w:rPr>
          <w:rFonts w:ascii="Arial" w:hAnsi="Arial" w:cs="Arial"/>
          <w:sz w:val="20"/>
          <w:szCs w:val="20"/>
          <w:lang w:val="en-US"/>
        </w:rPr>
        <w:t xml:space="preserve">233 </w:t>
      </w:r>
      <w:r>
        <w:rPr>
          <w:rFonts w:ascii="Arial" w:hAnsi="Arial" w:cs="Arial"/>
          <w:sz w:val="20"/>
          <w:szCs w:val="20"/>
          <w:lang w:val="en-US"/>
        </w:rPr>
        <w:t xml:space="preserve">TFs binding </w:t>
      </w:r>
      <w:r w:rsidR="00AE5094">
        <w:rPr>
          <w:rFonts w:ascii="Arial" w:hAnsi="Arial" w:cs="Arial"/>
          <w:sz w:val="20"/>
          <w:szCs w:val="20"/>
          <w:lang w:val="en-US"/>
        </w:rPr>
        <w:t>on</w:t>
      </w:r>
      <w:r w:rsidR="006137C1">
        <w:rPr>
          <w:rFonts w:ascii="Arial" w:hAnsi="Arial" w:cs="Arial"/>
          <w:sz w:val="20"/>
          <w:szCs w:val="20"/>
          <w:lang w:val="en-US"/>
        </w:rPr>
        <w:t xml:space="preserve"> 11</w:t>
      </w:r>
      <w:r>
        <w:rPr>
          <w:rFonts w:ascii="Arial" w:hAnsi="Arial" w:cs="Arial"/>
          <w:sz w:val="20"/>
          <w:szCs w:val="20"/>
          <w:lang w:val="en-US"/>
        </w:rPr>
        <w:t xml:space="preserve"> cell types. We indicate in red experiments with nuclear receptors AR, ER and GR (short residence time)</w:t>
      </w:r>
      <w:r w:rsidR="006137C1">
        <w:rPr>
          <w:rFonts w:ascii="Arial" w:hAnsi="Arial" w:cs="Arial"/>
          <w:sz w:val="20"/>
          <w:szCs w:val="20"/>
          <w:lang w:val="en-US"/>
        </w:rPr>
        <w:t>; in blue experiments with C-</w:t>
      </w:r>
      <w:proofErr w:type="spellStart"/>
      <w:r w:rsidR="006137C1">
        <w:rPr>
          <w:rFonts w:ascii="Arial" w:hAnsi="Arial" w:cs="Arial"/>
          <w:sz w:val="20"/>
          <w:szCs w:val="20"/>
          <w:lang w:val="en-US"/>
        </w:rPr>
        <w:t>jun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(intermediate residence time); in green experiments with CTCF (long residence time) and in gray experiments with either high protection score (&gt; 6) or low AUC values (&lt; 0.8). (</w:t>
      </w:r>
      <w:proofErr w:type="gramStart"/>
      <w:r w:rsidRPr="007D5043">
        <w:rPr>
          <w:rFonts w:ascii="Arial" w:hAnsi="Arial" w:cs="Arial"/>
          <w:b/>
          <w:sz w:val="20"/>
          <w:szCs w:val="20"/>
          <w:lang w:val="en-US"/>
        </w:rPr>
        <w:t>b-d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) </w:t>
      </w:r>
      <w:proofErr w:type="gramStart"/>
      <w:r w:rsidR="003A130D">
        <w:rPr>
          <w:rFonts w:ascii="Arial" w:hAnsi="Arial" w:cs="Arial"/>
          <w:sz w:val="20"/>
          <w:szCs w:val="20"/>
          <w:lang w:val="en-US"/>
        </w:rPr>
        <w:t>Average bias signal (top) and</w:t>
      </w:r>
      <w:r>
        <w:rPr>
          <w:rFonts w:ascii="Arial" w:hAnsi="Arial" w:cs="Arial"/>
          <w:sz w:val="20"/>
          <w:szCs w:val="20"/>
          <w:lang w:val="en-US"/>
        </w:rPr>
        <w:t xml:space="preserve"> uncorrected/corrected DNase-seq signal (bottom) for the transcription factors ER (</w:t>
      </w:r>
      <w:r w:rsidRPr="007D5043"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), C-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jun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(</w:t>
      </w:r>
      <w:r w:rsidRPr="007D5043"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 and CTCF (</w:t>
      </w:r>
      <w:r w:rsidRPr="007D5043">
        <w:rPr>
          <w:rFonts w:ascii="Arial" w:hAnsi="Arial" w:cs="Arial"/>
          <w:b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).</w:t>
      </w:r>
      <w:proofErr w:type="gramEnd"/>
      <w:r w:rsidRPr="007D504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Signals in the bottom graph were standardized to be in [0,1]. The motif logo represents underlying DNA sequences centered on the TFBSs.</w:t>
      </w:r>
    </w:p>
    <w:sectPr w:rsidR="003129CC" w:rsidRPr="003129CC" w:rsidSect="006C3BD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oNotTrackMov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3BD9"/>
    <w:rsid w:val="00030E24"/>
    <w:rsid w:val="00032583"/>
    <w:rsid w:val="000439D9"/>
    <w:rsid w:val="00046DF0"/>
    <w:rsid w:val="00062D17"/>
    <w:rsid w:val="00070BCA"/>
    <w:rsid w:val="00082DD7"/>
    <w:rsid w:val="00087234"/>
    <w:rsid w:val="000A37E9"/>
    <w:rsid w:val="000A770B"/>
    <w:rsid w:val="000B07BD"/>
    <w:rsid w:val="000C163B"/>
    <w:rsid w:val="000C2C6C"/>
    <w:rsid w:val="000D7D58"/>
    <w:rsid w:val="000E2405"/>
    <w:rsid w:val="000E2B3C"/>
    <w:rsid w:val="000E3561"/>
    <w:rsid w:val="0010052A"/>
    <w:rsid w:val="0011439F"/>
    <w:rsid w:val="00132BF4"/>
    <w:rsid w:val="00136308"/>
    <w:rsid w:val="00152BA8"/>
    <w:rsid w:val="00160E76"/>
    <w:rsid w:val="00180A30"/>
    <w:rsid w:val="00187114"/>
    <w:rsid w:val="00196369"/>
    <w:rsid w:val="001B416B"/>
    <w:rsid w:val="001C3702"/>
    <w:rsid w:val="001C3EC9"/>
    <w:rsid w:val="001C5363"/>
    <w:rsid w:val="001D06A9"/>
    <w:rsid w:val="00210CA0"/>
    <w:rsid w:val="00222B6B"/>
    <w:rsid w:val="00226B19"/>
    <w:rsid w:val="00233966"/>
    <w:rsid w:val="00244DAD"/>
    <w:rsid w:val="00246E61"/>
    <w:rsid w:val="00264456"/>
    <w:rsid w:val="00272E0D"/>
    <w:rsid w:val="0028646D"/>
    <w:rsid w:val="0028757E"/>
    <w:rsid w:val="00291C06"/>
    <w:rsid w:val="002A0376"/>
    <w:rsid w:val="002A0868"/>
    <w:rsid w:val="002A78E5"/>
    <w:rsid w:val="002B4EC1"/>
    <w:rsid w:val="002D0610"/>
    <w:rsid w:val="003129CC"/>
    <w:rsid w:val="003205C2"/>
    <w:rsid w:val="0032494E"/>
    <w:rsid w:val="00331D09"/>
    <w:rsid w:val="003415DE"/>
    <w:rsid w:val="0034450B"/>
    <w:rsid w:val="00344B25"/>
    <w:rsid w:val="00354F90"/>
    <w:rsid w:val="00370021"/>
    <w:rsid w:val="003726A2"/>
    <w:rsid w:val="00386B5B"/>
    <w:rsid w:val="0038708E"/>
    <w:rsid w:val="0039075D"/>
    <w:rsid w:val="00392D04"/>
    <w:rsid w:val="003A01E7"/>
    <w:rsid w:val="003A130D"/>
    <w:rsid w:val="003A3BE2"/>
    <w:rsid w:val="003A4B7A"/>
    <w:rsid w:val="003A636F"/>
    <w:rsid w:val="003B5243"/>
    <w:rsid w:val="003C25C3"/>
    <w:rsid w:val="003C45FA"/>
    <w:rsid w:val="003C65BB"/>
    <w:rsid w:val="003D035E"/>
    <w:rsid w:val="003D3CBC"/>
    <w:rsid w:val="003D5F62"/>
    <w:rsid w:val="003F1C15"/>
    <w:rsid w:val="004040FF"/>
    <w:rsid w:val="00407698"/>
    <w:rsid w:val="00422B4D"/>
    <w:rsid w:val="00444B0D"/>
    <w:rsid w:val="0049650A"/>
    <w:rsid w:val="004C4A2A"/>
    <w:rsid w:val="004C4CCA"/>
    <w:rsid w:val="004C592D"/>
    <w:rsid w:val="004E484B"/>
    <w:rsid w:val="004F0633"/>
    <w:rsid w:val="005038D6"/>
    <w:rsid w:val="00514C53"/>
    <w:rsid w:val="005205A5"/>
    <w:rsid w:val="00531DE0"/>
    <w:rsid w:val="00533889"/>
    <w:rsid w:val="00560F80"/>
    <w:rsid w:val="00580222"/>
    <w:rsid w:val="0059749D"/>
    <w:rsid w:val="00602E81"/>
    <w:rsid w:val="006137C1"/>
    <w:rsid w:val="006202B1"/>
    <w:rsid w:val="00645869"/>
    <w:rsid w:val="00660E6B"/>
    <w:rsid w:val="006739F6"/>
    <w:rsid w:val="00682FD4"/>
    <w:rsid w:val="00683B6A"/>
    <w:rsid w:val="006C3BD9"/>
    <w:rsid w:val="006D0A3F"/>
    <w:rsid w:val="006D1D4F"/>
    <w:rsid w:val="006D7B84"/>
    <w:rsid w:val="006F74B4"/>
    <w:rsid w:val="0070110F"/>
    <w:rsid w:val="00706D0F"/>
    <w:rsid w:val="00713E1D"/>
    <w:rsid w:val="00722E30"/>
    <w:rsid w:val="00732E9A"/>
    <w:rsid w:val="007451B7"/>
    <w:rsid w:val="00753BAB"/>
    <w:rsid w:val="00784B26"/>
    <w:rsid w:val="00795FD7"/>
    <w:rsid w:val="007A6234"/>
    <w:rsid w:val="007B1819"/>
    <w:rsid w:val="007C4056"/>
    <w:rsid w:val="007D5043"/>
    <w:rsid w:val="007D77D0"/>
    <w:rsid w:val="007E64AD"/>
    <w:rsid w:val="00816100"/>
    <w:rsid w:val="00820F3E"/>
    <w:rsid w:val="00827935"/>
    <w:rsid w:val="0083284D"/>
    <w:rsid w:val="00836E9B"/>
    <w:rsid w:val="008516EF"/>
    <w:rsid w:val="00854BB5"/>
    <w:rsid w:val="0085782C"/>
    <w:rsid w:val="008748D4"/>
    <w:rsid w:val="008826FB"/>
    <w:rsid w:val="008B552F"/>
    <w:rsid w:val="008D7764"/>
    <w:rsid w:val="008E1C39"/>
    <w:rsid w:val="008E397C"/>
    <w:rsid w:val="00904874"/>
    <w:rsid w:val="00905D1C"/>
    <w:rsid w:val="009068D6"/>
    <w:rsid w:val="00906CD8"/>
    <w:rsid w:val="0092097B"/>
    <w:rsid w:val="00925127"/>
    <w:rsid w:val="009319D0"/>
    <w:rsid w:val="009348B0"/>
    <w:rsid w:val="00937884"/>
    <w:rsid w:val="009410DE"/>
    <w:rsid w:val="0094730F"/>
    <w:rsid w:val="00966F7C"/>
    <w:rsid w:val="0098027B"/>
    <w:rsid w:val="00981EAF"/>
    <w:rsid w:val="009A335F"/>
    <w:rsid w:val="009D4EA6"/>
    <w:rsid w:val="009F4A8B"/>
    <w:rsid w:val="00A05E86"/>
    <w:rsid w:val="00A274E6"/>
    <w:rsid w:val="00A2798C"/>
    <w:rsid w:val="00A27A03"/>
    <w:rsid w:val="00A3702E"/>
    <w:rsid w:val="00A53DBD"/>
    <w:rsid w:val="00A57424"/>
    <w:rsid w:val="00A67A0F"/>
    <w:rsid w:val="00A761D3"/>
    <w:rsid w:val="00A852A9"/>
    <w:rsid w:val="00AA1F6C"/>
    <w:rsid w:val="00AB0F3A"/>
    <w:rsid w:val="00AE25F5"/>
    <w:rsid w:val="00AE2FE8"/>
    <w:rsid w:val="00AE5094"/>
    <w:rsid w:val="00AE5CEF"/>
    <w:rsid w:val="00B170B4"/>
    <w:rsid w:val="00B33D06"/>
    <w:rsid w:val="00B346A3"/>
    <w:rsid w:val="00B35349"/>
    <w:rsid w:val="00B448F1"/>
    <w:rsid w:val="00B46206"/>
    <w:rsid w:val="00B75C9A"/>
    <w:rsid w:val="00B82AF5"/>
    <w:rsid w:val="00BA35C4"/>
    <w:rsid w:val="00BB0E9A"/>
    <w:rsid w:val="00BC3427"/>
    <w:rsid w:val="00BE79EC"/>
    <w:rsid w:val="00BF5B5D"/>
    <w:rsid w:val="00BF68CE"/>
    <w:rsid w:val="00C01155"/>
    <w:rsid w:val="00C15480"/>
    <w:rsid w:val="00C24879"/>
    <w:rsid w:val="00C27C08"/>
    <w:rsid w:val="00C44D93"/>
    <w:rsid w:val="00C51A15"/>
    <w:rsid w:val="00C60609"/>
    <w:rsid w:val="00C719FE"/>
    <w:rsid w:val="00C73566"/>
    <w:rsid w:val="00C76990"/>
    <w:rsid w:val="00C86506"/>
    <w:rsid w:val="00C90CA5"/>
    <w:rsid w:val="00C93917"/>
    <w:rsid w:val="00CA2827"/>
    <w:rsid w:val="00CA5712"/>
    <w:rsid w:val="00CC1A99"/>
    <w:rsid w:val="00CC5F3C"/>
    <w:rsid w:val="00CD38FC"/>
    <w:rsid w:val="00CE1CB2"/>
    <w:rsid w:val="00CE7449"/>
    <w:rsid w:val="00D10084"/>
    <w:rsid w:val="00D13A3C"/>
    <w:rsid w:val="00D157BB"/>
    <w:rsid w:val="00D2252A"/>
    <w:rsid w:val="00D245C1"/>
    <w:rsid w:val="00D55705"/>
    <w:rsid w:val="00D615FA"/>
    <w:rsid w:val="00D71EB8"/>
    <w:rsid w:val="00D8088A"/>
    <w:rsid w:val="00D83520"/>
    <w:rsid w:val="00D83A45"/>
    <w:rsid w:val="00D90F17"/>
    <w:rsid w:val="00D93362"/>
    <w:rsid w:val="00D94F78"/>
    <w:rsid w:val="00DA3ABC"/>
    <w:rsid w:val="00DA767A"/>
    <w:rsid w:val="00DB1B0C"/>
    <w:rsid w:val="00DC0BCC"/>
    <w:rsid w:val="00DD1552"/>
    <w:rsid w:val="00DD28F5"/>
    <w:rsid w:val="00DE0077"/>
    <w:rsid w:val="00DE388E"/>
    <w:rsid w:val="00E22ABB"/>
    <w:rsid w:val="00E22AE9"/>
    <w:rsid w:val="00E9087E"/>
    <w:rsid w:val="00E93D8B"/>
    <w:rsid w:val="00E94037"/>
    <w:rsid w:val="00E95887"/>
    <w:rsid w:val="00EC3057"/>
    <w:rsid w:val="00EC42EE"/>
    <w:rsid w:val="00EC77B9"/>
    <w:rsid w:val="00EC7E3B"/>
    <w:rsid w:val="00ED0789"/>
    <w:rsid w:val="00ED1E62"/>
    <w:rsid w:val="00ED4645"/>
    <w:rsid w:val="00ED5404"/>
    <w:rsid w:val="00EE5DA9"/>
    <w:rsid w:val="00F1395D"/>
    <w:rsid w:val="00F14265"/>
    <w:rsid w:val="00F26984"/>
    <w:rsid w:val="00F33389"/>
    <w:rsid w:val="00F3531A"/>
    <w:rsid w:val="00F35971"/>
    <w:rsid w:val="00F417C5"/>
    <w:rsid w:val="00F571A3"/>
    <w:rsid w:val="00F71360"/>
    <w:rsid w:val="00F96BD5"/>
    <w:rsid w:val="00FB5DBB"/>
    <w:rsid w:val="00FC023B"/>
    <w:rsid w:val="00FC35FC"/>
    <w:rsid w:val="00FD0434"/>
    <w:rsid w:val="00FD0917"/>
    <w:rsid w:val="00FD53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E5F"/>
    <w:pPr>
      <w:suppressAutoHyphens/>
      <w:spacing w:after="200"/>
    </w:pPr>
    <w:rPr>
      <w:color w:val="00000A"/>
    </w:rPr>
  </w:style>
  <w:style w:type="paragraph" w:styleId="Ttulo1">
    <w:name w:val="heading 1"/>
    <w:basedOn w:val="Normal"/>
    <w:link w:val="Ttulo1Char"/>
    <w:uiPriority w:val="9"/>
    <w:qFormat/>
    <w:rsid w:val="009319D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uiPriority w:val="99"/>
    <w:unhideWhenUsed/>
    <w:rsid w:val="00D44431"/>
    <w:rPr>
      <w:color w:val="0000FF"/>
      <w:u w:val="single"/>
      <w:lang w:val="uz-Cyrl-UZ" w:eastAsia="uz-Cyrl-UZ" w:bidi="uz-Cyrl-UZ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09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B145F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145F"/>
    <w:rPr>
      <w:sz w:val="24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145F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rsid w:val="006C3BD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C3BD9"/>
    <w:pPr>
      <w:spacing w:after="140" w:line="288" w:lineRule="auto"/>
    </w:pPr>
  </w:style>
  <w:style w:type="paragraph" w:styleId="Lista">
    <w:name w:val="List"/>
    <w:basedOn w:val="TextBody"/>
    <w:rsid w:val="006C3BD9"/>
    <w:rPr>
      <w:rFonts w:cs="FreeSans"/>
    </w:rPr>
  </w:style>
  <w:style w:type="paragraph" w:styleId="Legenda">
    <w:name w:val="caption"/>
    <w:basedOn w:val="Normal"/>
    <w:rsid w:val="006C3BD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C3BD9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50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145F"/>
    <w:pPr>
      <w:spacing w:line="240" w:lineRule="auto"/>
    </w:pPr>
    <w:rPr>
      <w:sz w:val="24"/>
      <w:szCs w:val="24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DB145F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0B07B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319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Cabealho">
    <w:name w:val="header"/>
    <w:basedOn w:val="Normal"/>
    <w:link w:val="CabealhoChar"/>
    <w:rsid w:val="00BF6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F68CE"/>
    <w:rPr>
      <w:color w:val="00000A"/>
    </w:rPr>
  </w:style>
  <w:style w:type="paragraph" w:styleId="Rodap">
    <w:name w:val="footer"/>
    <w:basedOn w:val="Normal"/>
    <w:link w:val="RodapChar"/>
    <w:rsid w:val="00BF6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F68CE"/>
    <w:rPr>
      <w:color w:val="00000A"/>
    </w:rPr>
  </w:style>
  <w:style w:type="character" w:customStyle="1" w:styleId="apple-converted-space">
    <w:name w:val="apple-converted-space"/>
    <w:basedOn w:val="Fontepargpadro"/>
    <w:rsid w:val="005205A5"/>
  </w:style>
  <w:style w:type="character" w:styleId="nfase">
    <w:name w:val="Emphasis"/>
    <w:basedOn w:val="Fontepargpadro"/>
    <w:uiPriority w:val="20"/>
    <w:qFormat/>
    <w:rsid w:val="005205A5"/>
    <w:rPr>
      <w:i/>
      <w:iCs/>
    </w:rPr>
  </w:style>
  <w:style w:type="character" w:customStyle="1" w:styleId="cit">
    <w:name w:val="cit"/>
    <w:basedOn w:val="Fontepargpadro"/>
    <w:rsid w:val="005205A5"/>
  </w:style>
  <w:style w:type="paragraph" w:styleId="Reviso">
    <w:name w:val="Revision"/>
    <w:hidden/>
    <w:rsid w:val="00132BF4"/>
    <w:pPr>
      <w:spacing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van.costa@rwth-aachen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1CF57-6A1E-4052-B7CF-79D90D21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2225</Words>
  <Characters>12020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Helmholtz Institute For Biomedical Engineering</Company>
  <LinksUpToDate>false</LinksUpToDate>
  <CharactersWithSpaces>14217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Gusmao</dc:creator>
  <cp:lastModifiedBy>Eduardo Gusmao</cp:lastModifiedBy>
  <cp:revision>92</cp:revision>
  <cp:lastPrinted>2015-03-19T12:15:00Z</cp:lastPrinted>
  <dcterms:created xsi:type="dcterms:W3CDTF">2015-07-22T16:02:00Z</dcterms:created>
  <dcterms:modified xsi:type="dcterms:W3CDTF">2015-07-31T20:08:00Z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