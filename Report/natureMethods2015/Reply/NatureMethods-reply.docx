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AC37CB" w:rsidRDefault="00AC37CB" w:rsidP="003B2C64">
      <w:pPr>
        <w:ind w:left="-567" w:right="521"/>
        <w:rPr>
          <w:rFonts w:ascii="Times" w:hAnsi="Times"/>
          <w:sz w:val="20"/>
          <w:szCs w:val="20"/>
        </w:rPr>
      </w:pPr>
    </w:p>
    <w:p w:rsidR="007C3B6B" w:rsidRDefault="007C3B6B" w:rsidP="003B2C64">
      <w:pPr>
        <w:pStyle w:val="LO-normal"/>
        <w:ind w:left="-567" w:right="521"/>
        <w:jc w:val="both"/>
      </w:pPr>
      <w:r>
        <w:t>Dear Reviewers,</w:t>
      </w:r>
      <w:bookmarkStart w:id="0" w:name="_GoBack"/>
      <w:bookmarkEnd w:id="0"/>
    </w:p>
    <w:p w:rsidR="007C3B6B" w:rsidRDefault="007C3B6B" w:rsidP="003B2C64">
      <w:pPr>
        <w:pStyle w:val="LO-normal"/>
        <w:ind w:left="-567" w:right="521"/>
        <w:jc w:val="both"/>
      </w:pPr>
    </w:p>
    <w:p w:rsidR="00AC37CB" w:rsidRDefault="00780097" w:rsidP="003B2C64">
      <w:pPr>
        <w:pStyle w:val="LO-normal"/>
        <w:ind w:left="-567" w:right="521"/>
        <w:jc w:val="both"/>
      </w:pPr>
      <w:r>
        <w:t xml:space="preserve">We would like to thank </w:t>
      </w:r>
      <w:r w:rsidR="007C3B6B">
        <w:t>you</w:t>
      </w:r>
      <w:r>
        <w:t xml:space="preserve"> for the thorough review of our paper and the constructive comments. We have included in the analysis requested transcription factors and </w:t>
      </w:r>
      <w:proofErr w:type="spellStart"/>
      <w:r>
        <w:t>DNase-seq</w:t>
      </w:r>
      <w:proofErr w:type="spellEnd"/>
      <w:r>
        <w:t xml:space="preserve"> experiments and expanded our evaluation with </w:t>
      </w:r>
      <w:r w:rsidR="007C3B6B">
        <w:t>additional</w:t>
      </w:r>
      <w:r>
        <w:t xml:space="preserve"> </w:t>
      </w:r>
      <w:proofErr w:type="spellStart"/>
      <w:r>
        <w:t>footprinting</w:t>
      </w:r>
      <w:proofErr w:type="spellEnd"/>
      <w:r>
        <w:t xml:space="preserve"> methods. Novel analysis further reinforces our initial findings that </w:t>
      </w:r>
      <w:r w:rsidR="007C3B6B">
        <w:t>several</w:t>
      </w:r>
      <w:r>
        <w:t xml:space="preserve"> state-of-the-art </w:t>
      </w:r>
      <w:proofErr w:type="spellStart"/>
      <w:r>
        <w:t>footprinting</w:t>
      </w:r>
      <w:proofErr w:type="spellEnd"/>
      <w:r>
        <w:t xml:space="preserve"> methods are not affected by cleavage bias.</w:t>
      </w:r>
      <w:r w:rsidR="007C3B6B">
        <w:t xml:space="preserve"> </w:t>
      </w:r>
      <w:r>
        <w:t xml:space="preserve">Moreover, our manuscript includes now an analysis of cleavage bias on </w:t>
      </w:r>
      <w:proofErr w:type="spellStart"/>
      <w:r>
        <w:t>TFs</w:t>
      </w:r>
      <w:proofErr w:type="spellEnd"/>
      <w:r>
        <w:t xml:space="preserve"> with short binding time. We observe that </w:t>
      </w:r>
      <w:proofErr w:type="spellStart"/>
      <w:r>
        <w:t>footprinting</w:t>
      </w:r>
      <w:proofErr w:type="spellEnd"/>
      <w:r>
        <w:t xml:space="preserve"> methods have poor predictive performance for these factors and that no clear footprint shape can be detected even after bias correction. We propose, therefore, a </w:t>
      </w:r>
      <w:r w:rsidR="007C3B6B">
        <w:t xml:space="preserve">novel </w:t>
      </w:r>
      <w:r>
        <w:t xml:space="preserve">statistical measure (protection score) to computationally identify </w:t>
      </w:r>
      <w:proofErr w:type="spellStart"/>
      <w:r>
        <w:t>TFs</w:t>
      </w:r>
      <w:proofErr w:type="spellEnd"/>
      <w:r>
        <w:t xml:space="preserve"> with short binding time from </w:t>
      </w:r>
      <w:r w:rsidR="001649F7">
        <w:t>footprint predictions and motif-</w:t>
      </w:r>
      <w:r>
        <w:t xml:space="preserve">predicted binding sites alone. The proposed score can successfully discriminate </w:t>
      </w:r>
      <w:proofErr w:type="spellStart"/>
      <w:r>
        <w:t>TFs</w:t>
      </w:r>
      <w:proofErr w:type="spellEnd"/>
      <w:r>
        <w:t xml:space="preserve"> with short and </w:t>
      </w:r>
      <w:r w:rsidR="00083C91">
        <w:t>intermediate</w:t>
      </w:r>
      <w:r>
        <w:t>/long binding times and significantly correlates with the performance of footprint methods.</w:t>
      </w:r>
    </w:p>
    <w:p w:rsidR="00AC37CB" w:rsidRDefault="00AC37CB" w:rsidP="003B2C64">
      <w:pPr>
        <w:pStyle w:val="LO-normal"/>
        <w:ind w:left="-567" w:right="521"/>
        <w:jc w:val="both"/>
      </w:pPr>
    </w:p>
    <w:p w:rsidR="00AC37CB" w:rsidRDefault="00780097" w:rsidP="003B2C64">
      <w:pPr>
        <w:pStyle w:val="LO-normal"/>
        <w:ind w:left="-567" w:right="521"/>
        <w:jc w:val="both"/>
      </w:pPr>
      <w:r>
        <w:t>We extensively revised the</w:t>
      </w:r>
      <w:r w:rsidR="008B1C3B">
        <w:t xml:space="preserve"> main</w:t>
      </w:r>
      <w:r>
        <w:t xml:space="preserve"> manuscript according to the Reviewers’ comments</w:t>
      </w:r>
      <w:r w:rsidR="008B1C3B">
        <w:t>.</w:t>
      </w:r>
      <w:r>
        <w:t xml:space="preserve"> </w:t>
      </w:r>
      <w:r w:rsidR="008B1C3B">
        <w:t>C</w:t>
      </w:r>
      <w:r>
        <w:t xml:space="preserve">hanges </w:t>
      </w:r>
      <w:r w:rsidR="00CB26B2">
        <w:t>in the supplementary material</w:t>
      </w:r>
      <w:r w:rsidR="008B1C3B">
        <w:t xml:space="preserve"> are marked in red</w:t>
      </w:r>
      <w:r>
        <w:t>.</w:t>
      </w:r>
    </w:p>
    <w:p w:rsidR="00AC37CB" w:rsidRDefault="00780097" w:rsidP="003B2C64">
      <w:pPr>
        <w:pStyle w:val="LO-normal"/>
        <w:ind w:left="-567" w:right="521"/>
        <w:jc w:val="both"/>
      </w:pPr>
      <w:r>
        <w:t xml:space="preserve"> </w:t>
      </w:r>
    </w:p>
    <w:p w:rsidR="00AC37CB" w:rsidRDefault="00780097" w:rsidP="003B2C64">
      <w:pPr>
        <w:pStyle w:val="LO-normal"/>
        <w:ind w:left="-567" w:right="521"/>
        <w:jc w:val="both"/>
      </w:pPr>
      <w:r>
        <w:rPr>
          <w:b/>
          <w:sz w:val="28"/>
          <w:szCs w:val="28"/>
        </w:rPr>
        <w:t>Reviewer 1</w:t>
      </w:r>
    </w:p>
    <w:p w:rsidR="00C57DE9" w:rsidRDefault="00C57DE9" w:rsidP="003B2C64">
      <w:pPr>
        <w:pStyle w:val="LO-normal"/>
        <w:ind w:left="-567" w:right="521"/>
        <w:jc w:val="both"/>
        <w:rPr>
          <w:b/>
        </w:rPr>
      </w:pPr>
    </w:p>
    <w:p w:rsidR="00C57DE9" w:rsidRPr="00C57DE9" w:rsidRDefault="00780097" w:rsidP="003B2C64">
      <w:pPr>
        <w:pStyle w:val="LO-normal"/>
        <w:ind w:left="-567" w:right="521"/>
        <w:jc w:val="both"/>
        <w:rPr>
          <w:i/>
        </w:rPr>
      </w:pPr>
      <w:r w:rsidRPr="00C57DE9">
        <w:rPr>
          <w:i/>
        </w:rPr>
        <w:t>“</w:t>
      </w:r>
      <w:r w:rsidR="00C57DE9" w:rsidRPr="00C57DE9">
        <w:rPr>
          <w:i/>
        </w:rPr>
        <w:t xml:space="preserve">The analyses by </w:t>
      </w:r>
      <w:proofErr w:type="spellStart"/>
      <w:r w:rsidR="00C57DE9" w:rsidRPr="00C57DE9">
        <w:rPr>
          <w:i/>
        </w:rPr>
        <w:t>Gusmao</w:t>
      </w:r>
      <w:proofErr w:type="spellEnd"/>
      <w:r w:rsidR="00C57DE9" w:rsidRPr="00C57DE9">
        <w:rPr>
          <w:i/>
        </w:rPr>
        <w:t xml:space="preserve"> et al. are informative with the respect to comparison of computational </w:t>
      </w:r>
      <w:proofErr w:type="spellStart"/>
      <w:r w:rsidR="00C57DE9" w:rsidRPr="00C57DE9">
        <w:rPr>
          <w:i/>
        </w:rPr>
        <w:t>footprinting</w:t>
      </w:r>
      <w:proofErr w:type="spellEnd"/>
      <w:r w:rsidR="00C57DE9" w:rsidRPr="00C57DE9">
        <w:rPr>
          <w:i/>
        </w:rPr>
        <w:t xml:space="preserve"> methods, which was not systematically performed by He et al. This is an important clarification and is of general interest to the field.”</w:t>
      </w:r>
    </w:p>
    <w:p w:rsidR="00C57DE9" w:rsidRDefault="00C57DE9" w:rsidP="003B2C64">
      <w:pPr>
        <w:pStyle w:val="LO-normal"/>
        <w:ind w:left="-567" w:right="521"/>
        <w:jc w:val="both"/>
        <w:rPr>
          <w:b/>
        </w:rPr>
      </w:pPr>
    </w:p>
    <w:p w:rsidR="00C57DE9" w:rsidRPr="00C57DE9" w:rsidRDefault="00C57DE9" w:rsidP="003B2C64">
      <w:pPr>
        <w:pStyle w:val="LO-normal"/>
        <w:ind w:left="-567" w:right="521"/>
        <w:jc w:val="both"/>
      </w:pPr>
      <w:r w:rsidRPr="00C57DE9">
        <w:t>We thank the Referee for his/her positive comments.</w:t>
      </w:r>
    </w:p>
    <w:p w:rsidR="00C57DE9" w:rsidRDefault="00C57DE9" w:rsidP="003B2C64">
      <w:pPr>
        <w:pStyle w:val="LO-normal"/>
        <w:ind w:left="-567" w:right="521"/>
        <w:jc w:val="both"/>
        <w:rPr>
          <w:b/>
        </w:rPr>
      </w:pPr>
      <w:r>
        <w:rPr>
          <w:b/>
        </w:rPr>
        <w:t xml:space="preserve"> </w:t>
      </w:r>
    </w:p>
    <w:p w:rsidR="00AC37CB" w:rsidRPr="00C57DE9" w:rsidRDefault="00C57DE9" w:rsidP="003B2C64">
      <w:pPr>
        <w:pStyle w:val="LO-normal"/>
        <w:ind w:left="-567" w:right="521"/>
        <w:jc w:val="both"/>
        <w:rPr>
          <w:i/>
        </w:rPr>
      </w:pPr>
      <w:r w:rsidRPr="00C57DE9">
        <w:rPr>
          <w:i/>
        </w:rPr>
        <w:t>“</w:t>
      </w:r>
      <w:r w:rsidR="00780097" w:rsidRPr="00C57DE9">
        <w:rPr>
          <w:i/>
        </w:rPr>
        <w:t xml:space="preserve">However, I am not convinced that results from </w:t>
      </w:r>
      <w:proofErr w:type="spellStart"/>
      <w:r w:rsidR="00780097" w:rsidRPr="00C57DE9">
        <w:rPr>
          <w:i/>
        </w:rPr>
        <w:t>Gusmao</w:t>
      </w:r>
      <w:proofErr w:type="spellEnd"/>
      <w:r w:rsidR="00780097" w:rsidRPr="00C57DE9">
        <w:rPr>
          <w:i/>
        </w:rPr>
        <w:t xml:space="preserve"> et al. disagree with conclusions of He et al. Rather they expand some of the He et al. analyses b</w:t>
      </w:r>
      <w:r w:rsidRPr="00C57DE9">
        <w:rPr>
          <w:i/>
        </w:rPr>
        <w:t>y including additional methods.</w:t>
      </w:r>
      <w:r w:rsidR="0080710C">
        <w:rPr>
          <w:i/>
        </w:rPr>
        <w:t>”</w:t>
      </w:r>
      <w:r w:rsidR="00A53CCF">
        <w:rPr>
          <w:i/>
        </w:rPr>
        <w:br/>
      </w:r>
      <w:r w:rsidR="0080710C">
        <w:rPr>
          <w:i/>
        </w:rPr>
        <w:br/>
        <w:t>“</w:t>
      </w:r>
      <w:r w:rsidR="00780097" w:rsidRPr="00C57DE9">
        <w:rPr>
          <w:i/>
          <w:shd w:val="clear" w:color="auto" w:fill="FFFFFF"/>
        </w:rPr>
        <w:t xml:space="preserve">1. I disagree with the claim by </w:t>
      </w:r>
      <w:proofErr w:type="spellStart"/>
      <w:r w:rsidR="00780097" w:rsidRPr="00C57DE9">
        <w:rPr>
          <w:i/>
          <w:shd w:val="clear" w:color="auto" w:fill="FFFFFF"/>
        </w:rPr>
        <w:t>Gusmao</w:t>
      </w:r>
      <w:proofErr w:type="spellEnd"/>
      <w:r w:rsidR="00780097" w:rsidRPr="00C57DE9">
        <w:rPr>
          <w:i/>
          <w:shd w:val="clear" w:color="auto" w:fill="FFFFFF"/>
        </w:rPr>
        <w:t xml:space="preserve"> et al. that He et al. claim that "the simplest method for detection of active binding sites possible, outperforms computational </w:t>
      </w:r>
      <w:proofErr w:type="spellStart"/>
      <w:r w:rsidR="00780097" w:rsidRPr="00C57DE9">
        <w:rPr>
          <w:i/>
          <w:shd w:val="clear" w:color="auto" w:fill="FFFFFF"/>
        </w:rPr>
        <w:t>footprinting</w:t>
      </w:r>
      <w:proofErr w:type="spellEnd"/>
      <w:r w:rsidR="00780097" w:rsidRPr="00C57DE9">
        <w:rPr>
          <w:i/>
          <w:shd w:val="clear" w:color="auto" w:fill="FFFFFF"/>
        </w:rPr>
        <w:t>". The authors only made observations for the methods that were evaluated.”</w:t>
      </w:r>
    </w:p>
    <w:p w:rsidR="00AC37CB" w:rsidRDefault="00AC37CB" w:rsidP="003B2C64">
      <w:pPr>
        <w:pStyle w:val="LO-normal"/>
        <w:ind w:left="-567" w:right="521"/>
        <w:jc w:val="both"/>
      </w:pPr>
    </w:p>
    <w:p w:rsidR="00AC37CB" w:rsidRDefault="00780097" w:rsidP="003B2C64">
      <w:pPr>
        <w:pStyle w:val="LO-normal"/>
        <w:ind w:left="-567" w:right="521"/>
        <w:jc w:val="both"/>
      </w:pPr>
      <w:r>
        <w:t>We agree with the referee that our manuscript mainly expands results from He et al, 2014 by inclusions of new methods and data. Also, that some of the passages of our initial manuscript were too strong. We rephrased our manuscript to correct this.</w:t>
      </w:r>
    </w:p>
    <w:p w:rsidR="00AC37CB" w:rsidRDefault="00AC37CB" w:rsidP="003B2C64">
      <w:pPr>
        <w:pStyle w:val="LO-normal"/>
        <w:ind w:left="-567" w:right="521"/>
        <w:jc w:val="both"/>
      </w:pPr>
    </w:p>
    <w:p w:rsidR="00AC37CB" w:rsidRDefault="00780097" w:rsidP="003B2C64">
      <w:pPr>
        <w:pStyle w:val="LO-normal"/>
        <w:shd w:val="clear" w:color="auto" w:fill="FFFFFF"/>
        <w:ind w:left="-567" w:right="521"/>
        <w:jc w:val="both"/>
      </w:pPr>
      <w:r>
        <w:t xml:space="preserve">However, we still think that our results disagree with one of the main conclusions from He et al. 2014. Their last paragraph of the discussion states: </w:t>
      </w:r>
      <w:r>
        <w:rPr>
          <w:i/>
          <w:shd w:val="clear" w:color="auto" w:fill="FFFFFF"/>
        </w:rPr>
        <w:t xml:space="preserve">“Our analysis of </w:t>
      </w:r>
      <w:proofErr w:type="spellStart"/>
      <w:r>
        <w:rPr>
          <w:i/>
          <w:shd w:val="clear" w:color="auto" w:fill="FFFFFF"/>
        </w:rPr>
        <w:t>DNase-seq</w:t>
      </w:r>
      <w:proofErr w:type="spellEnd"/>
      <w:r>
        <w:rPr>
          <w:i/>
          <w:shd w:val="clear" w:color="auto" w:fill="FFFFFF"/>
        </w:rPr>
        <w:t xml:space="preserve"> data and </w:t>
      </w:r>
      <w:proofErr w:type="spellStart"/>
      <w:r>
        <w:rPr>
          <w:i/>
          <w:shd w:val="clear" w:color="auto" w:fill="FFFFFF"/>
        </w:rPr>
        <w:t>ChIP-seq</w:t>
      </w:r>
      <w:proofErr w:type="spellEnd"/>
      <w:r>
        <w:rPr>
          <w:i/>
          <w:shd w:val="clear" w:color="auto" w:fill="FFFFFF"/>
        </w:rPr>
        <w:t xml:space="preserve"> data for 36 </w:t>
      </w:r>
      <w:proofErr w:type="spellStart"/>
      <w:r>
        <w:rPr>
          <w:i/>
          <w:shd w:val="clear" w:color="auto" w:fill="FFFFFF"/>
        </w:rPr>
        <w:t>TFs</w:t>
      </w:r>
      <w:proofErr w:type="spellEnd"/>
      <w:r>
        <w:rPr>
          <w:i/>
          <w:shd w:val="clear" w:color="auto" w:fill="FFFFFF"/>
        </w:rPr>
        <w:t xml:space="preserve"> showed that the efficiency of </w:t>
      </w:r>
      <w:proofErr w:type="spellStart"/>
      <w:r>
        <w:rPr>
          <w:i/>
          <w:shd w:val="clear" w:color="auto" w:fill="FFFFFF"/>
        </w:rPr>
        <w:t>DNase</w:t>
      </w:r>
      <w:proofErr w:type="spellEnd"/>
      <w:r>
        <w:rPr>
          <w:i/>
          <w:shd w:val="clear" w:color="auto" w:fill="FFFFFF"/>
        </w:rPr>
        <w:t xml:space="preserve"> I footprints in recovering TF binding sites was associated with the extent to which the observed cleavage pattern differs from the intrinsic cleavage bias.” </w:t>
      </w:r>
      <w:r>
        <w:rPr>
          <w:shd w:val="clear" w:color="auto" w:fill="FFFFFF"/>
        </w:rPr>
        <w:t xml:space="preserve">Our cleavage bias analysis, which is </w:t>
      </w:r>
      <w:r w:rsidR="001649F7">
        <w:rPr>
          <w:shd w:val="clear" w:color="auto" w:fill="FFFFFF"/>
        </w:rPr>
        <w:t xml:space="preserve">based on 14 methods and 88 </w:t>
      </w:r>
      <w:proofErr w:type="spellStart"/>
      <w:r w:rsidR="001649F7">
        <w:rPr>
          <w:shd w:val="clear" w:color="auto" w:fill="FFFFFF"/>
        </w:rPr>
        <w:t>TFs</w:t>
      </w:r>
      <w:proofErr w:type="spellEnd"/>
      <w:r>
        <w:rPr>
          <w:shd w:val="clear" w:color="auto" w:fill="FFFFFF"/>
        </w:rPr>
        <w:t xml:space="preserve">, clearly indicate that this statement do not hold for several state-of-the-art </w:t>
      </w:r>
      <w:proofErr w:type="spellStart"/>
      <w:r>
        <w:rPr>
          <w:shd w:val="clear" w:color="auto" w:fill="FFFFFF"/>
        </w:rPr>
        <w:t>footprinting</w:t>
      </w:r>
      <w:proofErr w:type="spellEnd"/>
      <w:r>
        <w:rPr>
          <w:shd w:val="clear" w:color="auto" w:fill="FFFFFF"/>
        </w:rPr>
        <w:t xml:space="preserve"> methods</w:t>
      </w:r>
      <w:r w:rsidR="002E2481">
        <w:rPr>
          <w:shd w:val="clear" w:color="auto" w:fill="FFFFFF"/>
        </w:rPr>
        <w:t xml:space="preserve"> (Fig. 1a</w:t>
      </w:r>
      <w:r w:rsidR="00BC330A">
        <w:rPr>
          <w:shd w:val="clear" w:color="auto" w:fill="FFFFFF"/>
        </w:rPr>
        <w:t>)</w:t>
      </w:r>
      <w:r w:rsidR="005D492D">
        <w:rPr>
          <w:shd w:val="clear" w:color="auto" w:fill="FFFFFF"/>
        </w:rPr>
        <w:t>.</w:t>
      </w:r>
    </w:p>
    <w:p w:rsidR="00AC37CB" w:rsidRDefault="00AC37CB" w:rsidP="003B2C64">
      <w:pPr>
        <w:pStyle w:val="LO-normal"/>
        <w:ind w:left="-567" w:right="521"/>
        <w:jc w:val="both"/>
      </w:pPr>
    </w:p>
    <w:p w:rsidR="00AC37CB" w:rsidRDefault="00AC37CB" w:rsidP="003B2C64">
      <w:pPr>
        <w:pStyle w:val="LO-normal"/>
        <w:ind w:left="-567" w:right="521"/>
        <w:jc w:val="both"/>
      </w:pPr>
    </w:p>
    <w:p w:rsidR="00AC37CB" w:rsidRDefault="00CB26B2" w:rsidP="003B2C64">
      <w:pPr>
        <w:pStyle w:val="LO-normal"/>
        <w:ind w:left="-567" w:right="521"/>
        <w:jc w:val="both"/>
        <w:rPr>
          <w:b/>
        </w:rPr>
      </w:pPr>
      <w:r>
        <w:rPr>
          <w:i/>
        </w:rPr>
        <w:t>“</w:t>
      </w:r>
      <w:r w:rsidR="00780097" w:rsidRPr="00CB26B2">
        <w:rPr>
          <w:i/>
        </w:rPr>
        <w:t>2.</w:t>
      </w:r>
      <w:r w:rsidR="00780097">
        <w:rPr>
          <w:b/>
        </w:rPr>
        <w:t xml:space="preserve"> </w:t>
      </w:r>
      <w:r w:rsidR="00780097" w:rsidRPr="00C57DE9">
        <w:rPr>
          <w:i/>
        </w:rPr>
        <w:t xml:space="preserve">The authors demonstrate improved </w:t>
      </w:r>
      <w:proofErr w:type="spellStart"/>
      <w:r w:rsidR="00780097" w:rsidRPr="00C57DE9">
        <w:rPr>
          <w:i/>
        </w:rPr>
        <w:t>footprinting</w:t>
      </w:r>
      <w:proofErr w:type="spellEnd"/>
      <w:r w:rsidR="00780097" w:rsidRPr="00C57DE9">
        <w:rPr>
          <w:i/>
        </w:rPr>
        <w:t xml:space="preserve"> of six factors after </w:t>
      </w:r>
      <w:proofErr w:type="spellStart"/>
      <w:r w:rsidR="00780097" w:rsidRPr="00C57DE9">
        <w:rPr>
          <w:i/>
        </w:rPr>
        <w:t>DNase</w:t>
      </w:r>
      <w:proofErr w:type="spellEnd"/>
      <w:r w:rsidR="00780097" w:rsidRPr="00C57DE9">
        <w:rPr>
          <w:i/>
        </w:rPr>
        <w:t xml:space="preserve"> bias correction. However, no results are shown for AR and GR, which was given as a main example of uninformative footprints in He et al. </w:t>
      </w:r>
      <w:proofErr w:type="gramStart"/>
      <w:r w:rsidR="00780097" w:rsidRPr="00C57DE9">
        <w:rPr>
          <w:i/>
        </w:rPr>
        <w:t>Can</w:t>
      </w:r>
      <w:proofErr w:type="gramEnd"/>
      <w:r w:rsidR="00780097" w:rsidRPr="00C57DE9">
        <w:rPr>
          <w:i/>
        </w:rPr>
        <w:t xml:space="preserve"> the authors provide such analyses? Furthermore, it would be useful to compare corrected footprints for between He et al. and </w:t>
      </w:r>
      <w:proofErr w:type="spellStart"/>
      <w:r w:rsidR="00780097" w:rsidRPr="00C57DE9">
        <w:rPr>
          <w:i/>
        </w:rPr>
        <w:t>Gusmao</w:t>
      </w:r>
      <w:proofErr w:type="spellEnd"/>
      <w:r w:rsidR="00780097" w:rsidRPr="00C57DE9">
        <w:rPr>
          <w:i/>
        </w:rPr>
        <w:t xml:space="preserve"> et al. on the same set of 6+ factors (Fig. 5, SI).</w:t>
      </w:r>
      <w:r>
        <w:rPr>
          <w:i/>
        </w:rPr>
        <w:t>”</w:t>
      </w:r>
    </w:p>
    <w:p w:rsidR="00AC37CB" w:rsidRDefault="00AC37CB" w:rsidP="003B2C64">
      <w:pPr>
        <w:pStyle w:val="LO-normal"/>
        <w:ind w:left="-567" w:right="521"/>
        <w:jc w:val="both"/>
      </w:pPr>
    </w:p>
    <w:p w:rsidR="00AC37CB" w:rsidRDefault="00C57DE9" w:rsidP="003B2C64">
      <w:pPr>
        <w:pStyle w:val="LO-normal"/>
        <w:ind w:left="-567" w:right="521"/>
        <w:jc w:val="both"/>
      </w:pPr>
      <w:r>
        <w:t>We</w:t>
      </w:r>
      <w:r w:rsidR="00780097">
        <w:t xml:space="preserve"> now analyze additional </w:t>
      </w:r>
      <w:proofErr w:type="spellStart"/>
      <w:r w:rsidR="00780097">
        <w:t>DNase-seq</w:t>
      </w:r>
      <w:proofErr w:type="spellEnd"/>
      <w:r w:rsidR="00780097">
        <w:t xml:space="preserve"> experiments and the nuclear receptors AR, ER and GR (Supplementary Fig. </w:t>
      </w:r>
      <w:r>
        <w:rPr>
          <w:shd w:val="clear" w:color="auto" w:fill="FFFFFF"/>
        </w:rPr>
        <w:t>6</w:t>
      </w:r>
      <w:r w:rsidR="00BC330A">
        <w:rPr>
          <w:shd w:val="clear" w:color="auto" w:fill="FFFFFF"/>
        </w:rPr>
        <w:t xml:space="preserve"> – page 20</w:t>
      </w:r>
      <w:r w:rsidR="00780097">
        <w:t xml:space="preserve">). We have also expanded our figures to include expected bias signals and </w:t>
      </w:r>
      <w:proofErr w:type="spellStart"/>
      <w:r w:rsidR="001310AA">
        <w:t>deproteinized</w:t>
      </w:r>
      <w:proofErr w:type="spellEnd"/>
      <w:r w:rsidR="00780097">
        <w:t xml:space="preserve"> </w:t>
      </w:r>
      <w:proofErr w:type="spellStart"/>
      <w:r w:rsidR="00780097">
        <w:t>DNase</w:t>
      </w:r>
      <w:r w:rsidR="00BC330A">
        <w:t>-seq</w:t>
      </w:r>
      <w:proofErr w:type="spellEnd"/>
      <w:r w:rsidR="00780097">
        <w:t xml:space="preserve"> signals as in He et al. In all cases, </w:t>
      </w:r>
      <w:proofErr w:type="spellStart"/>
      <w:r w:rsidR="001310AA">
        <w:t>deproteinized</w:t>
      </w:r>
      <w:proofErr w:type="spellEnd"/>
      <w:r w:rsidR="001310AA">
        <w:t xml:space="preserve"> </w:t>
      </w:r>
      <w:proofErr w:type="spellStart"/>
      <w:r w:rsidR="00780097">
        <w:t>DNase</w:t>
      </w:r>
      <w:r w:rsidR="00BC330A">
        <w:t>-seq</w:t>
      </w:r>
      <w:proofErr w:type="spellEnd"/>
      <w:r w:rsidR="00780097">
        <w:t xml:space="preserve"> and expected bias signals indicate bias-associated signals around the binding sites. Corrected </w:t>
      </w:r>
      <w:proofErr w:type="spellStart"/>
      <w:r w:rsidR="00780097">
        <w:t>DNase</w:t>
      </w:r>
      <w:r w:rsidR="00BC330A">
        <w:t>-seq</w:t>
      </w:r>
      <w:proofErr w:type="spellEnd"/>
      <w:r w:rsidR="00780097">
        <w:t xml:space="preserve"> signals differ from the </w:t>
      </w:r>
      <w:r w:rsidR="009F3233">
        <w:t>uncorrected</w:t>
      </w:r>
      <w:r w:rsidR="00780097">
        <w:t xml:space="preserve"> signals, and we also observe a slight improvement of footprint shapes of ER. This is not the case for AR and GR, where the corrected </w:t>
      </w:r>
      <w:proofErr w:type="spellStart"/>
      <w:r w:rsidR="00780097">
        <w:t>DNase</w:t>
      </w:r>
      <w:r w:rsidR="00BC330A">
        <w:t>-seq</w:t>
      </w:r>
      <w:proofErr w:type="spellEnd"/>
      <w:r w:rsidR="00780097">
        <w:t xml:space="preserve"> signal does not show a clear footprint profile. Concerning our prediction analysis, the AUC for AR (</w:t>
      </w:r>
      <w:r w:rsidR="001649F7">
        <w:t>R</w:t>
      </w:r>
      <w:r w:rsidR="00780097">
        <w:t>1881</w:t>
      </w:r>
      <w:r w:rsidR="001649F7">
        <w:t xml:space="preserve"> treatment</w:t>
      </w:r>
      <w:r w:rsidR="00780097">
        <w:t>), ER (40 and 160 minutes</w:t>
      </w:r>
      <w:r w:rsidR="00620405">
        <w:t xml:space="preserve"> after </w:t>
      </w:r>
      <w:proofErr w:type="spellStart"/>
      <w:r w:rsidR="00620405">
        <w:t>estradiol</w:t>
      </w:r>
      <w:proofErr w:type="spellEnd"/>
      <w:r w:rsidR="00620405">
        <w:t xml:space="preserve"> treatment</w:t>
      </w:r>
      <w:r w:rsidR="00780097">
        <w:t>) and GR (</w:t>
      </w:r>
      <w:proofErr w:type="spellStart"/>
      <w:r w:rsidR="00620405">
        <w:t>dexamethasone</w:t>
      </w:r>
      <w:proofErr w:type="spellEnd"/>
      <w:r w:rsidR="00CF5818">
        <w:t xml:space="preserve"> treatment</w:t>
      </w:r>
      <w:r w:rsidR="00780097">
        <w:t>) increases after bias correction (HINT-BC AUC - HINT AUC). These changes are in the top quartile of AUC improvement after bias correction.</w:t>
      </w:r>
    </w:p>
    <w:p w:rsidR="00AC37CB" w:rsidRDefault="00AC37CB" w:rsidP="003B2C64">
      <w:pPr>
        <w:pStyle w:val="LO-normal"/>
        <w:ind w:left="-567" w:right="521"/>
        <w:jc w:val="both"/>
      </w:pPr>
    </w:p>
    <w:p w:rsidR="00AC37CB" w:rsidRDefault="00780097" w:rsidP="003B2C64">
      <w:pPr>
        <w:pStyle w:val="LO-normal"/>
        <w:ind w:left="-567" w:right="521"/>
        <w:jc w:val="both"/>
      </w:pPr>
      <w:r>
        <w:t>A recent paper demons</w:t>
      </w:r>
      <w:r w:rsidR="00911C30">
        <w:t>trated that nuclear receptors</w:t>
      </w:r>
      <w:r>
        <w:t xml:space="preserve"> have a short binding time and are likely to be artifacts of </w:t>
      </w:r>
      <w:proofErr w:type="spellStart"/>
      <w:r>
        <w:t>DNase-seq</w:t>
      </w:r>
      <w:proofErr w:type="spellEnd"/>
      <w:r>
        <w:t xml:space="preserve"> cleavage bias (Sung et al., 2014). Moreover, they show that footprints from transient </w:t>
      </w:r>
      <w:proofErr w:type="spellStart"/>
      <w:r>
        <w:t>TFs</w:t>
      </w:r>
      <w:proofErr w:type="spellEnd"/>
      <w:r>
        <w:t xml:space="preserve"> have a low </w:t>
      </w:r>
      <w:proofErr w:type="spellStart"/>
      <w:r>
        <w:t>DNase</w:t>
      </w:r>
      <w:proofErr w:type="spellEnd"/>
      <w:r>
        <w:t xml:space="preserve"> I protection surrounding the footprint. To further investigate this, we propose a statistic</w:t>
      </w:r>
      <w:r w:rsidR="0080710C">
        <w:t>s</w:t>
      </w:r>
      <w:r>
        <w:t>, which measure</w:t>
      </w:r>
      <w:r w:rsidR="00083C91">
        <w:t>s</w:t>
      </w:r>
      <w:r>
        <w:t xml:space="preserve"> the protection surroundi</w:t>
      </w:r>
      <w:r w:rsidR="00083C91">
        <w:t>ng footprints matching sequence-</w:t>
      </w:r>
      <w:r>
        <w:t xml:space="preserve">predicted binding sites (protection score; </w:t>
      </w:r>
      <w:r w:rsidR="008B1C3B">
        <w:t>Supplementary methods</w:t>
      </w:r>
      <w:r w:rsidR="00911C30">
        <w:t>).</w:t>
      </w:r>
      <w:r>
        <w:t xml:space="preserve"> Indeed, the protection score on bias-corrected signals has negative values (no protection) around footprint predictions with binding sites of nuclear receptors AR, ER and GR</w:t>
      </w:r>
      <w:r w:rsidR="008B1C3B">
        <w:t xml:space="preserve"> (</w:t>
      </w:r>
      <w:r w:rsidR="00FE40CA">
        <w:t>Fig.</w:t>
      </w:r>
      <w:r w:rsidR="008B1C3B">
        <w:t xml:space="preserve"> 2</w:t>
      </w:r>
      <w:r w:rsidR="0052128D">
        <w:t>a</w:t>
      </w:r>
      <w:r w:rsidR="008D2BCE">
        <w:t>, Supplementary Fig. 6</w:t>
      </w:r>
      <w:r w:rsidR="00911C30">
        <w:t xml:space="preserve"> – page </w:t>
      </w:r>
      <w:r w:rsidR="0079546F">
        <w:t>20</w:t>
      </w:r>
      <w:r w:rsidR="008B1C3B">
        <w:t>)</w:t>
      </w:r>
      <w:r>
        <w:t>. Moreover, the prote</w:t>
      </w:r>
      <w:r w:rsidR="00083C91">
        <w:t>ction score is able to separate</w:t>
      </w:r>
      <w:r>
        <w:t xml:space="preserve"> </w:t>
      </w:r>
      <w:proofErr w:type="spellStart"/>
      <w:r>
        <w:t>TFs</w:t>
      </w:r>
      <w:proofErr w:type="spellEnd"/>
      <w:r>
        <w:t xml:space="preserve"> with short binding time (AR, ER and GR) from</w:t>
      </w:r>
      <w:r w:rsidR="0079546F">
        <w:t xml:space="preserve"> </w:t>
      </w:r>
      <w:proofErr w:type="spellStart"/>
      <w:r w:rsidR="0079546F">
        <w:t>TFs</w:t>
      </w:r>
      <w:proofErr w:type="spellEnd"/>
      <w:r w:rsidR="0079546F">
        <w:t xml:space="preserve"> with</w:t>
      </w:r>
      <w:r>
        <w:t xml:space="preserve"> </w:t>
      </w:r>
      <w:r w:rsidR="00083C91">
        <w:t>intermediate/long</w:t>
      </w:r>
      <w:r w:rsidR="0079546F">
        <w:t xml:space="preserve"> binding time</w:t>
      </w:r>
      <w:r w:rsidR="0060425C">
        <w:t xml:space="preserve"> (AP1/C-jun</w:t>
      </w:r>
      <w:r w:rsidR="008B1C3B">
        <w:t xml:space="preserve"> and CTCF) (</w:t>
      </w:r>
      <w:r w:rsidR="00FE40CA">
        <w:t>Fig.</w:t>
      </w:r>
      <w:r w:rsidR="008B1C3B">
        <w:t xml:space="preserve"> 2</w:t>
      </w:r>
      <w:r w:rsidR="002E2481">
        <w:t>a</w:t>
      </w:r>
      <w:r>
        <w:t>). We observe a significant</w:t>
      </w:r>
      <w:r w:rsidR="002D604B">
        <w:t xml:space="preserve"> Spearman</w:t>
      </w:r>
      <w:r w:rsidR="0060425C">
        <w:t xml:space="preserve"> </w:t>
      </w:r>
      <w:r>
        <w:t>correlation between the protection score and AUC values of al</w:t>
      </w:r>
      <w:r w:rsidR="0060425C">
        <w:t>l evaluated methods, i.e. R=0.19 (TC) and R=0.26</w:t>
      </w:r>
      <w:r>
        <w:t xml:space="preserve"> (HINT-BC).</w:t>
      </w:r>
    </w:p>
    <w:p w:rsidR="00AC37CB" w:rsidRDefault="00AC37CB" w:rsidP="003B2C64">
      <w:pPr>
        <w:pStyle w:val="LO-normal"/>
        <w:ind w:left="-567" w:right="521"/>
        <w:jc w:val="both"/>
      </w:pPr>
    </w:p>
    <w:p w:rsidR="00AC37CB" w:rsidRDefault="00780097" w:rsidP="003B2C64">
      <w:pPr>
        <w:pStyle w:val="LO-normal"/>
        <w:ind w:left="-567" w:right="521"/>
        <w:jc w:val="both"/>
      </w:pPr>
      <w:r>
        <w:t xml:space="preserve">Altogether, this indicates that computational methods for </w:t>
      </w:r>
      <w:proofErr w:type="spellStart"/>
      <w:r>
        <w:t>DNase-seq</w:t>
      </w:r>
      <w:proofErr w:type="spellEnd"/>
      <w:r>
        <w:t xml:space="preserve"> analysis have indeed poor performance on the </w:t>
      </w:r>
      <w:proofErr w:type="spellStart"/>
      <w:r>
        <w:t>TFs</w:t>
      </w:r>
      <w:proofErr w:type="spellEnd"/>
      <w:r>
        <w:t xml:space="preserve"> with short binding times. Moreover, our analysis shows that transitivity of </w:t>
      </w:r>
      <w:proofErr w:type="spellStart"/>
      <w:r>
        <w:t>TFs</w:t>
      </w:r>
      <w:proofErr w:type="spellEnd"/>
      <w:r>
        <w:t xml:space="preserve"> (as measured by the protection score) is a more relevant feature than </w:t>
      </w:r>
      <w:proofErr w:type="spellStart"/>
      <w:r>
        <w:t>DNase</w:t>
      </w:r>
      <w:proofErr w:type="spellEnd"/>
      <w:r w:rsidR="00BC330A">
        <w:t xml:space="preserve"> I</w:t>
      </w:r>
      <w:r>
        <w:t xml:space="preserve"> cleavage bias for indicating the predictive performance of footprint methods. The protection score, which is estimated only on footprints and motif</w:t>
      </w:r>
      <w:r w:rsidR="00D137A9">
        <w:t>-</w:t>
      </w:r>
      <w:proofErr w:type="gramStart"/>
      <w:r>
        <w:t>predicted</w:t>
      </w:r>
      <w:proofErr w:type="gramEnd"/>
      <w:r>
        <w:t xml:space="preserve"> binding sites, can be used as a measure of quality of predicted footprints. These results are now discussed in </w:t>
      </w:r>
      <w:r w:rsidR="008B1C3B">
        <w:t>the main manuscript.</w:t>
      </w:r>
    </w:p>
    <w:p w:rsidR="00AC37CB" w:rsidRDefault="00AC37CB" w:rsidP="003B2C64">
      <w:pPr>
        <w:pStyle w:val="LO-normal"/>
        <w:ind w:left="-567" w:right="521"/>
        <w:jc w:val="both"/>
      </w:pPr>
    </w:p>
    <w:p w:rsidR="00AC37CB" w:rsidRPr="00CB26B2" w:rsidRDefault="00EC6C01" w:rsidP="003B2C64">
      <w:pPr>
        <w:pStyle w:val="LO-normal"/>
        <w:ind w:left="-567" w:right="521"/>
        <w:jc w:val="both"/>
        <w:rPr>
          <w:i/>
        </w:rPr>
      </w:pPr>
      <w:r>
        <w:rPr>
          <w:i/>
        </w:rPr>
        <w:t>“</w:t>
      </w:r>
      <w:r w:rsidR="00780097" w:rsidRPr="00CB26B2">
        <w:rPr>
          <w:i/>
        </w:rPr>
        <w:t xml:space="preserve">3. It is currently difficult to evaluate the results for a specific TF from the graph (Fig. </w:t>
      </w:r>
      <w:proofErr w:type="gramStart"/>
      <w:r w:rsidR="00780097" w:rsidRPr="00CB26B2">
        <w:rPr>
          <w:i/>
        </w:rPr>
        <w:t>3, SI).</w:t>
      </w:r>
      <w:proofErr w:type="gramEnd"/>
      <w:r w:rsidR="00780097" w:rsidRPr="00CB26B2">
        <w:rPr>
          <w:i/>
        </w:rPr>
        <w:t xml:space="preserve"> Can the authors summarize the results of their AUC </w:t>
      </w:r>
      <w:proofErr w:type="spellStart"/>
      <w:r w:rsidR="00780097" w:rsidRPr="00CB26B2">
        <w:rPr>
          <w:i/>
        </w:rPr>
        <w:t>vs</w:t>
      </w:r>
      <w:proofErr w:type="spellEnd"/>
      <w:r w:rsidR="00780097" w:rsidRPr="00CB26B2">
        <w:rPr>
          <w:i/>
        </w:rPr>
        <w:t xml:space="preserve"> OBS analyses in a spreadsheet </w:t>
      </w:r>
      <w:proofErr w:type="spellStart"/>
      <w:r w:rsidR="00780097" w:rsidRPr="00CB26B2">
        <w:rPr>
          <w:i/>
        </w:rPr>
        <w:t>wtr</w:t>
      </w:r>
      <w:proofErr w:type="spellEnd"/>
      <w:r w:rsidR="00780097" w:rsidRPr="00CB26B2">
        <w:rPr>
          <w:i/>
        </w:rPr>
        <w:t xml:space="preserve"> to individual </w:t>
      </w:r>
      <w:proofErr w:type="spellStart"/>
      <w:r w:rsidR="00780097" w:rsidRPr="00CB26B2">
        <w:rPr>
          <w:i/>
        </w:rPr>
        <w:t>TFs</w:t>
      </w:r>
      <w:proofErr w:type="spellEnd"/>
      <w:r w:rsidR="00780097" w:rsidRPr="00CB26B2">
        <w:rPr>
          <w:i/>
        </w:rPr>
        <w:t xml:space="preserve"> and </w:t>
      </w:r>
      <w:proofErr w:type="spellStart"/>
      <w:r w:rsidR="00780097" w:rsidRPr="00CB26B2">
        <w:rPr>
          <w:i/>
        </w:rPr>
        <w:t>footprinting</w:t>
      </w:r>
      <w:proofErr w:type="spellEnd"/>
      <w:r w:rsidR="00780097" w:rsidRPr="00CB26B2">
        <w:rPr>
          <w:i/>
        </w:rPr>
        <w:t xml:space="preserve"> methods, so that the performance of methods can be evaluated for individual </w:t>
      </w:r>
      <w:proofErr w:type="spellStart"/>
      <w:r w:rsidR="00780097" w:rsidRPr="00CB26B2">
        <w:rPr>
          <w:i/>
        </w:rPr>
        <w:t>TFs</w:t>
      </w:r>
      <w:proofErr w:type="spellEnd"/>
      <w:r w:rsidR="00780097" w:rsidRPr="00CB26B2">
        <w:rPr>
          <w:i/>
        </w:rPr>
        <w:t>?</w:t>
      </w:r>
      <w:r>
        <w:rPr>
          <w:i/>
        </w:rPr>
        <w:t>”</w:t>
      </w:r>
    </w:p>
    <w:p w:rsidR="00AC37CB" w:rsidRDefault="00AC37CB" w:rsidP="003B2C64">
      <w:pPr>
        <w:pStyle w:val="LO-normal"/>
        <w:ind w:left="-567" w:right="521"/>
        <w:jc w:val="both"/>
      </w:pPr>
    </w:p>
    <w:p w:rsidR="00AC37CB" w:rsidRDefault="00780097" w:rsidP="003B2C64">
      <w:pPr>
        <w:pStyle w:val="LO-normal"/>
        <w:ind w:left="-567" w:right="521"/>
        <w:jc w:val="both"/>
      </w:pPr>
      <w:r>
        <w:t xml:space="preserve">We have now included in the submission a table with the AUC values and all statistics used in our analysis (Supplementary </w:t>
      </w:r>
      <w:ins w:id="1" w:author="Ivan Gestaira Costa Filho" w:date="2015-07-31T17:42:00Z">
        <w:r w:rsidR="00F83D47">
          <w:t xml:space="preserve">Dataset </w:t>
        </w:r>
      </w:ins>
      <w:r>
        <w:t>1).</w:t>
      </w:r>
    </w:p>
    <w:p w:rsidR="00AC37CB" w:rsidRDefault="00AC37CB" w:rsidP="003B2C64">
      <w:pPr>
        <w:pStyle w:val="LO-normal"/>
        <w:ind w:left="-567" w:right="521"/>
        <w:jc w:val="both"/>
      </w:pPr>
    </w:p>
    <w:p w:rsidR="00323F58" w:rsidRDefault="00EC6C01" w:rsidP="003B2C64">
      <w:pPr>
        <w:pStyle w:val="LO-normal"/>
        <w:ind w:left="-567" w:right="521"/>
        <w:jc w:val="both"/>
        <w:rPr>
          <w:b/>
        </w:rPr>
      </w:pPr>
      <w:r>
        <w:rPr>
          <w:i/>
        </w:rPr>
        <w:t>“</w:t>
      </w:r>
      <w:r w:rsidR="00780097" w:rsidRPr="00C57DE9">
        <w:rPr>
          <w:i/>
        </w:rPr>
        <w:t xml:space="preserve">4. Can the authors comment on He et al.'s evaluation of 0500 and 0458 motifs? Do </w:t>
      </w:r>
      <w:proofErr w:type="spellStart"/>
      <w:r w:rsidR="00780097" w:rsidRPr="00C57DE9">
        <w:rPr>
          <w:i/>
        </w:rPr>
        <w:t>Gusmao</w:t>
      </w:r>
      <w:proofErr w:type="spellEnd"/>
      <w:r w:rsidR="00780097" w:rsidRPr="00C57DE9">
        <w:rPr>
          <w:i/>
        </w:rPr>
        <w:t xml:space="preserve"> et al. agree that these footprints are artifacts of </w:t>
      </w:r>
      <w:proofErr w:type="spellStart"/>
      <w:r w:rsidR="00780097" w:rsidRPr="00C57DE9">
        <w:rPr>
          <w:i/>
        </w:rPr>
        <w:t>DNaseI</w:t>
      </w:r>
      <w:proofErr w:type="spellEnd"/>
      <w:r w:rsidR="00780097" w:rsidRPr="00C57DE9">
        <w:rPr>
          <w:i/>
        </w:rPr>
        <w:t>?</w:t>
      </w:r>
      <w:r>
        <w:rPr>
          <w:i/>
        </w:rPr>
        <w:t>”</w:t>
      </w:r>
    </w:p>
    <w:p w:rsidR="00780097" w:rsidRDefault="00780097" w:rsidP="003B2C64">
      <w:pPr>
        <w:pStyle w:val="LO-normal"/>
        <w:ind w:left="-567" w:right="521"/>
        <w:jc w:val="both"/>
      </w:pPr>
      <w:r>
        <w:br/>
      </w:r>
      <w:r w:rsidR="00C57DE9">
        <w:t>Indeed</w:t>
      </w:r>
      <w:r>
        <w:t xml:space="preserve"> these footprints a</w:t>
      </w:r>
      <w:r w:rsidR="00BC330A">
        <w:t xml:space="preserve">re likely artifacts of </w:t>
      </w:r>
      <w:proofErr w:type="spellStart"/>
      <w:r w:rsidR="00BC330A">
        <w:t>DNase</w:t>
      </w:r>
      <w:proofErr w:type="spellEnd"/>
      <w:r w:rsidR="00BC330A">
        <w:t xml:space="preserve"> I</w:t>
      </w:r>
      <w:r>
        <w:t xml:space="preserve"> cleavage bias. After correction of cleavage bias, the </w:t>
      </w:r>
      <w:proofErr w:type="spellStart"/>
      <w:r>
        <w:t>DNase</w:t>
      </w:r>
      <w:r w:rsidR="00BC330A">
        <w:t>-seq</w:t>
      </w:r>
      <w:proofErr w:type="spellEnd"/>
      <w:r>
        <w:t xml:space="preserve"> signal contains no clear footprint shape (Supplementary </w:t>
      </w:r>
      <w:r w:rsidR="00FE40CA">
        <w:t>Fig.</w:t>
      </w:r>
      <w:r w:rsidR="00192A7D">
        <w:t xml:space="preserve"> 7</w:t>
      </w:r>
      <w:r w:rsidR="00744589">
        <w:t xml:space="preserve"> – page 21</w:t>
      </w:r>
      <w:r>
        <w:t>). Next, we compared the overlap between footprint</w:t>
      </w:r>
      <w:r w:rsidR="00F557CE">
        <w:t>s generated by HINT-BC and ‘</w:t>
      </w:r>
      <w:proofErr w:type="spellStart"/>
      <w:r w:rsidR="00F557CE">
        <w:t>Neph</w:t>
      </w:r>
      <w:proofErr w:type="spellEnd"/>
      <w:r w:rsidR="00F557CE">
        <w:t xml:space="preserve">’ method (originally used to find these </w:t>
      </w:r>
      <w:r w:rsidR="00F557CE" w:rsidRPr="00F557CE">
        <w:rPr>
          <w:i/>
        </w:rPr>
        <w:t>de novo</w:t>
      </w:r>
      <w:r w:rsidR="00F557CE">
        <w:t xml:space="preserve"> motifs)</w:t>
      </w:r>
      <w:r>
        <w:t xml:space="preserve"> and </w:t>
      </w:r>
      <w:proofErr w:type="spellStart"/>
      <w:r>
        <w:t>MPBSs</w:t>
      </w:r>
      <w:proofErr w:type="spellEnd"/>
      <w:r>
        <w:t xml:space="preserve"> for these </w:t>
      </w:r>
      <w:r>
        <w:rPr>
          <w:i/>
          <w:iCs/>
        </w:rPr>
        <w:t>de novo</w:t>
      </w:r>
      <w:r>
        <w:t xml:space="preserve"> motifs. We observed that 24.99% (motif 0458) and 28.58% (motif 0500) of </w:t>
      </w:r>
      <w:proofErr w:type="spellStart"/>
      <w:r>
        <w:t>MPBSs</w:t>
      </w:r>
      <w:proofErr w:type="spellEnd"/>
      <w:r>
        <w:t xml:space="preserve"> are associated with a footprint predicted by </w:t>
      </w:r>
      <w:r w:rsidR="00F557CE">
        <w:t>‘</w:t>
      </w:r>
      <w:proofErr w:type="spellStart"/>
      <w:r>
        <w:t>Neph</w:t>
      </w:r>
      <w:proofErr w:type="spellEnd"/>
      <w:r w:rsidR="00F557CE">
        <w:t>’ method</w:t>
      </w:r>
      <w:r>
        <w:t xml:space="preserve">. In contrast, only 0.73% (motif 0458) and 1.71% (motif 0500) of </w:t>
      </w:r>
      <w:proofErr w:type="spellStart"/>
      <w:r>
        <w:t>MPBSs</w:t>
      </w:r>
      <w:proofErr w:type="spellEnd"/>
      <w:r>
        <w:t xml:space="preserve"> overlapped with HINT-BC footprints. This indicates that such motifs would not be detected on footprints p</w:t>
      </w:r>
      <w:r w:rsidR="005D492D">
        <w:t>redicted after bias correction.</w:t>
      </w:r>
    </w:p>
    <w:p w:rsidR="00780097" w:rsidRDefault="00780097" w:rsidP="003B2C64">
      <w:pPr>
        <w:pStyle w:val="LO-normal"/>
        <w:ind w:left="-567" w:right="521"/>
        <w:jc w:val="both"/>
      </w:pPr>
    </w:p>
    <w:p w:rsidR="00AC37CB" w:rsidRPr="00C57DE9" w:rsidRDefault="00780097" w:rsidP="003B2C64">
      <w:pPr>
        <w:pStyle w:val="LO-normal"/>
        <w:ind w:left="-567" w:right="521"/>
        <w:jc w:val="both"/>
        <w:rPr>
          <w:i/>
        </w:rPr>
      </w:pPr>
      <w:r w:rsidRPr="00C57DE9">
        <w:rPr>
          <w:i/>
        </w:rPr>
        <w:t xml:space="preserve">“He et al. evaluated the effects of differential </w:t>
      </w:r>
      <w:proofErr w:type="spellStart"/>
      <w:r w:rsidRPr="00C57DE9">
        <w:rPr>
          <w:i/>
        </w:rPr>
        <w:t>footprinting</w:t>
      </w:r>
      <w:proofErr w:type="spellEnd"/>
      <w:r w:rsidRPr="00C57DE9">
        <w:rPr>
          <w:i/>
        </w:rPr>
        <w:t xml:space="preserve"> for predicting differences in TF binding between conditions and demonstrated high performance of this metric compared to </w:t>
      </w:r>
      <w:proofErr w:type="spellStart"/>
      <w:r w:rsidRPr="00C57DE9">
        <w:rPr>
          <w:i/>
        </w:rPr>
        <w:t>footprinting</w:t>
      </w:r>
      <w:proofErr w:type="spellEnd"/>
      <w:r w:rsidRPr="00C57DE9">
        <w:rPr>
          <w:i/>
        </w:rPr>
        <w:t xml:space="preserve"> score. It would be informative to see </w:t>
      </w:r>
      <w:proofErr w:type="spellStart"/>
      <w:r w:rsidRPr="00C57DE9">
        <w:rPr>
          <w:i/>
        </w:rPr>
        <w:t>Gusmao</w:t>
      </w:r>
      <w:proofErr w:type="spellEnd"/>
      <w:r w:rsidRPr="00C57DE9">
        <w:rPr>
          <w:i/>
        </w:rPr>
        <w:t xml:space="preserve"> and co-authors evaluate HINT and other methods for similar analyses.”</w:t>
      </w:r>
    </w:p>
    <w:p w:rsidR="00AC37CB" w:rsidRDefault="00AC37CB" w:rsidP="003B2C64">
      <w:pPr>
        <w:pStyle w:val="LO-normal"/>
        <w:ind w:left="-567" w:right="521"/>
        <w:jc w:val="both"/>
      </w:pPr>
    </w:p>
    <w:p w:rsidR="00AC37CB" w:rsidRDefault="00780097" w:rsidP="003B2C64">
      <w:pPr>
        <w:pStyle w:val="LO-normal"/>
        <w:ind w:left="-567" w:right="521"/>
        <w:jc w:val="both"/>
      </w:pPr>
      <w:r>
        <w:t xml:space="preserve">We agree that differential </w:t>
      </w:r>
      <w:proofErr w:type="spellStart"/>
      <w:r>
        <w:t>footprinting</w:t>
      </w:r>
      <w:proofErr w:type="spellEnd"/>
      <w:r>
        <w:t xml:space="preserve"> is a relevant problem. Note however that most data and methods evaluated here are not suitable for this problem.  We think therefore this problem is out of scope for this manuscript.</w:t>
      </w:r>
    </w:p>
    <w:p w:rsidR="00AC37CB" w:rsidRDefault="00AC37CB" w:rsidP="003B2C64">
      <w:pPr>
        <w:pStyle w:val="LO-normal"/>
        <w:ind w:left="-567" w:right="521"/>
        <w:jc w:val="both"/>
      </w:pPr>
    </w:p>
    <w:p w:rsidR="00065F5E" w:rsidRDefault="00065F5E">
      <w:pPr>
        <w:suppressAutoHyphens w:val="0"/>
        <w:rPr>
          <w:b/>
          <w:sz w:val="28"/>
          <w:szCs w:val="28"/>
        </w:rPr>
      </w:pPr>
      <w:r>
        <w:rPr>
          <w:b/>
          <w:sz w:val="28"/>
          <w:szCs w:val="28"/>
        </w:rPr>
        <w:br w:type="page"/>
      </w:r>
    </w:p>
    <w:p w:rsidR="00AC37CB" w:rsidRDefault="005D492D" w:rsidP="003B2C64">
      <w:pPr>
        <w:pStyle w:val="LO-normal"/>
        <w:ind w:left="-567" w:right="521"/>
        <w:jc w:val="both"/>
        <w:rPr>
          <w:b/>
          <w:sz w:val="28"/>
          <w:szCs w:val="28"/>
        </w:rPr>
      </w:pPr>
      <w:r>
        <w:rPr>
          <w:b/>
          <w:sz w:val="28"/>
          <w:szCs w:val="28"/>
        </w:rPr>
        <w:t>Reviewer 2</w:t>
      </w:r>
    </w:p>
    <w:p w:rsidR="00AC37CB" w:rsidRDefault="00AC37CB" w:rsidP="003B2C64">
      <w:pPr>
        <w:pStyle w:val="LO-normal"/>
        <w:ind w:left="-567" w:right="521"/>
        <w:jc w:val="both"/>
      </w:pPr>
    </w:p>
    <w:p w:rsidR="00AC37CB" w:rsidRPr="00C57DE9" w:rsidRDefault="00C57DE9" w:rsidP="003B2C64">
      <w:pPr>
        <w:pStyle w:val="LO-normal"/>
        <w:ind w:left="-567" w:right="521"/>
        <w:jc w:val="both"/>
        <w:rPr>
          <w:i/>
          <w:color w:val="222222"/>
          <w:shd w:val="clear" w:color="auto" w:fill="FFFFFF"/>
        </w:rPr>
      </w:pPr>
      <w:r w:rsidRPr="00C57DE9">
        <w:rPr>
          <w:i/>
          <w:shd w:val="clear" w:color="auto" w:fill="FFFFFF"/>
        </w:rPr>
        <w:t>“</w:t>
      </w:r>
      <w:r w:rsidR="00780097" w:rsidRPr="00C57DE9">
        <w:rPr>
          <w:i/>
          <w:shd w:val="clear" w:color="auto" w:fill="FFFFFF"/>
        </w:rPr>
        <w:t xml:space="preserve">1) </w:t>
      </w:r>
      <w:proofErr w:type="gramStart"/>
      <w:r w:rsidR="00780097" w:rsidRPr="00C57DE9">
        <w:rPr>
          <w:i/>
          <w:shd w:val="clear" w:color="auto" w:fill="FFFFFF"/>
        </w:rPr>
        <w:t>The</w:t>
      </w:r>
      <w:proofErr w:type="gramEnd"/>
      <w:r w:rsidR="00780097" w:rsidRPr="00C57DE9">
        <w:rPr>
          <w:i/>
          <w:shd w:val="clear" w:color="auto" w:fill="FFFFFF"/>
        </w:rPr>
        <w:t xml:space="preserve"> authors are overstating the implications from He et al. The main point of that study was to raise concerns that simple methods that do not account for background, including some that had been used in high profile publications, could lead to false positive footprints (they do not suggest that no method would ever be able to identify</w:t>
      </w:r>
      <w:r w:rsidR="00CB26B2">
        <w:rPr>
          <w:i/>
          <w:color w:val="222222"/>
          <w:shd w:val="clear" w:color="auto" w:fill="FFFFFF"/>
        </w:rPr>
        <w:t xml:space="preserve"> </w:t>
      </w:r>
      <w:r w:rsidR="00780097" w:rsidRPr="00C57DE9">
        <w:rPr>
          <w:i/>
          <w:shd w:val="clear" w:color="auto" w:fill="FFFFFF"/>
        </w:rPr>
        <w:t>footprints). In my opinion, this was shown unequivocally.</w:t>
      </w:r>
      <w:r w:rsidRPr="00C57DE9">
        <w:rPr>
          <w:i/>
          <w:shd w:val="clear" w:color="auto" w:fill="FFFFFF"/>
        </w:rPr>
        <w:t>”</w:t>
      </w:r>
    </w:p>
    <w:p w:rsidR="00AC37CB" w:rsidRDefault="00AC37CB" w:rsidP="003B2C64">
      <w:pPr>
        <w:pStyle w:val="LO-normal"/>
        <w:ind w:left="-567" w:right="521"/>
        <w:jc w:val="both"/>
      </w:pPr>
    </w:p>
    <w:p w:rsidR="00AC37CB" w:rsidRDefault="00CB26B2" w:rsidP="003B2C64">
      <w:pPr>
        <w:pStyle w:val="LO-normal"/>
        <w:shd w:val="clear" w:color="auto" w:fill="FFFFFF"/>
        <w:ind w:left="-567" w:right="521"/>
        <w:jc w:val="both"/>
      </w:pPr>
      <w:r>
        <w:t>Indeed,</w:t>
      </w:r>
      <w:r w:rsidR="00780097">
        <w:t xml:space="preserve"> some of the passages of our initial manuscript were too strong. </w:t>
      </w:r>
      <w:r>
        <w:t xml:space="preserve">We have improved our manuscript to </w:t>
      </w:r>
      <w:r w:rsidR="008D2F9D">
        <w:t>clarify this issue</w:t>
      </w:r>
      <w:r>
        <w:t xml:space="preserve">. Note, however, that our </w:t>
      </w:r>
      <w:r w:rsidR="00947FC5">
        <w:t xml:space="preserve">results clearly disagree with particular text passages </w:t>
      </w:r>
      <w:r>
        <w:t xml:space="preserve">from </w:t>
      </w:r>
      <w:r w:rsidR="00780097">
        <w:t xml:space="preserve">He et al. 2014. </w:t>
      </w:r>
      <w:r>
        <w:t xml:space="preserve">Their last </w:t>
      </w:r>
      <w:r w:rsidR="00947FC5">
        <w:t>paragraph</w:t>
      </w:r>
      <w:r w:rsidR="00780097">
        <w:t xml:space="preserve"> states: </w:t>
      </w:r>
      <w:r w:rsidR="00780097">
        <w:rPr>
          <w:i/>
          <w:shd w:val="clear" w:color="auto" w:fill="FFFFFF"/>
        </w:rPr>
        <w:t xml:space="preserve">“Our analysis of </w:t>
      </w:r>
      <w:proofErr w:type="spellStart"/>
      <w:r w:rsidR="00780097">
        <w:rPr>
          <w:i/>
          <w:shd w:val="clear" w:color="auto" w:fill="FFFFFF"/>
        </w:rPr>
        <w:t>DNase-seq</w:t>
      </w:r>
      <w:proofErr w:type="spellEnd"/>
      <w:r w:rsidR="00780097">
        <w:rPr>
          <w:i/>
          <w:shd w:val="clear" w:color="auto" w:fill="FFFFFF"/>
        </w:rPr>
        <w:t xml:space="preserve"> data and </w:t>
      </w:r>
      <w:proofErr w:type="spellStart"/>
      <w:r w:rsidR="00780097">
        <w:rPr>
          <w:i/>
          <w:shd w:val="clear" w:color="auto" w:fill="FFFFFF"/>
        </w:rPr>
        <w:t>ChIP-seq</w:t>
      </w:r>
      <w:proofErr w:type="spellEnd"/>
      <w:r w:rsidR="00780097">
        <w:rPr>
          <w:i/>
          <w:shd w:val="clear" w:color="auto" w:fill="FFFFFF"/>
        </w:rPr>
        <w:t xml:space="preserve"> data for 36 </w:t>
      </w:r>
      <w:proofErr w:type="spellStart"/>
      <w:r w:rsidR="00780097">
        <w:rPr>
          <w:i/>
          <w:shd w:val="clear" w:color="auto" w:fill="FFFFFF"/>
        </w:rPr>
        <w:t>TFs</w:t>
      </w:r>
      <w:proofErr w:type="spellEnd"/>
      <w:r w:rsidR="00780097">
        <w:rPr>
          <w:i/>
          <w:shd w:val="clear" w:color="auto" w:fill="FFFFFF"/>
        </w:rPr>
        <w:t xml:space="preserve"> showed that the efficiency of </w:t>
      </w:r>
      <w:proofErr w:type="spellStart"/>
      <w:r w:rsidR="00780097">
        <w:rPr>
          <w:i/>
          <w:shd w:val="clear" w:color="auto" w:fill="FFFFFF"/>
        </w:rPr>
        <w:t>DNase</w:t>
      </w:r>
      <w:proofErr w:type="spellEnd"/>
      <w:r w:rsidR="00780097">
        <w:rPr>
          <w:i/>
          <w:shd w:val="clear" w:color="auto" w:fill="FFFFFF"/>
        </w:rPr>
        <w:t xml:space="preserve"> I footprints in recovering TF binding sites was associated with the extent to which the observed cleavage pattern differs from the intrinsic cleavage bias.” </w:t>
      </w:r>
      <w:r w:rsidR="00780097">
        <w:rPr>
          <w:shd w:val="clear" w:color="auto" w:fill="FFFFFF"/>
        </w:rPr>
        <w:t xml:space="preserve">Our analysis, which is based on 14 methods and 88 </w:t>
      </w:r>
      <w:proofErr w:type="spellStart"/>
      <w:r w:rsidR="00780097">
        <w:rPr>
          <w:shd w:val="clear" w:color="auto" w:fill="FFFFFF"/>
        </w:rPr>
        <w:t>TFs</w:t>
      </w:r>
      <w:proofErr w:type="spellEnd"/>
      <w:r w:rsidR="00780097">
        <w:rPr>
          <w:shd w:val="clear" w:color="auto" w:fill="FFFFFF"/>
        </w:rPr>
        <w:t xml:space="preserve">, indicates that this statement do not hold for several state-of-the-art </w:t>
      </w:r>
      <w:proofErr w:type="spellStart"/>
      <w:r w:rsidR="00780097">
        <w:rPr>
          <w:shd w:val="clear" w:color="auto" w:fill="FFFFFF"/>
        </w:rPr>
        <w:t>footprinting</w:t>
      </w:r>
      <w:proofErr w:type="spellEnd"/>
      <w:r w:rsidR="00780097">
        <w:rPr>
          <w:shd w:val="clear" w:color="auto" w:fill="FFFFFF"/>
        </w:rPr>
        <w:t xml:space="preserve"> methods</w:t>
      </w:r>
      <w:r w:rsidR="002E2481">
        <w:rPr>
          <w:shd w:val="clear" w:color="auto" w:fill="FFFFFF"/>
        </w:rPr>
        <w:t xml:space="preserve"> (Fig. 1a</w:t>
      </w:r>
      <w:r w:rsidR="00F03EA3">
        <w:rPr>
          <w:shd w:val="clear" w:color="auto" w:fill="FFFFFF"/>
        </w:rPr>
        <w:t>)</w:t>
      </w:r>
      <w:r w:rsidR="00780097">
        <w:rPr>
          <w:shd w:val="clear" w:color="auto" w:fill="FFFFFF"/>
        </w:rPr>
        <w:t>.</w:t>
      </w:r>
    </w:p>
    <w:p w:rsidR="00AC37CB" w:rsidRDefault="00AC37CB" w:rsidP="003B2C64">
      <w:pPr>
        <w:pStyle w:val="LO-normal"/>
        <w:ind w:left="-567" w:right="521"/>
        <w:jc w:val="both"/>
      </w:pPr>
    </w:p>
    <w:p w:rsidR="00AC37CB" w:rsidRPr="00CB26B2" w:rsidRDefault="00CB26B2" w:rsidP="003B2C64">
      <w:pPr>
        <w:pStyle w:val="LO-normal"/>
        <w:ind w:left="-567" w:right="521"/>
        <w:jc w:val="both"/>
        <w:rPr>
          <w:i/>
          <w:color w:val="222222"/>
          <w:shd w:val="clear" w:color="auto" w:fill="FFFFFF"/>
        </w:rPr>
      </w:pPr>
      <w:r>
        <w:rPr>
          <w:i/>
          <w:shd w:val="clear" w:color="auto" w:fill="FFFFFF"/>
        </w:rPr>
        <w:t>“</w:t>
      </w:r>
      <w:r w:rsidR="00780097" w:rsidRPr="00CB26B2">
        <w:rPr>
          <w:i/>
          <w:shd w:val="clear" w:color="auto" w:fill="FFFFFF"/>
        </w:rPr>
        <w:t>More importantly, they authors have missed several studies that have already addressed this very question, published as independent papers rather than a short note.</w:t>
      </w:r>
      <w:r>
        <w:rPr>
          <w:i/>
          <w:shd w:val="clear" w:color="auto" w:fill="FFFFFF"/>
        </w:rPr>
        <w:t>”</w:t>
      </w:r>
    </w:p>
    <w:p w:rsidR="00AC37CB" w:rsidRDefault="00AC37CB" w:rsidP="003B2C64">
      <w:pPr>
        <w:pStyle w:val="LO-normal"/>
        <w:ind w:left="-567" w:right="521"/>
        <w:jc w:val="both"/>
      </w:pPr>
    </w:p>
    <w:p w:rsidR="00CB26B2" w:rsidRDefault="00780097" w:rsidP="003B2C64">
      <w:pPr>
        <w:pStyle w:val="LO-normal"/>
        <w:ind w:left="-567" w:right="521"/>
        <w:jc w:val="both"/>
        <w:rPr>
          <w:shd w:val="clear" w:color="auto" w:fill="FFFFFF"/>
        </w:rPr>
      </w:pPr>
      <w:r>
        <w:rPr>
          <w:shd w:val="clear" w:color="auto" w:fill="FFFFFF"/>
        </w:rPr>
        <w:t xml:space="preserve">We agree with the referee about the discussion of further studies and inclusion of competing methods on our analysis. Indeed, </w:t>
      </w:r>
      <w:proofErr w:type="spellStart"/>
      <w:r>
        <w:rPr>
          <w:shd w:val="clear" w:color="auto" w:fill="FFFFFF"/>
        </w:rPr>
        <w:t>DNase</w:t>
      </w:r>
      <w:r w:rsidR="00BC330A">
        <w:rPr>
          <w:shd w:val="clear" w:color="auto" w:fill="FFFFFF"/>
        </w:rPr>
        <w:t>-seq</w:t>
      </w:r>
      <w:proofErr w:type="spellEnd"/>
      <w:r>
        <w:rPr>
          <w:shd w:val="clear" w:color="auto" w:fill="FFFFFF"/>
        </w:rPr>
        <w:t xml:space="preserve"> cleavage</w:t>
      </w:r>
      <w:r w:rsidR="00BC330A">
        <w:rPr>
          <w:shd w:val="clear" w:color="auto" w:fill="FFFFFF"/>
        </w:rPr>
        <w:t xml:space="preserve"> bias</w:t>
      </w:r>
      <w:r>
        <w:rPr>
          <w:shd w:val="clear" w:color="auto" w:fill="FFFFFF"/>
        </w:rPr>
        <w:t xml:space="preserve"> correction was already performed in Sung </w:t>
      </w:r>
      <w:proofErr w:type="gramStart"/>
      <w:r>
        <w:rPr>
          <w:shd w:val="clear" w:color="auto" w:fill="FFFFFF"/>
        </w:rPr>
        <w:t>et</w:t>
      </w:r>
      <w:proofErr w:type="gramEnd"/>
      <w:r>
        <w:rPr>
          <w:shd w:val="clear" w:color="auto" w:fill="FFFFFF"/>
        </w:rPr>
        <w:t xml:space="preserve">. </w:t>
      </w:r>
      <w:proofErr w:type="gramStart"/>
      <w:r>
        <w:rPr>
          <w:shd w:val="clear" w:color="auto" w:fill="FFFFFF"/>
        </w:rPr>
        <w:t>al</w:t>
      </w:r>
      <w:proofErr w:type="gramEnd"/>
      <w:r>
        <w:rPr>
          <w:shd w:val="clear" w:color="auto" w:fill="FFFFFF"/>
        </w:rPr>
        <w:t xml:space="preserve">, 2014 for 2- and 4-mers. Moreover, </w:t>
      </w:r>
      <w:proofErr w:type="spellStart"/>
      <w:r>
        <w:rPr>
          <w:shd w:val="clear" w:color="auto" w:fill="FFFFFF"/>
        </w:rPr>
        <w:t>Yard</w:t>
      </w:r>
      <w:r w:rsidR="00D75135">
        <w:rPr>
          <w:shd w:val="clear" w:color="auto" w:fill="FFFFFF"/>
        </w:rPr>
        <w:t>ı</w:t>
      </w:r>
      <w:r>
        <w:rPr>
          <w:shd w:val="clear" w:color="auto" w:fill="FFFFFF"/>
        </w:rPr>
        <w:t>mc</w:t>
      </w:r>
      <w:r w:rsidR="00D75135">
        <w:rPr>
          <w:shd w:val="clear" w:color="auto" w:fill="FFFFFF"/>
        </w:rPr>
        <w:t>ı</w:t>
      </w:r>
      <w:proofErr w:type="spellEnd"/>
      <w:r w:rsidR="00F03EA3">
        <w:rPr>
          <w:shd w:val="clear" w:color="auto" w:fill="FFFFFF"/>
        </w:rPr>
        <w:t xml:space="preserve"> et al. used</w:t>
      </w:r>
      <w:r>
        <w:rPr>
          <w:shd w:val="clear" w:color="auto" w:fill="FFFFFF"/>
        </w:rPr>
        <w:t xml:space="preserve"> cleavage </w:t>
      </w:r>
      <w:r w:rsidR="00CB26B2">
        <w:rPr>
          <w:shd w:val="clear" w:color="auto" w:fill="FFFFFF"/>
        </w:rPr>
        <w:t xml:space="preserve">bias signals to build </w:t>
      </w:r>
      <w:r>
        <w:rPr>
          <w:shd w:val="clear" w:color="auto" w:fill="FFFFFF"/>
        </w:rPr>
        <w:t xml:space="preserve">background </w:t>
      </w:r>
      <w:r w:rsidR="00CB26B2">
        <w:rPr>
          <w:shd w:val="clear" w:color="auto" w:fill="FFFFFF"/>
        </w:rPr>
        <w:t>models to detect inactive footprints</w:t>
      </w:r>
      <w:r>
        <w:rPr>
          <w:shd w:val="clear" w:color="auto" w:fill="FFFFFF"/>
        </w:rPr>
        <w:t>. However, none of these methods were evaluated in regard to their sensitivity to cleavage bias or put into a large evaluation study as presented here. We have now extended our ana</w:t>
      </w:r>
      <w:r w:rsidR="005D492D">
        <w:rPr>
          <w:shd w:val="clear" w:color="auto" w:fill="FFFFFF"/>
        </w:rPr>
        <w:t>lysis to include these studies.</w:t>
      </w:r>
    </w:p>
    <w:p w:rsidR="00CB26B2" w:rsidRDefault="00CB26B2" w:rsidP="003B2C64">
      <w:pPr>
        <w:pStyle w:val="LO-normal"/>
        <w:ind w:left="-567" w:right="521"/>
        <w:jc w:val="both"/>
        <w:rPr>
          <w:shd w:val="clear" w:color="auto" w:fill="FFFFFF"/>
        </w:rPr>
      </w:pPr>
    </w:p>
    <w:p w:rsidR="00AC37CB" w:rsidRDefault="00780097" w:rsidP="003B2C64">
      <w:pPr>
        <w:pStyle w:val="LO-normal"/>
        <w:ind w:left="-567" w:right="521"/>
        <w:jc w:val="both"/>
      </w:pPr>
      <w:r>
        <w:rPr>
          <w:shd w:val="clear" w:color="auto" w:fill="FFFFFF"/>
        </w:rPr>
        <w:t>Our evaluation indicates that methods performing signal smoothing or that use 6-mer cleavage bias estimates are not affected by cleavage bias (</w:t>
      </w:r>
      <w:r w:rsidR="00FE40CA">
        <w:rPr>
          <w:shd w:val="clear" w:color="auto" w:fill="FFFFFF"/>
        </w:rPr>
        <w:t>Fig.</w:t>
      </w:r>
      <w:r>
        <w:rPr>
          <w:shd w:val="clear" w:color="auto" w:fill="FFFFFF"/>
        </w:rPr>
        <w:t xml:space="preserve"> 1</w:t>
      </w:r>
      <w:r w:rsidR="00EE1889">
        <w:rPr>
          <w:shd w:val="clear" w:color="auto" w:fill="FFFFFF"/>
        </w:rPr>
        <w:t>a</w:t>
      </w:r>
      <w:r>
        <w:rPr>
          <w:shd w:val="clear" w:color="auto" w:fill="FFFFFF"/>
        </w:rPr>
        <w:t>). From an overall performance aspect, we observe that all segmentation-based methods and PIQ outperform the T</w:t>
      </w:r>
      <w:r w:rsidR="00192A7D">
        <w:rPr>
          <w:shd w:val="clear" w:color="auto" w:fill="FFFFFF"/>
        </w:rPr>
        <w:t>C approach (Sup</w:t>
      </w:r>
      <w:r w:rsidR="008B0BB0">
        <w:rPr>
          <w:shd w:val="clear" w:color="auto" w:fill="FFFFFF"/>
        </w:rPr>
        <w:t xml:space="preserve">plementary Tables 2 and </w:t>
      </w:r>
      <w:r w:rsidR="00192A7D">
        <w:rPr>
          <w:shd w:val="clear" w:color="auto" w:fill="FFFFFF"/>
        </w:rPr>
        <w:t>3</w:t>
      </w:r>
      <w:r w:rsidR="00F03EA3">
        <w:rPr>
          <w:shd w:val="clear" w:color="auto" w:fill="FFFFFF"/>
        </w:rPr>
        <w:t xml:space="preserve"> – pages </w:t>
      </w:r>
      <w:r w:rsidR="00025166">
        <w:rPr>
          <w:shd w:val="clear" w:color="auto" w:fill="FFFFFF"/>
        </w:rPr>
        <w:t>23</w:t>
      </w:r>
      <w:r w:rsidR="00F03EA3">
        <w:rPr>
          <w:shd w:val="clear" w:color="auto" w:fill="FFFFFF"/>
        </w:rPr>
        <w:t xml:space="preserve"> and </w:t>
      </w:r>
      <w:r w:rsidR="00025166">
        <w:rPr>
          <w:shd w:val="clear" w:color="auto" w:fill="FFFFFF"/>
        </w:rPr>
        <w:t>24</w:t>
      </w:r>
      <w:r w:rsidR="00F03EA3">
        <w:rPr>
          <w:shd w:val="clear" w:color="auto" w:fill="FFFFFF"/>
        </w:rPr>
        <w:t>, respectively</w:t>
      </w:r>
      <w:r w:rsidR="00192A7D">
        <w:rPr>
          <w:shd w:val="clear" w:color="auto" w:fill="FFFFFF"/>
        </w:rPr>
        <w:t>; Supplementary</w:t>
      </w:r>
      <w:r>
        <w:rPr>
          <w:shd w:val="clear" w:color="auto" w:fill="FFFFFF"/>
        </w:rPr>
        <w:t xml:space="preserve"> </w:t>
      </w:r>
      <w:r w:rsidR="00FE40CA">
        <w:rPr>
          <w:shd w:val="clear" w:color="auto" w:fill="FFFFFF"/>
        </w:rPr>
        <w:t>Fig.</w:t>
      </w:r>
      <w:r w:rsidR="00192A7D">
        <w:rPr>
          <w:shd w:val="clear" w:color="auto" w:fill="FFFFFF"/>
        </w:rPr>
        <w:t xml:space="preserve"> 5</w:t>
      </w:r>
      <w:r w:rsidR="00F03EA3">
        <w:rPr>
          <w:shd w:val="clear" w:color="auto" w:fill="FFFFFF"/>
        </w:rPr>
        <w:t xml:space="preserve"> – page </w:t>
      </w:r>
      <w:r w:rsidR="00025166">
        <w:rPr>
          <w:shd w:val="clear" w:color="auto" w:fill="FFFFFF"/>
        </w:rPr>
        <w:t>19</w:t>
      </w:r>
      <w:r>
        <w:rPr>
          <w:shd w:val="clear" w:color="auto" w:fill="FFFFFF"/>
        </w:rPr>
        <w:t>).</w:t>
      </w:r>
    </w:p>
    <w:p w:rsidR="00AC37CB" w:rsidRDefault="00AC37CB" w:rsidP="003B2C64">
      <w:pPr>
        <w:pStyle w:val="LO-normal"/>
        <w:ind w:left="-567" w:right="521"/>
        <w:jc w:val="both"/>
      </w:pPr>
    </w:p>
    <w:p w:rsidR="00AC37CB" w:rsidRPr="007A3CB1" w:rsidRDefault="007A3CB1" w:rsidP="003B2C64">
      <w:pPr>
        <w:pStyle w:val="LO-normal"/>
        <w:ind w:left="-567" w:right="521"/>
        <w:jc w:val="both"/>
        <w:rPr>
          <w:i/>
          <w:color w:val="222222"/>
          <w:shd w:val="clear" w:color="auto" w:fill="FFFFFF"/>
        </w:rPr>
      </w:pPr>
      <w:r>
        <w:rPr>
          <w:i/>
          <w:shd w:val="clear" w:color="auto" w:fill="FFFFFF"/>
        </w:rPr>
        <w:t>“</w:t>
      </w:r>
      <w:r w:rsidR="00780097" w:rsidRPr="007A3CB1">
        <w:rPr>
          <w:i/>
          <w:shd w:val="clear" w:color="auto" w:fill="FFFFFF"/>
        </w:rPr>
        <w:t xml:space="preserve">2) There is an issue with the estimation of the bias. Rather than explicitly using the bias parameters estimated on </w:t>
      </w:r>
      <w:proofErr w:type="spellStart"/>
      <w:r w:rsidR="00780097" w:rsidRPr="007A3CB1">
        <w:rPr>
          <w:i/>
          <w:shd w:val="clear" w:color="auto" w:fill="FFFFFF"/>
        </w:rPr>
        <w:t>dechromatinized</w:t>
      </w:r>
      <w:proofErr w:type="spellEnd"/>
      <w:r w:rsidR="00780097" w:rsidRPr="007A3CB1">
        <w:rPr>
          <w:i/>
          <w:shd w:val="clear" w:color="auto" w:fill="FFFFFF"/>
        </w:rPr>
        <w:t xml:space="preserve"> DNA by Crawford and </w:t>
      </w:r>
      <w:proofErr w:type="spellStart"/>
      <w:r w:rsidR="00780097" w:rsidRPr="007A3CB1">
        <w:rPr>
          <w:i/>
          <w:shd w:val="clear" w:color="auto" w:fill="FFFFFF"/>
        </w:rPr>
        <w:t>Ohler</w:t>
      </w:r>
      <w:proofErr w:type="spellEnd"/>
      <w:r w:rsidR="00780097" w:rsidRPr="007A3CB1">
        <w:rPr>
          <w:i/>
          <w:shd w:val="clear" w:color="auto" w:fill="FFFFFF"/>
        </w:rPr>
        <w:t xml:space="preserve"> for the Duke protocol, or earlier by </w:t>
      </w:r>
      <w:proofErr w:type="spellStart"/>
      <w:r w:rsidR="00780097" w:rsidRPr="007A3CB1">
        <w:rPr>
          <w:i/>
          <w:shd w:val="clear" w:color="auto" w:fill="FFFFFF"/>
        </w:rPr>
        <w:t>Stamatoyannopoulos</w:t>
      </w:r>
      <w:proofErr w:type="spellEnd"/>
      <w:r w:rsidR="00780097" w:rsidRPr="007A3CB1">
        <w:rPr>
          <w:i/>
          <w:shd w:val="clear" w:color="auto" w:fill="FFFFFF"/>
        </w:rPr>
        <w:t xml:space="preserve"> for the U Wash protocol, this is done using aligned reads inside </w:t>
      </w:r>
      <w:proofErr w:type="spellStart"/>
      <w:r w:rsidR="00780097" w:rsidRPr="007A3CB1">
        <w:rPr>
          <w:i/>
          <w:shd w:val="clear" w:color="auto" w:fill="FFFFFF"/>
        </w:rPr>
        <w:t>DHSs</w:t>
      </w:r>
      <w:proofErr w:type="spellEnd"/>
      <w:r w:rsidR="00780097" w:rsidRPr="007A3CB1">
        <w:rPr>
          <w:i/>
          <w:shd w:val="clear" w:color="auto" w:fill="FFFFFF"/>
        </w:rPr>
        <w:t>. This is of course open chromatin, but not equivalent to naked DNA. This problem is reflected in supplementary figure 1, which shows the correlations of these 6-mer bias values in different datasets and protocols.</w:t>
      </w:r>
      <w:r>
        <w:rPr>
          <w:i/>
          <w:shd w:val="clear" w:color="auto" w:fill="FFFFFF"/>
        </w:rPr>
        <w:t>”</w:t>
      </w:r>
    </w:p>
    <w:p w:rsidR="00AC37CB" w:rsidRDefault="00AC37CB" w:rsidP="003B2C64">
      <w:pPr>
        <w:pStyle w:val="LO-normal"/>
        <w:ind w:left="-567" w:right="521"/>
        <w:jc w:val="both"/>
      </w:pPr>
    </w:p>
    <w:p w:rsidR="00AC37CB" w:rsidRPr="007A3CB1" w:rsidRDefault="00CB26B2" w:rsidP="003B2C64">
      <w:pPr>
        <w:pStyle w:val="LO-normal"/>
        <w:ind w:left="-567" w:right="521"/>
        <w:jc w:val="both"/>
        <w:rPr>
          <w:shd w:val="clear" w:color="auto" w:fill="FFFFFF"/>
        </w:rPr>
      </w:pPr>
      <w:r>
        <w:rPr>
          <w:shd w:val="clear" w:color="auto" w:fill="FFFFFF"/>
        </w:rPr>
        <w:t>The</w:t>
      </w:r>
      <w:r w:rsidR="00780097">
        <w:rPr>
          <w:shd w:val="clear" w:color="auto" w:fill="FFFFFF"/>
        </w:rPr>
        <w:t xml:space="preserve"> </w:t>
      </w:r>
      <w:proofErr w:type="spellStart"/>
      <w:r w:rsidR="00780097">
        <w:rPr>
          <w:shd w:val="clear" w:color="auto" w:fill="FFFFFF"/>
        </w:rPr>
        <w:t>DNase</w:t>
      </w:r>
      <w:r w:rsidR="00BC330A">
        <w:rPr>
          <w:shd w:val="clear" w:color="auto" w:fill="FFFFFF"/>
        </w:rPr>
        <w:t>-seq</w:t>
      </w:r>
      <w:proofErr w:type="spellEnd"/>
      <w:r w:rsidR="00BC330A">
        <w:rPr>
          <w:shd w:val="clear" w:color="auto" w:fill="FFFFFF"/>
        </w:rPr>
        <w:t xml:space="preserve"> signal</w:t>
      </w:r>
      <w:r w:rsidR="00780097">
        <w:rPr>
          <w:shd w:val="clear" w:color="auto" w:fill="FFFFFF"/>
        </w:rPr>
        <w:t xml:space="preserve"> from </w:t>
      </w:r>
      <w:proofErr w:type="spellStart"/>
      <w:r w:rsidR="00780097">
        <w:rPr>
          <w:shd w:val="clear" w:color="auto" w:fill="FFFFFF"/>
        </w:rPr>
        <w:t>deproteinized</w:t>
      </w:r>
      <w:proofErr w:type="spellEnd"/>
      <w:r w:rsidR="00780097">
        <w:rPr>
          <w:shd w:val="clear" w:color="auto" w:fill="FFFFFF"/>
        </w:rPr>
        <w:t xml:space="preserve">/naked DNA </w:t>
      </w:r>
      <w:r w:rsidR="00065F5E">
        <w:rPr>
          <w:shd w:val="clear" w:color="auto" w:fill="FFFFFF"/>
        </w:rPr>
        <w:t>is an</w:t>
      </w:r>
      <w:r w:rsidR="00780097">
        <w:rPr>
          <w:shd w:val="clear" w:color="auto" w:fill="FFFFFF"/>
        </w:rPr>
        <w:t xml:space="preserve"> alternative for estimating bias. Our initial strategy was based on the proposal from He et al., which estimated bias profiles inside </w:t>
      </w:r>
      <w:proofErr w:type="spellStart"/>
      <w:r w:rsidR="00780097">
        <w:rPr>
          <w:shd w:val="clear" w:color="auto" w:fill="FFFFFF"/>
        </w:rPr>
        <w:t>DHSs</w:t>
      </w:r>
      <w:proofErr w:type="spellEnd"/>
      <w:r w:rsidR="00780097">
        <w:rPr>
          <w:shd w:val="clear" w:color="auto" w:fill="FFFFFF"/>
        </w:rPr>
        <w:t xml:space="preserve">. Theirs (and ours) analyses indicate similar </w:t>
      </w:r>
      <w:proofErr w:type="spellStart"/>
      <w:r w:rsidR="00780097">
        <w:rPr>
          <w:shd w:val="clear" w:color="auto" w:fill="FFFFFF"/>
        </w:rPr>
        <w:t>DNase</w:t>
      </w:r>
      <w:proofErr w:type="spellEnd"/>
      <w:r w:rsidR="00BC330A">
        <w:rPr>
          <w:shd w:val="clear" w:color="auto" w:fill="FFFFFF"/>
        </w:rPr>
        <w:t xml:space="preserve"> cleavage</w:t>
      </w:r>
      <w:r w:rsidR="00780097">
        <w:rPr>
          <w:shd w:val="clear" w:color="auto" w:fill="FFFFFF"/>
        </w:rPr>
        <w:t xml:space="preserve"> profiles using </w:t>
      </w:r>
      <w:proofErr w:type="spellStart"/>
      <w:r w:rsidR="001310AA">
        <w:t>deproteinized</w:t>
      </w:r>
      <w:proofErr w:type="spellEnd"/>
      <w:r w:rsidR="001310AA">
        <w:t xml:space="preserve"> </w:t>
      </w:r>
      <w:r w:rsidR="00780097">
        <w:rPr>
          <w:shd w:val="clear" w:color="auto" w:fill="FFFFFF"/>
        </w:rPr>
        <w:t xml:space="preserve">DNA and bias estimates within </w:t>
      </w:r>
      <w:proofErr w:type="spellStart"/>
      <w:r w:rsidR="00780097">
        <w:rPr>
          <w:shd w:val="clear" w:color="auto" w:fill="FFFFFF"/>
        </w:rPr>
        <w:t>DHSs</w:t>
      </w:r>
      <w:proofErr w:type="spellEnd"/>
      <w:r w:rsidR="00780097">
        <w:rPr>
          <w:shd w:val="clear" w:color="auto" w:fill="FFFFFF"/>
        </w:rPr>
        <w:t xml:space="preserve"> (Supplementary </w:t>
      </w:r>
      <w:r w:rsidR="00FE40CA">
        <w:rPr>
          <w:shd w:val="clear" w:color="auto" w:fill="FFFFFF"/>
        </w:rPr>
        <w:t>Fig.</w:t>
      </w:r>
      <w:r>
        <w:rPr>
          <w:shd w:val="clear" w:color="auto" w:fill="FFFFFF"/>
        </w:rPr>
        <w:t xml:space="preserve"> 2, 6 and 7</w:t>
      </w:r>
      <w:r w:rsidR="005654BB">
        <w:rPr>
          <w:shd w:val="clear" w:color="auto" w:fill="FFFFFF"/>
        </w:rPr>
        <w:t xml:space="preserve"> – pages 16, 20 and 21, respectively</w:t>
      </w:r>
      <w:r w:rsidR="00780097">
        <w:rPr>
          <w:shd w:val="clear" w:color="auto" w:fill="FFFFFF"/>
        </w:rPr>
        <w:t xml:space="preserve">). To further explore this topic, we evaluated the performance of HINT with both bias correction strategies on experiments based on single- and double-hit protocols. We find that both strategies are better than no correction, but that the DHS-based correction (HINT-BC) is slightly superior </w:t>
      </w:r>
      <w:r w:rsidR="003A374E">
        <w:rPr>
          <w:shd w:val="clear" w:color="auto" w:fill="FFFFFF"/>
        </w:rPr>
        <w:t>to</w:t>
      </w:r>
      <w:r w:rsidR="00780097">
        <w:rPr>
          <w:shd w:val="clear" w:color="auto" w:fill="FFFFFF"/>
        </w:rPr>
        <w:t xml:space="preserve"> the </w:t>
      </w:r>
      <w:proofErr w:type="spellStart"/>
      <w:r w:rsidR="001310AA">
        <w:t>deproteinized</w:t>
      </w:r>
      <w:proofErr w:type="spellEnd"/>
      <w:r w:rsidR="001310AA">
        <w:t xml:space="preserve"> </w:t>
      </w:r>
      <w:r w:rsidR="00780097">
        <w:rPr>
          <w:shd w:val="clear" w:color="auto" w:fill="FFFFFF"/>
        </w:rPr>
        <w:t xml:space="preserve">DNA approach (HINT-BCN) (Supplementary </w:t>
      </w:r>
      <w:r w:rsidR="00FE40CA">
        <w:rPr>
          <w:shd w:val="clear" w:color="auto" w:fill="FFFFFF"/>
        </w:rPr>
        <w:t>Fig.</w:t>
      </w:r>
      <w:r>
        <w:rPr>
          <w:shd w:val="clear" w:color="auto" w:fill="FFFFFF"/>
        </w:rPr>
        <w:t xml:space="preserve"> 5</w:t>
      </w:r>
      <w:r w:rsidR="00F641A9">
        <w:rPr>
          <w:shd w:val="clear" w:color="auto" w:fill="FFFFFF"/>
        </w:rPr>
        <w:t xml:space="preserve"> – page 19</w:t>
      </w:r>
      <w:r w:rsidR="008B1C3B">
        <w:rPr>
          <w:shd w:val="clear" w:color="auto" w:fill="FFFFFF"/>
        </w:rPr>
        <w:t xml:space="preserve"> and Supplementary Table 3</w:t>
      </w:r>
      <w:r w:rsidR="00F641A9">
        <w:rPr>
          <w:shd w:val="clear" w:color="auto" w:fill="FFFFFF"/>
        </w:rPr>
        <w:t xml:space="preserve"> – page 24</w:t>
      </w:r>
      <w:r w:rsidR="00780097">
        <w:rPr>
          <w:shd w:val="clear" w:color="auto" w:fill="FFFFFF"/>
        </w:rPr>
        <w:t>). Moreover, a clustering analysis of the k-</w:t>
      </w:r>
      <w:proofErr w:type="spellStart"/>
      <w:r w:rsidR="00780097">
        <w:rPr>
          <w:shd w:val="clear" w:color="auto" w:fill="FFFFFF"/>
        </w:rPr>
        <w:t>mer</w:t>
      </w:r>
      <w:proofErr w:type="spellEnd"/>
      <w:r w:rsidR="00780097">
        <w:rPr>
          <w:shd w:val="clear" w:color="auto" w:fill="FFFFFF"/>
        </w:rPr>
        <w:t xml:space="preserve"> </w:t>
      </w:r>
      <w:r w:rsidR="008B1C3B">
        <w:rPr>
          <w:shd w:val="clear" w:color="auto" w:fill="FFFFFF"/>
        </w:rPr>
        <w:t>cleavage</w:t>
      </w:r>
      <w:r w:rsidR="00780097">
        <w:rPr>
          <w:shd w:val="clear" w:color="auto" w:fill="FFFFFF"/>
        </w:rPr>
        <w:t xml:space="preserve"> bias shows a few cases where there is low agreement between k-</w:t>
      </w:r>
      <w:proofErr w:type="spellStart"/>
      <w:r w:rsidR="00780097">
        <w:rPr>
          <w:shd w:val="clear" w:color="auto" w:fill="FFFFFF"/>
        </w:rPr>
        <w:t>mers</w:t>
      </w:r>
      <w:proofErr w:type="spellEnd"/>
      <w:r w:rsidR="00780097">
        <w:rPr>
          <w:shd w:val="clear" w:color="auto" w:fill="FFFFFF"/>
        </w:rPr>
        <w:t xml:space="preserve"> from </w:t>
      </w:r>
      <w:proofErr w:type="spellStart"/>
      <w:r w:rsidR="00780097">
        <w:rPr>
          <w:shd w:val="clear" w:color="auto" w:fill="FFFFFF"/>
        </w:rPr>
        <w:t>deprot</w:t>
      </w:r>
      <w:r w:rsidR="003A374E">
        <w:rPr>
          <w:shd w:val="clear" w:color="auto" w:fill="FFFFFF"/>
        </w:rPr>
        <w:t>einized</w:t>
      </w:r>
      <w:proofErr w:type="spellEnd"/>
      <w:r w:rsidR="003A374E">
        <w:rPr>
          <w:shd w:val="clear" w:color="auto" w:fill="FFFFFF"/>
        </w:rPr>
        <w:t xml:space="preserve"> </w:t>
      </w:r>
      <w:proofErr w:type="spellStart"/>
      <w:r w:rsidR="003A374E">
        <w:rPr>
          <w:shd w:val="clear" w:color="auto" w:fill="FFFFFF"/>
        </w:rPr>
        <w:t>DNase-seq</w:t>
      </w:r>
      <w:proofErr w:type="spellEnd"/>
      <w:r w:rsidR="003A374E">
        <w:rPr>
          <w:shd w:val="clear" w:color="auto" w:fill="FFFFFF"/>
        </w:rPr>
        <w:t xml:space="preserve"> and regular </w:t>
      </w:r>
      <w:proofErr w:type="spellStart"/>
      <w:r w:rsidR="003A374E">
        <w:rPr>
          <w:shd w:val="clear" w:color="auto" w:fill="FFFFFF"/>
        </w:rPr>
        <w:t>DN</w:t>
      </w:r>
      <w:r w:rsidR="00780097">
        <w:rPr>
          <w:shd w:val="clear" w:color="auto" w:fill="FFFFFF"/>
        </w:rPr>
        <w:t>ase-se</w:t>
      </w:r>
      <w:r w:rsidR="00BC330A">
        <w:rPr>
          <w:shd w:val="clear" w:color="auto" w:fill="FFFFFF"/>
        </w:rPr>
        <w:t>q</w:t>
      </w:r>
      <w:proofErr w:type="spellEnd"/>
      <w:r w:rsidR="007A3CB1">
        <w:rPr>
          <w:shd w:val="clear" w:color="auto" w:fill="FFFFFF"/>
        </w:rPr>
        <w:t xml:space="preserve">. </w:t>
      </w:r>
      <w:r w:rsidR="00780097">
        <w:rPr>
          <w:shd w:val="clear" w:color="auto" w:fill="FFFFFF"/>
        </w:rPr>
        <w:t>One possible reason is that small variations of the same protocol might introduce further cleavage bias.</w:t>
      </w:r>
      <w:r w:rsidR="00DF4595">
        <w:rPr>
          <w:shd w:val="clear" w:color="auto" w:fill="FFFFFF"/>
        </w:rPr>
        <w:t xml:space="preserve"> M</w:t>
      </w:r>
      <w:r w:rsidR="000A3A5F">
        <w:rPr>
          <w:shd w:val="clear" w:color="auto" w:fill="FFFFFF"/>
        </w:rPr>
        <w:t>oreover, we observe</w:t>
      </w:r>
      <w:r w:rsidR="00DF4595">
        <w:rPr>
          <w:shd w:val="clear" w:color="auto" w:fill="FFFFFF"/>
        </w:rPr>
        <w:t xml:space="preserve"> that DHS-estimated k-</w:t>
      </w:r>
      <w:proofErr w:type="spellStart"/>
      <w:r w:rsidR="00DF4595">
        <w:rPr>
          <w:shd w:val="clear" w:color="auto" w:fill="FFFFFF"/>
        </w:rPr>
        <w:t>mers</w:t>
      </w:r>
      <w:proofErr w:type="spellEnd"/>
      <w:r w:rsidR="00DF4595">
        <w:rPr>
          <w:shd w:val="clear" w:color="auto" w:fill="FFFFFF"/>
        </w:rPr>
        <w:t xml:space="preserve"> with </w:t>
      </w:r>
      <w:r w:rsidR="00065F5E">
        <w:rPr>
          <w:shd w:val="clear" w:color="auto" w:fill="FFFFFF"/>
        </w:rPr>
        <w:t>high cleavage</w:t>
      </w:r>
      <w:r w:rsidR="00DF4595">
        <w:rPr>
          <w:shd w:val="clear" w:color="auto" w:fill="FFFFFF"/>
        </w:rPr>
        <w:t xml:space="preserve"> bias have a high CG content (Supplementary Fig. 4</w:t>
      </w:r>
      <w:r w:rsidR="000A3A5F">
        <w:rPr>
          <w:shd w:val="clear" w:color="auto" w:fill="FFFFFF"/>
        </w:rPr>
        <w:t xml:space="preserve"> – page 18</w:t>
      </w:r>
      <w:r w:rsidR="00DF4595">
        <w:rPr>
          <w:shd w:val="clear" w:color="auto" w:fill="FFFFFF"/>
        </w:rPr>
        <w:t>).</w:t>
      </w:r>
      <w:r w:rsidR="009543A9">
        <w:rPr>
          <w:shd w:val="clear" w:color="auto" w:fill="FFFFFF"/>
        </w:rPr>
        <w:t xml:space="preserve"> </w:t>
      </w:r>
      <w:r w:rsidR="004D2787">
        <w:rPr>
          <w:shd w:val="clear" w:color="auto" w:fill="FFFFFF"/>
        </w:rPr>
        <w:t xml:space="preserve">This was shown to be beneficial with regard to the recovery of the footprint profile on the CG-rich transcription </w:t>
      </w:r>
      <w:r w:rsidR="004D2787" w:rsidRPr="004D2787">
        <w:rPr>
          <w:shd w:val="clear" w:color="auto" w:fill="FFFFFF"/>
        </w:rPr>
        <w:t>factors (Fig. 1</w:t>
      </w:r>
      <w:r w:rsidR="00C57DBB">
        <w:rPr>
          <w:shd w:val="clear" w:color="auto" w:fill="FFFFFF"/>
        </w:rPr>
        <w:t xml:space="preserve">b and c </w:t>
      </w:r>
      <w:r w:rsidR="004D2787" w:rsidRPr="004D2787">
        <w:rPr>
          <w:shd w:val="clear" w:color="auto" w:fill="FFFFFF"/>
        </w:rPr>
        <w:t>and Supplementary Fig. 2</w:t>
      </w:r>
      <w:r w:rsidR="000A3A5F">
        <w:rPr>
          <w:shd w:val="clear" w:color="auto" w:fill="FFFFFF"/>
        </w:rPr>
        <w:t xml:space="preserve"> – page 16</w:t>
      </w:r>
      <w:r w:rsidR="004D2787" w:rsidRPr="004D2787">
        <w:rPr>
          <w:shd w:val="clear" w:color="auto" w:fill="FFFFFF"/>
        </w:rPr>
        <w:t>).</w:t>
      </w:r>
      <w:r w:rsidR="00DF4595" w:rsidRPr="004D2787">
        <w:rPr>
          <w:shd w:val="clear" w:color="auto" w:fill="FFFFFF"/>
        </w:rPr>
        <w:t xml:space="preserve"> </w:t>
      </w:r>
      <w:r w:rsidR="00780097" w:rsidRPr="004D2787">
        <w:rPr>
          <w:shd w:val="clear" w:color="auto" w:fill="FFFFFF"/>
        </w:rPr>
        <w:t>Therefore, our analysis supports the use of reads inside cell-specific</w:t>
      </w:r>
      <w:r w:rsidR="00780097">
        <w:rPr>
          <w:shd w:val="clear" w:color="auto" w:fill="FFFFFF"/>
        </w:rPr>
        <w:t xml:space="preserve"> </w:t>
      </w:r>
      <w:proofErr w:type="spellStart"/>
      <w:r w:rsidR="00780097">
        <w:rPr>
          <w:shd w:val="clear" w:color="auto" w:fill="FFFFFF"/>
        </w:rPr>
        <w:t>DHSs</w:t>
      </w:r>
      <w:proofErr w:type="spellEnd"/>
      <w:r w:rsidR="00780097">
        <w:rPr>
          <w:shd w:val="clear" w:color="auto" w:fill="FFFFFF"/>
        </w:rPr>
        <w:t xml:space="preserve"> for bias correction.</w:t>
      </w:r>
    </w:p>
    <w:p w:rsidR="00AC37CB" w:rsidRDefault="00AC37CB" w:rsidP="003B2C64">
      <w:pPr>
        <w:pStyle w:val="LO-normal"/>
        <w:ind w:left="-567" w:right="521"/>
        <w:jc w:val="both"/>
      </w:pPr>
    </w:p>
    <w:p w:rsidR="00AC37CB" w:rsidRPr="007A3CB1" w:rsidRDefault="007A3CB1" w:rsidP="003B2C64">
      <w:pPr>
        <w:pStyle w:val="LO-normal"/>
        <w:ind w:left="-567" w:right="521"/>
        <w:jc w:val="both"/>
        <w:rPr>
          <w:i/>
          <w:color w:val="222222"/>
          <w:shd w:val="clear" w:color="auto" w:fill="FFFFFF"/>
        </w:rPr>
      </w:pPr>
      <w:r w:rsidRPr="007A3CB1">
        <w:rPr>
          <w:i/>
          <w:shd w:val="clear" w:color="auto" w:fill="FFFFFF"/>
        </w:rPr>
        <w:t>“</w:t>
      </w:r>
      <w:r w:rsidR="00780097" w:rsidRPr="007A3CB1">
        <w:rPr>
          <w:i/>
          <w:shd w:val="clear" w:color="auto" w:fill="FFFFFF"/>
        </w:rPr>
        <w:t xml:space="preserve">Crawford and </w:t>
      </w:r>
      <w:proofErr w:type="spellStart"/>
      <w:r w:rsidR="00780097" w:rsidRPr="007A3CB1">
        <w:rPr>
          <w:i/>
          <w:shd w:val="clear" w:color="auto" w:fill="FFFFFF"/>
        </w:rPr>
        <w:t>Ohler</w:t>
      </w:r>
      <w:proofErr w:type="spellEnd"/>
      <w:r w:rsidR="00780097" w:rsidRPr="007A3CB1">
        <w:rPr>
          <w:i/>
          <w:shd w:val="clear" w:color="auto" w:fill="FFFFFF"/>
        </w:rPr>
        <w:t xml:space="preserve"> showed that the bias in Wash </w:t>
      </w:r>
      <w:proofErr w:type="spellStart"/>
      <w:r w:rsidR="00780097" w:rsidRPr="007A3CB1">
        <w:rPr>
          <w:i/>
          <w:shd w:val="clear" w:color="auto" w:fill="FFFFFF"/>
        </w:rPr>
        <w:t>vs</w:t>
      </w:r>
      <w:proofErr w:type="spellEnd"/>
      <w:r w:rsidR="00780097" w:rsidRPr="007A3CB1">
        <w:rPr>
          <w:i/>
          <w:shd w:val="clear" w:color="auto" w:fill="FFFFFF"/>
        </w:rPr>
        <w:t xml:space="preserve"> Duke protocols is positively correlation (0.74), whereas here this appears to be much lower or not detectable.</w:t>
      </w:r>
      <w:r w:rsidRPr="007A3CB1">
        <w:rPr>
          <w:i/>
          <w:shd w:val="clear" w:color="auto" w:fill="FFFFFF"/>
        </w:rPr>
        <w:t>”</w:t>
      </w:r>
    </w:p>
    <w:p w:rsidR="00AC37CB" w:rsidRDefault="00AC37CB" w:rsidP="003B2C64">
      <w:pPr>
        <w:pStyle w:val="LO-normal"/>
        <w:ind w:left="-567" w:right="521"/>
        <w:jc w:val="both"/>
      </w:pPr>
    </w:p>
    <w:p w:rsidR="00AC37CB" w:rsidRDefault="00780097" w:rsidP="003B2C64">
      <w:pPr>
        <w:pStyle w:val="LO-normal"/>
        <w:ind w:left="-567" w:right="521"/>
        <w:jc w:val="both"/>
      </w:pPr>
      <w:r>
        <w:t xml:space="preserve">The analysis from our original publication was based only on reads around </w:t>
      </w:r>
      <w:proofErr w:type="spellStart"/>
      <w:r>
        <w:t>DHSs</w:t>
      </w:r>
      <w:proofErr w:type="spellEnd"/>
      <w:r>
        <w:t xml:space="preserve">, while the analysis from Crawford and </w:t>
      </w:r>
      <w:proofErr w:type="spellStart"/>
      <w:r>
        <w:t>Ohler</w:t>
      </w:r>
      <w:proofErr w:type="spellEnd"/>
      <w:r>
        <w:t xml:space="preserve"> (</w:t>
      </w:r>
      <w:proofErr w:type="spellStart"/>
      <w:r>
        <w:t>Yard</w:t>
      </w:r>
      <w:r w:rsidR="00D75135">
        <w:t>ı</w:t>
      </w:r>
      <w:r>
        <w:t>mc</w:t>
      </w:r>
      <w:r w:rsidR="00D75135">
        <w:t>ı</w:t>
      </w:r>
      <w:proofErr w:type="spellEnd"/>
      <w:r>
        <w:t xml:space="preserve">, et al, 2014) was based on </w:t>
      </w:r>
      <w:proofErr w:type="spellStart"/>
      <w:r w:rsidR="001310AA">
        <w:t>deproteinized</w:t>
      </w:r>
      <w:proofErr w:type="spellEnd"/>
      <w:r w:rsidR="001310AA">
        <w:t xml:space="preserve"> </w:t>
      </w:r>
      <w:r>
        <w:t xml:space="preserve">DNA experiments. Our current analysis includes now both strategies (see Supplementary </w:t>
      </w:r>
      <w:r w:rsidR="00FE40CA">
        <w:t>Fig.</w:t>
      </w:r>
      <w:r>
        <w:t xml:space="preserve"> 3</w:t>
      </w:r>
      <w:r w:rsidR="0052128D">
        <w:t xml:space="preserve"> – page 17</w:t>
      </w:r>
      <w:r>
        <w:t xml:space="preserve">). We also observe a high Spearman correlation between cleavage bias from </w:t>
      </w:r>
      <w:proofErr w:type="spellStart"/>
      <w:r w:rsidR="001310AA">
        <w:t>deproteinized</w:t>
      </w:r>
      <w:proofErr w:type="spellEnd"/>
      <w:r w:rsidR="001310AA">
        <w:t xml:space="preserve"> </w:t>
      </w:r>
      <w:r>
        <w:t xml:space="preserve">DNA from K562 and MCF7 cells (R=0.99); and K562 and IMR90 cell (R=0.81), which is in agreement with </w:t>
      </w:r>
      <w:proofErr w:type="spellStart"/>
      <w:r>
        <w:t>Yard</w:t>
      </w:r>
      <w:r w:rsidR="00D75135">
        <w:t>ı</w:t>
      </w:r>
      <w:r>
        <w:t>mc</w:t>
      </w:r>
      <w:r w:rsidR="00D75135">
        <w:t>ı</w:t>
      </w:r>
      <w:proofErr w:type="spellEnd"/>
      <w:r>
        <w:t>, et al, 2014.</w:t>
      </w:r>
    </w:p>
    <w:p w:rsidR="00AC37CB" w:rsidRDefault="00AC37CB" w:rsidP="003B2C64">
      <w:pPr>
        <w:pStyle w:val="LO-normal"/>
        <w:ind w:left="-567" w:right="521"/>
        <w:jc w:val="both"/>
      </w:pPr>
    </w:p>
    <w:p w:rsidR="00AC37CB" w:rsidRPr="007A3CB1" w:rsidRDefault="007A3CB1" w:rsidP="003B2C64">
      <w:pPr>
        <w:pStyle w:val="LO-normal"/>
        <w:ind w:left="-567" w:right="521"/>
        <w:jc w:val="both"/>
        <w:rPr>
          <w:i/>
          <w:color w:val="222222"/>
          <w:shd w:val="clear" w:color="auto" w:fill="FFFFFF"/>
        </w:rPr>
      </w:pPr>
      <w:r>
        <w:rPr>
          <w:i/>
          <w:shd w:val="clear" w:color="auto" w:fill="FFFFFF"/>
        </w:rPr>
        <w:t>“</w:t>
      </w:r>
      <w:r w:rsidR="00780097" w:rsidRPr="007A3CB1">
        <w:rPr>
          <w:i/>
          <w:shd w:val="clear" w:color="auto" w:fill="FFFFFF"/>
        </w:rPr>
        <w:t>-) The authors do not include the nuclear receptors in their studies (with a note that they are not represented in major PWM repositories). This is the "poster child" for factors that likely do not leave discernible footprints, and they need to include those.</w:t>
      </w:r>
      <w:r>
        <w:rPr>
          <w:i/>
          <w:shd w:val="clear" w:color="auto" w:fill="FFFFFF"/>
        </w:rPr>
        <w:t>”</w:t>
      </w:r>
    </w:p>
    <w:p w:rsidR="00AC37CB" w:rsidRDefault="00AC37CB" w:rsidP="003B2C64">
      <w:pPr>
        <w:pStyle w:val="LO-normal"/>
        <w:ind w:left="-567" w:right="521"/>
        <w:jc w:val="both"/>
      </w:pPr>
    </w:p>
    <w:p w:rsidR="007A3CB1" w:rsidRDefault="00780097" w:rsidP="003B2C64">
      <w:pPr>
        <w:pStyle w:val="LO-normal"/>
        <w:ind w:left="-567" w:right="521"/>
        <w:jc w:val="both"/>
      </w:pPr>
      <w:r>
        <w:rPr>
          <w:shd w:val="clear" w:color="auto" w:fill="FFFFFF"/>
        </w:rPr>
        <w:t xml:space="preserve">Our analysis includes now AR, ER and GR factors as well as new </w:t>
      </w:r>
      <w:proofErr w:type="spellStart"/>
      <w:r>
        <w:rPr>
          <w:shd w:val="clear" w:color="auto" w:fill="FFFFFF"/>
        </w:rPr>
        <w:t>DNase-seq</w:t>
      </w:r>
      <w:proofErr w:type="spellEnd"/>
      <w:r>
        <w:rPr>
          <w:shd w:val="clear" w:color="auto" w:fill="FFFFFF"/>
        </w:rPr>
        <w:t xml:space="preserve"> experiments</w:t>
      </w:r>
      <w:r w:rsidR="008B1C3B">
        <w:rPr>
          <w:shd w:val="clear" w:color="auto" w:fill="FFFFFF"/>
        </w:rPr>
        <w:t xml:space="preserve"> (Supplementary </w:t>
      </w:r>
      <w:r w:rsidR="00FE40CA">
        <w:rPr>
          <w:shd w:val="clear" w:color="auto" w:fill="FFFFFF"/>
        </w:rPr>
        <w:t>Fig.</w:t>
      </w:r>
      <w:r w:rsidR="007A3CB1">
        <w:rPr>
          <w:shd w:val="clear" w:color="auto" w:fill="FFFFFF"/>
        </w:rPr>
        <w:t xml:space="preserve"> 6</w:t>
      </w:r>
      <w:r w:rsidR="0052128D">
        <w:rPr>
          <w:shd w:val="clear" w:color="auto" w:fill="FFFFFF"/>
        </w:rPr>
        <w:t xml:space="preserve"> – page 20</w:t>
      </w:r>
      <w:r w:rsidR="008B1C3B">
        <w:rPr>
          <w:shd w:val="clear" w:color="auto" w:fill="FFFFFF"/>
        </w:rPr>
        <w:t>)</w:t>
      </w:r>
      <w:r>
        <w:rPr>
          <w:shd w:val="clear" w:color="auto" w:fill="FFFFFF"/>
        </w:rPr>
        <w:t>.</w:t>
      </w:r>
      <w:r w:rsidR="007A3CB1" w:rsidRPr="007A3CB1">
        <w:t xml:space="preserve"> </w:t>
      </w:r>
      <w:r w:rsidR="007A3CB1">
        <w:t xml:space="preserve">In all cases, </w:t>
      </w:r>
      <w:proofErr w:type="spellStart"/>
      <w:r w:rsidR="001310AA">
        <w:t>deproteinized</w:t>
      </w:r>
      <w:proofErr w:type="spellEnd"/>
      <w:r w:rsidR="001310AA">
        <w:t xml:space="preserve"> </w:t>
      </w:r>
      <w:proofErr w:type="spellStart"/>
      <w:r w:rsidR="007A3CB1">
        <w:t>DNase</w:t>
      </w:r>
      <w:r w:rsidR="00BC330A">
        <w:t>-seq</w:t>
      </w:r>
      <w:proofErr w:type="spellEnd"/>
      <w:r w:rsidR="007A3CB1">
        <w:t xml:space="preserve"> and expected bias signals indicate bias-associated signals around the binding sites. Corrected </w:t>
      </w:r>
      <w:proofErr w:type="spellStart"/>
      <w:r w:rsidR="007A3CB1">
        <w:t>DNase</w:t>
      </w:r>
      <w:r w:rsidR="00BC330A">
        <w:t>-seq</w:t>
      </w:r>
      <w:proofErr w:type="spellEnd"/>
      <w:r w:rsidR="007A3CB1">
        <w:t xml:space="preserve"> signals differ from the </w:t>
      </w:r>
      <w:r w:rsidR="009F3233">
        <w:t>uncorrected</w:t>
      </w:r>
      <w:r w:rsidR="007A3CB1">
        <w:t xml:space="preserve"> signals, and we also observe a slight improvement of footprint shapes of ER. This is not the case for AR and GR, where the corrected </w:t>
      </w:r>
      <w:proofErr w:type="spellStart"/>
      <w:r w:rsidR="007A3CB1">
        <w:t>DNase</w:t>
      </w:r>
      <w:r w:rsidR="00BC330A">
        <w:t>-seq</w:t>
      </w:r>
      <w:proofErr w:type="spellEnd"/>
      <w:r w:rsidR="007A3CB1">
        <w:t xml:space="preserve"> signal does not show a clear footprint profile. Concerning our prediction analysis, the AUC for AR (R1881 treatment), ER (40 and 160 minutes after </w:t>
      </w:r>
      <w:proofErr w:type="spellStart"/>
      <w:r w:rsidR="007A3CB1">
        <w:t>estradiol</w:t>
      </w:r>
      <w:proofErr w:type="spellEnd"/>
      <w:r w:rsidR="007A3CB1">
        <w:t xml:space="preserve"> treatment) and GR (</w:t>
      </w:r>
      <w:proofErr w:type="spellStart"/>
      <w:r w:rsidR="007A3CB1">
        <w:t>dexamethasone</w:t>
      </w:r>
      <w:proofErr w:type="spellEnd"/>
      <w:r w:rsidR="007A3CB1">
        <w:t xml:space="preserve"> treatment) increases after bias correction (HINT-BC AUC - HINT AUC). These changes are in the top quartile of AUC improvement after bias correction.</w:t>
      </w:r>
    </w:p>
    <w:p w:rsidR="007A3CB1" w:rsidRDefault="007A3CB1" w:rsidP="003B2C64">
      <w:pPr>
        <w:pStyle w:val="LO-normal"/>
        <w:ind w:left="-567" w:right="521"/>
        <w:jc w:val="both"/>
      </w:pPr>
    </w:p>
    <w:p w:rsidR="007A3CB1" w:rsidRDefault="007A3CB1" w:rsidP="003B2C64">
      <w:pPr>
        <w:pStyle w:val="LO-normal"/>
        <w:ind w:left="-567" w:right="521"/>
        <w:jc w:val="both"/>
      </w:pPr>
      <w:r>
        <w:t xml:space="preserve">A recent paper demonstrated that nuclear receptor factors have a short binding time and are likely to be artifacts of </w:t>
      </w:r>
      <w:proofErr w:type="spellStart"/>
      <w:r>
        <w:t>DNase-seq</w:t>
      </w:r>
      <w:proofErr w:type="spellEnd"/>
      <w:r>
        <w:t xml:space="preserve"> cleavage bias (Sung et al., 2014). Moreover, they show that footprints from transient </w:t>
      </w:r>
      <w:proofErr w:type="spellStart"/>
      <w:r>
        <w:t>TFs</w:t>
      </w:r>
      <w:proofErr w:type="spellEnd"/>
      <w:r>
        <w:t xml:space="preserve"> have a low </w:t>
      </w:r>
      <w:proofErr w:type="spellStart"/>
      <w:r>
        <w:t>DNase</w:t>
      </w:r>
      <w:proofErr w:type="spellEnd"/>
      <w:r>
        <w:t xml:space="preserve"> I protection surrounding the footprint. To further investigate this, we propose a statistic</w:t>
      </w:r>
      <w:r w:rsidR="0052128D">
        <w:t>s</w:t>
      </w:r>
      <w:r>
        <w:t>, which measures the protection surrounding footprints matching sequence-predicted binding sites (p</w:t>
      </w:r>
      <w:r w:rsidR="0052128D">
        <w:t xml:space="preserve">rotection score; Supplementary Methods). </w:t>
      </w:r>
      <w:r>
        <w:t>Indeed, the protection score on bias-corrected signals has negative values (no protection) around footprint predictions with binding sites of nuclear receptors AR, ER and GR (Fig. 2</w:t>
      </w:r>
      <w:r w:rsidR="00C57DBB">
        <w:t>a</w:t>
      </w:r>
      <w:r w:rsidR="0052128D">
        <w:t>, Supplementary Fig. 6 – page 20</w:t>
      </w:r>
      <w:r>
        <w:t xml:space="preserve">). Moreover, the protection score is able to separate </w:t>
      </w:r>
      <w:proofErr w:type="spellStart"/>
      <w:r>
        <w:t>TFs</w:t>
      </w:r>
      <w:proofErr w:type="spellEnd"/>
      <w:r>
        <w:t xml:space="preserve"> with short binding time (AR, ER and GR) from intermediate/long binding time </w:t>
      </w:r>
      <w:proofErr w:type="spellStart"/>
      <w:r>
        <w:t>TFs</w:t>
      </w:r>
      <w:proofErr w:type="spellEnd"/>
      <w:r>
        <w:t xml:space="preserve"> (AP1/C-jun and CTCF) (Fig. 2</w:t>
      </w:r>
      <w:r w:rsidR="00C57DBB">
        <w:t>a</w:t>
      </w:r>
      <w:r>
        <w:t>). We observe a significant Spearman correlation between the protection score and AUC values of all evaluated methods, i.e. R=0.19 (TC) and R=0.26 (HINT-BC).</w:t>
      </w:r>
    </w:p>
    <w:p w:rsidR="007A3CB1" w:rsidRDefault="007A3CB1" w:rsidP="003B2C64">
      <w:pPr>
        <w:pStyle w:val="LO-normal"/>
        <w:ind w:left="-567" w:right="521"/>
        <w:jc w:val="both"/>
      </w:pPr>
    </w:p>
    <w:p w:rsidR="007A3CB1" w:rsidRPr="007A3CB1" w:rsidRDefault="007A3CB1" w:rsidP="003B2C64">
      <w:pPr>
        <w:pStyle w:val="LO-normal"/>
        <w:ind w:left="-567" w:right="521"/>
        <w:jc w:val="both"/>
      </w:pPr>
      <w:r>
        <w:t xml:space="preserve">Altogether, this indicates that computational methods for </w:t>
      </w:r>
      <w:proofErr w:type="spellStart"/>
      <w:r>
        <w:t>DNase-seq</w:t>
      </w:r>
      <w:proofErr w:type="spellEnd"/>
      <w:r>
        <w:t xml:space="preserve"> analysis have indeed poor performance on the </w:t>
      </w:r>
      <w:proofErr w:type="spellStart"/>
      <w:r>
        <w:t>TFs</w:t>
      </w:r>
      <w:proofErr w:type="spellEnd"/>
      <w:r>
        <w:t xml:space="preserve"> with short binding times. Moreover, our analysis shows that transitivity of </w:t>
      </w:r>
      <w:proofErr w:type="spellStart"/>
      <w:r>
        <w:t>TFs</w:t>
      </w:r>
      <w:proofErr w:type="spellEnd"/>
      <w:r>
        <w:t xml:space="preserve"> (as measured by the protection score) is a more relevant feature than </w:t>
      </w:r>
      <w:proofErr w:type="spellStart"/>
      <w:r>
        <w:t>DNase</w:t>
      </w:r>
      <w:proofErr w:type="spellEnd"/>
      <w:r w:rsidR="00BC330A">
        <w:t xml:space="preserve"> I</w:t>
      </w:r>
      <w:r>
        <w:t xml:space="preserve"> cleavage bias for indicating the predictive performance of footprint methods. The protection score, which is estimated only on footprints and motif-</w:t>
      </w:r>
      <w:proofErr w:type="gramStart"/>
      <w:r>
        <w:t>predicted</w:t>
      </w:r>
      <w:proofErr w:type="gramEnd"/>
      <w:r>
        <w:t xml:space="preserve"> binding sites, can be used as a measure of quality of predicted footprints. These results are now discussed in the main manuscript.</w:t>
      </w:r>
    </w:p>
    <w:p w:rsidR="00AC37CB" w:rsidRDefault="00780097" w:rsidP="003B2C64">
      <w:pPr>
        <w:pStyle w:val="LO-normal"/>
        <w:ind w:left="-567" w:right="521"/>
        <w:jc w:val="both"/>
      </w:pPr>
      <w:r>
        <w:rPr>
          <w:shd w:val="clear" w:color="auto" w:fill="FFFFFF"/>
        </w:rPr>
        <w:t xml:space="preserve"> </w:t>
      </w:r>
    </w:p>
    <w:p w:rsidR="00AC37CB" w:rsidRPr="00B700EE" w:rsidRDefault="00B700EE" w:rsidP="003B2C64">
      <w:pPr>
        <w:pStyle w:val="LO-normal"/>
        <w:ind w:left="-567" w:right="521"/>
        <w:jc w:val="both"/>
        <w:rPr>
          <w:i/>
          <w:color w:val="222222"/>
          <w:shd w:val="clear" w:color="auto" w:fill="FFFFFF"/>
        </w:rPr>
      </w:pPr>
      <w:r>
        <w:rPr>
          <w:i/>
          <w:shd w:val="clear" w:color="auto" w:fill="FFFFFF"/>
        </w:rPr>
        <w:t>“</w:t>
      </w:r>
      <w:r w:rsidR="00780097" w:rsidRPr="00B700EE">
        <w:rPr>
          <w:i/>
          <w:shd w:val="clear" w:color="auto" w:fill="FFFFFF"/>
        </w:rPr>
        <w:t xml:space="preserve">-) In their analysis they find that some of the methods are not significantly influenced by bias … These broad differences between methods that use larger regions </w:t>
      </w:r>
      <w:proofErr w:type="spellStart"/>
      <w:r w:rsidR="00780097" w:rsidRPr="00B700EE">
        <w:rPr>
          <w:i/>
          <w:shd w:val="clear" w:color="auto" w:fill="FFFFFF"/>
        </w:rPr>
        <w:t>vs</w:t>
      </w:r>
      <w:proofErr w:type="spellEnd"/>
      <w:r w:rsidR="00780097" w:rsidRPr="00B700EE">
        <w:rPr>
          <w:i/>
          <w:shd w:val="clear" w:color="auto" w:fill="FFFFFF"/>
        </w:rPr>
        <w:t xml:space="preserve"> just sites is not clearly explained and phrased and should be revised.</w:t>
      </w:r>
      <w:r>
        <w:rPr>
          <w:i/>
          <w:shd w:val="clear" w:color="auto" w:fill="FFFFFF"/>
        </w:rPr>
        <w:t>”</w:t>
      </w:r>
    </w:p>
    <w:p w:rsidR="00AC37CB" w:rsidRDefault="00AC37CB" w:rsidP="003B2C64">
      <w:pPr>
        <w:pStyle w:val="LO-normal"/>
        <w:ind w:left="-567" w:right="521"/>
        <w:jc w:val="both"/>
      </w:pPr>
    </w:p>
    <w:p w:rsidR="00065F5E" w:rsidRDefault="00780097" w:rsidP="003B2C64">
      <w:pPr>
        <w:pStyle w:val="LO-normal"/>
        <w:ind w:left="-567" w:right="521"/>
        <w:jc w:val="both"/>
        <w:rPr>
          <w:shd w:val="clear" w:color="auto" w:fill="FFFFFF"/>
        </w:rPr>
      </w:pPr>
      <w:r>
        <w:rPr>
          <w:shd w:val="clear" w:color="auto" w:fill="FFFFFF"/>
        </w:rPr>
        <w:t xml:space="preserve">We agree with the referee that these aspects are relevant indicators of how methods will cope with bias. </w:t>
      </w:r>
      <w:r w:rsidR="007C3B6B">
        <w:rPr>
          <w:shd w:val="clear" w:color="auto" w:fill="FFFFFF"/>
        </w:rPr>
        <w:t xml:space="preserve">Indeed, methods performing smoothing (or </w:t>
      </w:r>
      <w:r w:rsidR="00065F5E">
        <w:rPr>
          <w:shd w:val="clear" w:color="auto" w:fill="FFFFFF"/>
        </w:rPr>
        <w:t xml:space="preserve">using </w:t>
      </w:r>
      <w:r w:rsidR="007C3B6B">
        <w:rPr>
          <w:shd w:val="clear" w:color="auto" w:fill="FFFFFF"/>
        </w:rPr>
        <w:t xml:space="preserve">large regions) as PIQ and Cuellar are not affected by cleavage bias. </w:t>
      </w:r>
      <w:r>
        <w:rPr>
          <w:shd w:val="clear" w:color="auto" w:fill="FFFFFF"/>
        </w:rPr>
        <w:t xml:space="preserve">We have therefore included in the supplement a </w:t>
      </w:r>
      <w:r w:rsidR="007C3B6B">
        <w:rPr>
          <w:shd w:val="clear" w:color="auto" w:fill="FFFFFF"/>
        </w:rPr>
        <w:t>table describing the</w:t>
      </w:r>
      <w:r>
        <w:rPr>
          <w:shd w:val="clear" w:color="auto" w:fill="FFFFFF"/>
        </w:rPr>
        <w:t xml:space="preserve"> characteristics and performance of all evaluated competing methods (Supplementary </w:t>
      </w:r>
      <w:r w:rsidR="007C3B6B">
        <w:rPr>
          <w:shd w:val="clear" w:color="auto" w:fill="FFFFFF"/>
        </w:rPr>
        <w:t>Table</w:t>
      </w:r>
      <w:r>
        <w:rPr>
          <w:shd w:val="clear" w:color="auto" w:fill="FFFFFF"/>
        </w:rPr>
        <w:t xml:space="preserve"> </w:t>
      </w:r>
      <w:r w:rsidR="007C3B6B">
        <w:rPr>
          <w:shd w:val="clear" w:color="auto" w:fill="FFFFFF"/>
        </w:rPr>
        <w:t>2</w:t>
      </w:r>
      <w:r w:rsidR="0052128D">
        <w:rPr>
          <w:shd w:val="clear" w:color="auto" w:fill="FFFFFF"/>
        </w:rPr>
        <w:t xml:space="preserve"> – page 23</w:t>
      </w:r>
      <w:r>
        <w:rPr>
          <w:shd w:val="clear" w:color="auto" w:fill="FFFFFF"/>
        </w:rPr>
        <w:t xml:space="preserve">). </w:t>
      </w:r>
    </w:p>
    <w:p w:rsidR="007A3CB1" w:rsidRDefault="007A3CB1" w:rsidP="003B2C64">
      <w:pPr>
        <w:pStyle w:val="LO-normal"/>
        <w:ind w:left="-567" w:right="521"/>
        <w:jc w:val="both"/>
        <w:rPr>
          <w:shd w:val="clear" w:color="auto" w:fill="FFFFFF"/>
        </w:rPr>
      </w:pPr>
    </w:p>
    <w:p w:rsidR="007A3CB1" w:rsidRPr="007A3CB1" w:rsidRDefault="007A3CB1" w:rsidP="003B2C64">
      <w:pPr>
        <w:pStyle w:val="LO-normal"/>
        <w:ind w:left="-567" w:right="521"/>
        <w:jc w:val="both"/>
        <w:rPr>
          <w:i/>
          <w:shd w:val="clear" w:color="auto" w:fill="FFFFFF"/>
        </w:rPr>
      </w:pPr>
      <w:r w:rsidRPr="007A3CB1">
        <w:rPr>
          <w:i/>
          <w:shd w:val="clear" w:color="auto" w:fill="FFFFFF"/>
        </w:rPr>
        <w:t>“Minor concerns: The labels in figure 1A appear to be wrong, they don't agree with</w:t>
      </w:r>
      <w:r w:rsidR="00BB256A">
        <w:rPr>
          <w:i/>
          <w:shd w:val="clear" w:color="auto" w:fill="FFFFFF"/>
        </w:rPr>
        <w:t xml:space="preserve"> </w:t>
      </w:r>
      <w:r w:rsidRPr="007A3CB1">
        <w:rPr>
          <w:i/>
          <w:shd w:val="clear" w:color="auto" w:fill="FFFFFF"/>
        </w:rPr>
        <w:t>the text. (Figure 1A is the same as supplementary figure 3, this seems</w:t>
      </w:r>
      <w:r w:rsidR="00BB256A">
        <w:rPr>
          <w:i/>
          <w:shd w:val="clear" w:color="auto" w:fill="FFFFFF"/>
        </w:rPr>
        <w:t xml:space="preserve"> </w:t>
      </w:r>
      <w:r w:rsidRPr="007A3CB1">
        <w:rPr>
          <w:i/>
          <w:shd w:val="clear" w:color="auto" w:fill="FFFFFF"/>
        </w:rPr>
        <w:t>a bit redundant)”</w:t>
      </w:r>
    </w:p>
    <w:p w:rsidR="007A3CB1" w:rsidRDefault="007A3CB1" w:rsidP="003B2C64">
      <w:pPr>
        <w:pStyle w:val="LO-normal"/>
        <w:ind w:left="-567" w:right="521"/>
        <w:jc w:val="both"/>
        <w:rPr>
          <w:shd w:val="clear" w:color="auto" w:fill="FFFFFF"/>
        </w:rPr>
      </w:pPr>
    </w:p>
    <w:p w:rsidR="00C57DBB" w:rsidRDefault="00192A7D" w:rsidP="003B2C64">
      <w:pPr>
        <w:pStyle w:val="LO-normal"/>
        <w:ind w:left="-567" w:right="521"/>
        <w:jc w:val="both"/>
        <w:rPr>
          <w:shd w:val="clear" w:color="auto" w:fill="FFFFFF"/>
        </w:rPr>
      </w:pPr>
      <w:proofErr w:type="gramStart"/>
      <w:r>
        <w:rPr>
          <w:shd w:val="clear" w:color="auto" w:fill="FFFFFF"/>
        </w:rPr>
        <w:t>The</w:t>
      </w:r>
      <w:r w:rsidR="007A3CB1">
        <w:rPr>
          <w:shd w:val="clear" w:color="auto" w:fill="FFFFFF"/>
        </w:rPr>
        <w:t xml:space="preserve"> labels from </w:t>
      </w:r>
      <w:r w:rsidR="002D604B">
        <w:rPr>
          <w:shd w:val="clear" w:color="auto" w:fill="FFFFFF"/>
        </w:rPr>
        <w:t>Fig.</w:t>
      </w:r>
      <w:proofErr w:type="gramEnd"/>
      <w:r w:rsidR="002D604B">
        <w:rPr>
          <w:shd w:val="clear" w:color="auto" w:fill="FFFFFF"/>
        </w:rPr>
        <w:t xml:space="preserve"> 1a have</w:t>
      </w:r>
      <w:r w:rsidR="007A3CB1">
        <w:rPr>
          <w:shd w:val="clear" w:color="auto" w:fill="FFFFFF"/>
        </w:rPr>
        <w:t xml:space="preserve"> been corrected and duplicated figures in the supplement have been removed. </w:t>
      </w:r>
    </w:p>
    <w:p w:rsidR="007A3CB1" w:rsidRPr="007A3CB1" w:rsidRDefault="007A3CB1" w:rsidP="003B2C64">
      <w:pPr>
        <w:pStyle w:val="LO-normal"/>
        <w:ind w:left="-567" w:right="521"/>
        <w:jc w:val="both"/>
        <w:rPr>
          <w:shd w:val="clear" w:color="auto" w:fill="FFFFFF"/>
        </w:rPr>
      </w:pPr>
    </w:p>
    <w:p w:rsidR="007A3CB1" w:rsidRPr="007A3CB1" w:rsidRDefault="007A3CB1" w:rsidP="003B2C64">
      <w:pPr>
        <w:pStyle w:val="LO-normal"/>
        <w:ind w:left="-567" w:right="521"/>
        <w:jc w:val="both"/>
        <w:rPr>
          <w:i/>
          <w:shd w:val="clear" w:color="auto" w:fill="FFFFFF"/>
        </w:rPr>
      </w:pPr>
      <w:r w:rsidRPr="007A3CB1">
        <w:rPr>
          <w:i/>
          <w:shd w:val="clear" w:color="auto" w:fill="FFFFFF"/>
        </w:rPr>
        <w:t>“The method, HINT, appears like a promising approach. With the size constraints imposed by the format, there is too little information how this is trained and whether and how it might differ to the original publication.”</w:t>
      </w:r>
    </w:p>
    <w:p w:rsidR="007A3CB1" w:rsidRDefault="007A3CB1" w:rsidP="003B2C64">
      <w:pPr>
        <w:pStyle w:val="LO-normal"/>
        <w:ind w:left="-567" w:right="521"/>
        <w:jc w:val="both"/>
        <w:rPr>
          <w:shd w:val="clear" w:color="auto" w:fill="FFFFFF"/>
        </w:rPr>
      </w:pPr>
    </w:p>
    <w:p w:rsidR="00C44749" w:rsidRDefault="007A3CB1" w:rsidP="003B2C64">
      <w:pPr>
        <w:pStyle w:val="LO-normal"/>
        <w:ind w:left="-567" w:right="521"/>
        <w:jc w:val="both"/>
        <w:rPr>
          <w:shd w:val="clear" w:color="auto" w:fill="FFFFFF"/>
        </w:rPr>
      </w:pPr>
      <w:r>
        <w:rPr>
          <w:shd w:val="clear" w:color="auto" w:fill="FFFFFF"/>
        </w:rPr>
        <w:t xml:space="preserve">There are two main differences between HINT (described in </w:t>
      </w:r>
      <w:proofErr w:type="spellStart"/>
      <w:r>
        <w:rPr>
          <w:shd w:val="clear" w:color="auto" w:fill="FFFFFF"/>
        </w:rPr>
        <w:t>G</w:t>
      </w:r>
      <w:r w:rsidR="000A06DE">
        <w:rPr>
          <w:shd w:val="clear" w:color="auto" w:fill="FFFFFF"/>
        </w:rPr>
        <w:t>usmao</w:t>
      </w:r>
      <w:proofErr w:type="spellEnd"/>
      <w:r w:rsidR="000A06DE">
        <w:rPr>
          <w:shd w:val="clear" w:color="auto" w:fill="FFFFFF"/>
        </w:rPr>
        <w:t xml:space="preserve"> et al., 2014) and HINT-BC/</w:t>
      </w:r>
      <w:r w:rsidR="00DE5D65">
        <w:rPr>
          <w:shd w:val="clear" w:color="auto" w:fill="FFFFFF"/>
        </w:rPr>
        <w:t>HINT-BCN. First, we use bias-</w:t>
      </w:r>
      <w:r>
        <w:rPr>
          <w:shd w:val="clear" w:color="auto" w:fill="FFFFFF"/>
        </w:rPr>
        <w:t>correction estimates previous to an</w:t>
      </w:r>
      <w:r w:rsidR="00DE5D65">
        <w:rPr>
          <w:shd w:val="clear" w:color="auto" w:fill="FFFFFF"/>
        </w:rPr>
        <w:t>y pre-processing step. Two bias-</w:t>
      </w:r>
      <w:r w:rsidR="00881E35">
        <w:rPr>
          <w:shd w:val="clear" w:color="auto" w:fill="FFFFFF"/>
        </w:rPr>
        <w:t xml:space="preserve">correction strategies were performed: using bias estimates from reads inside </w:t>
      </w:r>
      <w:proofErr w:type="spellStart"/>
      <w:r w:rsidR="00881E35">
        <w:rPr>
          <w:shd w:val="clear" w:color="auto" w:fill="FFFFFF"/>
        </w:rPr>
        <w:t>DHSs</w:t>
      </w:r>
      <w:proofErr w:type="spellEnd"/>
      <w:r w:rsidR="00881E35">
        <w:rPr>
          <w:shd w:val="clear" w:color="auto" w:fill="FFFFFF"/>
        </w:rPr>
        <w:t xml:space="preserve"> regions (HINT-BC) and usi</w:t>
      </w:r>
      <w:r w:rsidR="00BC330A">
        <w:rPr>
          <w:shd w:val="clear" w:color="auto" w:fill="FFFFFF"/>
        </w:rPr>
        <w:t xml:space="preserve">ng bias estimated from </w:t>
      </w:r>
      <w:proofErr w:type="spellStart"/>
      <w:r w:rsidR="001310AA">
        <w:t>deproteinized</w:t>
      </w:r>
      <w:proofErr w:type="spellEnd"/>
      <w:r w:rsidR="001310AA">
        <w:t xml:space="preserve"> </w:t>
      </w:r>
      <w:proofErr w:type="spellStart"/>
      <w:r w:rsidR="00BC330A">
        <w:rPr>
          <w:shd w:val="clear" w:color="auto" w:fill="FFFFFF"/>
        </w:rPr>
        <w:t>DNa</w:t>
      </w:r>
      <w:r w:rsidR="00881E35">
        <w:rPr>
          <w:shd w:val="clear" w:color="auto" w:fill="FFFFFF"/>
        </w:rPr>
        <w:t>se</w:t>
      </w:r>
      <w:r w:rsidR="00BC330A">
        <w:rPr>
          <w:shd w:val="clear" w:color="auto" w:fill="FFFFFF"/>
        </w:rPr>
        <w:t>-seq</w:t>
      </w:r>
      <w:proofErr w:type="spellEnd"/>
      <w:r w:rsidR="00881E35">
        <w:rPr>
          <w:shd w:val="clear" w:color="auto" w:fill="FFFFFF"/>
        </w:rPr>
        <w:t xml:space="preserve"> experiments (HINT-BCN). </w:t>
      </w:r>
      <w:r w:rsidR="00C44749">
        <w:rPr>
          <w:shd w:val="clear" w:color="auto" w:fill="FFFFFF"/>
        </w:rPr>
        <w:t>The second modification concerned adapting the original HINT model, which was originally based on using bo</w:t>
      </w:r>
      <w:r w:rsidR="00BC330A">
        <w:rPr>
          <w:shd w:val="clear" w:color="auto" w:fill="FFFFFF"/>
        </w:rPr>
        <w:t xml:space="preserve">th </w:t>
      </w:r>
      <w:proofErr w:type="spellStart"/>
      <w:r w:rsidR="00BC330A">
        <w:rPr>
          <w:shd w:val="clear" w:color="auto" w:fill="FFFFFF"/>
        </w:rPr>
        <w:t>ChIP-seq</w:t>
      </w:r>
      <w:proofErr w:type="spellEnd"/>
      <w:r w:rsidR="00BC330A">
        <w:rPr>
          <w:shd w:val="clear" w:color="auto" w:fill="FFFFFF"/>
        </w:rPr>
        <w:t xml:space="preserve"> from </w:t>
      </w:r>
      <w:proofErr w:type="spellStart"/>
      <w:r w:rsidR="00BC330A">
        <w:rPr>
          <w:shd w:val="clear" w:color="auto" w:fill="FFFFFF"/>
        </w:rPr>
        <w:t>histone</w:t>
      </w:r>
      <w:proofErr w:type="spellEnd"/>
      <w:r w:rsidR="00BC330A">
        <w:rPr>
          <w:shd w:val="clear" w:color="auto" w:fill="FFFFFF"/>
        </w:rPr>
        <w:t xml:space="preserve"> and </w:t>
      </w:r>
      <w:proofErr w:type="spellStart"/>
      <w:r w:rsidR="00BC330A">
        <w:rPr>
          <w:shd w:val="clear" w:color="auto" w:fill="FFFFFF"/>
        </w:rPr>
        <w:t>DNase-s</w:t>
      </w:r>
      <w:r w:rsidR="00C44749">
        <w:rPr>
          <w:shd w:val="clear" w:color="auto" w:fill="FFFFFF"/>
        </w:rPr>
        <w:t>eq</w:t>
      </w:r>
      <w:proofErr w:type="spellEnd"/>
      <w:r w:rsidR="00C44749">
        <w:rPr>
          <w:shd w:val="clear" w:color="auto" w:fill="FFFFFF"/>
        </w:rPr>
        <w:t>. This w</w:t>
      </w:r>
      <w:r w:rsidR="00DE5D65">
        <w:rPr>
          <w:shd w:val="clear" w:color="auto" w:fill="FFFFFF"/>
        </w:rPr>
        <w:t xml:space="preserve">as achieved by removing </w:t>
      </w:r>
      <w:proofErr w:type="spellStart"/>
      <w:r w:rsidR="00DE5D65">
        <w:rPr>
          <w:shd w:val="clear" w:color="auto" w:fill="FFFFFF"/>
        </w:rPr>
        <w:t>histone</w:t>
      </w:r>
      <w:proofErr w:type="spellEnd"/>
      <w:r w:rsidR="00DE5D65">
        <w:rPr>
          <w:shd w:val="clear" w:color="auto" w:fill="FFFFFF"/>
        </w:rPr>
        <w:t>-associated states from the hidden Markov</w:t>
      </w:r>
      <w:r w:rsidR="00C44749">
        <w:rPr>
          <w:shd w:val="clear" w:color="auto" w:fill="FFFFFF"/>
        </w:rPr>
        <w:t xml:space="preserve"> model as well as </w:t>
      </w:r>
      <w:proofErr w:type="spellStart"/>
      <w:r w:rsidR="00C44749">
        <w:rPr>
          <w:shd w:val="clear" w:color="auto" w:fill="FFFFFF"/>
        </w:rPr>
        <w:t>histone</w:t>
      </w:r>
      <w:proofErr w:type="spellEnd"/>
      <w:r w:rsidR="00C44749">
        <w:rPr>
          <w:shd w:val="clear" w:color="auto" w:fill="FFFFFF"/>
        </w:rPr>
        <w:t xml:space="preserve"> signals from the emissions. </w:t>
      </w:r>
      <w:r w:rsidR="000E1958">
        <w:rPr>
          <w:shd w:val="clear" w:color="auto" w:fill="FFFFFF"/>
        </w:rPr>
        <w:t>These modifications</w:t>
      </w:r>
      <w:r w:rsidR="00246B8B">
        <w:rPr>
          <w:shd w:val="clear" w:color="auto" w:fill="FFFFFF"/>
        </w:rPr>
        <w:t xml:space="preserve"> also required retraining</w:t>
      </w:r>
      <w:r w:rsidR="007A5410">
        <w:rPr>
          <w:shd w:val="clear" w:color="auto" w:fill="FFFFFF"/>
        </w:rPr>
        <w:t xml:space="preserve"> HINT, HINT-BC and HINT-BCN </w:t>
      </w:r>
      <w:r w:rsidR="00246B8B">
        <w:rPr>
          <w:shd w:val="clear" w:color="auto" w:fill="FFFFFF"/>
        </w:rPr>
        <w:t>models</w:t>
      </w:r>
      <w:r w:rsidR="000E1958">
        <w:rPr>
          <w:shd w:val="clear" w:color="auto" w:fill="FFFFFF"/>
        </w:rPr>
        <w:t xml:space="preserve"> using the same region/annotations reported in </w:t>
      </w:r>
      <w:proofErr w:type="spellStart"/>
      <w:r w:rsidR="000E1958">
        <w:rPr>
          <w:shd w:val="clear" w:color="auto" w:fill="FFFFFF"/>
        </w:rPr>
        <w:t>Gusmao</w:t>
      </w:r>
      <w:proofErr w:type="spellEnd"/>
      <w:r w:rsidR="000E1958">
        <w:rPr>
          <w:shd w:val="clear" w:color="auto" w:fill="FFFFFF"/>
        </w:rPr>
        <w:t>, et al. 2014</w:t>
      </w:r>
      <w:r w:rsidR="00246B8B">
        <w:rPr>
          <w:shd w:val="clear" w:color="auto" w:fill="FFFFFF"/>
        </w:rPr>
        <w:t xml:space="preserve">. </w:t>
      </w:r>
      <w:r w:rsidR="000E1958">
        <w:rPr>
          <w:shd w:val="clear" w:color="auto" w:fill="FFFFFF"/>
        </w:rPr>
        <w:t xml:space="preserve">These models are provided in our web resource and can be used to obtain footprint estimates from any </w:t>
      </w:r>
      <w:proofErr w:type="spellStart"/>
      <w:r w:rsidR="000E1958">
        <w:rPr>
          <w:shd w:val="clear" w:color="auto" w:fill="FFFFFF"/>
        </w:rPr>
        <w:t>DNase-seq</w:t>
      </w:r>
      <w:proofErr w:type="spellEnd"/>
      <w:r w:rsidR="000E1958">
        <w:rPr>
          <w:shd w:val="clear" w:color="auto" w:fill="FFFFFF"/>
        </w:rPr>
        <w:t xml:space="preserve"> experiments. We have expanded the description of HINT in the </w:t>
      </w:r>
      <w:r w:rsidR="00192A7D">
        <w:rPr>
          <w:shd w:val="clear" w:color="auto" w:fill="FFFFFF"/>
        </w:rPr>
        <w:t>Supplementary</w:t>
      </w:r>
      <w:r w:rsidR="000E1958">
        <w:rPr>
          <w:shd w:val="clear" w:color="auto" w:fill="FFFFFF"/>
        </w:rPr>
        <w:t xml:space="preserve"> </w:t>
      </w:r>
      <w:r w:rsidR="00192A7D">
        <w:rPr>
          <w:shd w:val="clear" w:color="auto" w:fill="FFFFFF"/>
        </w:rPr>
        <w:t>met</w:t>
      </w:r>
      <w:r w:rsidR="00F65470">
        <w:rPr>
          <w:shd w:val="clear" w:color="auto" w:fill="FFFFFF"/>
        </w:rPr>
        <w:t>h</w:t>
      </w:r>
      <w:r w:rsidR="00192A7D">
        <w:rPr>
          <w:shd w:val="clear" w:color="auto" w:fill="FFFFFF"/>
        </w:rPr>
        <w:t>ods</w:t>
      </w:r>
      <w:r w:rsidR="00DE5D65">
        <w:rPr>
          <w:shd w:val="clear" w:color="auto" w:fill="FFFFFF"/>
        </w:rPr>
        <w:t xml:space="preserve"> with these points.</w:t>
      </w:r>
    </w:p>
    <w:p w:rsidR="007A3CB1" w:rsidRPr="007A3CB1" w:rsidRDefault="007A3CB1" w:rsidP="003B2C64">
      <w:pPr>
        <w:pStyle w:val="LO-normal"/>
        <w:ind w:left="-567" w:right="521"/>
        <w:jc w:val="both"/>
        <w:rPr>
          <w:shd w:val="clear" w:color="auto" w:fill="FFFFFF"/>
        </w:rPr>
      </w:pPr>
    </w:p>
    <w:p w:rsidR="000A06DE" w:rsidRDefault="000A06DE" w:rsidP="003B2C64">
      <w:pPr>
        <w:pStyle w:val="LO-normal"/>
        <w:ind w:left="-567" w:right="521"/>
        <w:jc w:val="both"/>
        <w:rPr>
          <w:i/>
          <w:shd w:val="clear" w:color="auto" w:fill="FFFFFF"/>
        </w:rPr>
      </w:pPr>
      <w:r w:rsidRPr="000A06DE">
        <w:rPr>
          <w:i/>
          <w:shd w:val="clear" w:color="auto" w:fill="FFFFFF"/>
        </w:rPr>
        <w:t>“</w:t>
      </w:r>
      <w:r w:rsidR="007A3CB1" w:rsidRPr="000A06DE">
        <w:rPr>
          <w:i/>
          <w:shd w:val="clear" w:color="auto" w:fill="FFFFFF"/>
        </w:rPr>
        <w:t>Some</w:t>
      </w:r>
      <w:r w:rsidR="00C44749" w:rsidRPr="000A06DE">
        <w:rPr>
          <w:i/>
          <w:shd w:val="clear" w:color="auto" w:fill="FFFFFF"/>
        </w:rPr>
        <w:t xml:space="preserve"> </w:t>
      </w:r>
      <w:r w:rsidR="007A3CB1" w:rsidRPr="000A06DE">
        <w:rPr>
          <w:i/>
          <w:shd w:val="clear" w:color="auto" w:fill="FFFFFF"/>
        </w:rPr>
        <w:t xml:space="preserve">results and comparisons would benefit from a more </w:t>
      </w:r>
      <w:proofErr w:type="spellStart"/>
      <w:r w:rsidR="007A3CB1" w:rsidRPr="000A06DE">
        <w:rPr>
          <w:i/>
          <w:shd w:val="clear" w:color="auto" w:fill="FFFFFF"/>
        </w:rPr>
        <w:t>indepth</w:t>
      </w:r>
      <w:proofErr w:type="spellEnd"/>
      <w:r w:rsidR="00C44749" w:rsidRPr="000A06DE">
        <w:rPr>
          <w:i/>
          <w:shd w:val="clear" w:color="auto" w:fill="FFFFFF"/>
        </w:rPr>
        <w:t xml:space="preserve"> </w:t>
      </w:r>
      <w:r w:rsidR="007A3CB1" w:rsidRPr="000A06DE">
        <w:rPr>
          <w:i/>
          <w:shd w:val="clear" w:color="auto" w:fill="FFFFFF"/>
        </w:rPr>
        <w:t xml:space="preserve">discussion. For instance, the original Cuellar </w:t>
      </w:r>
      <w:proofErr w:type="spellStart"/>
      <w:r w:rsidR="007A3CB1" w:rsidRPr="000A06DE">
        <w:rPr>
          <w:i/>
          <w:shd w:val="clear" w:color="auto" w:fill="FFFFFF"/>
        </w:rPr>
        <w:t>Partida</w:t>
      </w:r>
      <w:proofErr w:type="spellEnd"/>
      <w:r w:rsidR="007A3CB1" w:rsidRPr="000A06DE">
        <w:rPr>
          <w:i/>
          <w:shd w:val="clear" w:color="auto" w:fill="FFFFFF"/>
        </w:rPr>
        <w:t xml:space="preserve"> is a prior</w:t>
      </w:r>
      <w:r w:rsidR="00C44749" w:rsidRPr="000A06DE">
        <w:rPr>
          <w:i/>
          <w:shd w:val="clear" w:color="auto" w:fill="FFFFFF"/>
        </w:rPr>
        <w:t xml:space="preserve"> </w:t>
      </w:r>
      <w:r w:rsidR="007A3CB1" w:rsidRPr="000A06DE">
        <w:rPr>
          <w:i/>
          <w:shd w:val="clear" w:color="auto" w:fill="FFFFFF"/>
        </w:rPr>
        <w:t>derived from tag counts, and the comparably worse performance seems to</w:t>
      </w:r>
      <w:r w:rsidR="00C44749" w:rsidRPr="000A06DE">
        <w:rPr>
          <w:i/>
          <w:shd w:val="clear" w:color="auto" w:fill="FFFFFF"/>
        </w:rPr>
        <w:t xml:space="preserve"> </w:t>
      </w:r>
      <w:r w:rsidR="007A3CB1" w:rsidRPr="000A06DE">
        <w:rPr>
          <w:i/>
          <w:shd w:val="clear" w:color="auto" w:fill="FFFFFF"/>
        </w:rPr>
        <w:t>result from a combination with FIMO (PWM scores). Similarly, "</w:t>
      </w:r>
      <w:proofErr w:type="spellStart"/>
      <w:r w:rsidR="007A3CB1" w:rsidRPr="000A06DE">
        <w:rPr>
          <w:i/>
          <w:shd w:val="clear" w:color="auto" w:fill="FFFFFF"/>
        </w:rPr>
        <w:t>Neph</w:t>
      </w:r>
      <w:proofErr w:type="spellEnd"/>
      <w:r w:rsidR="007A3CB1" w:rsidRPr="000A06DE">
        <w:rPr>
          <w:i/>
          <w:shd w:val="clear" w:color="auto" w:fill="FFFFFF"/>
        </w:rPr>
        <w:t>" is</w:t>
      </w:r>
      <w:r w:rsidR="00C44749" w:rsidRPr="000A06DE">
        <w:rPr>
          <w:i/>
          <w:shd w:val="clear" w:color="auto" w:fill="FFFFFF"/>
        </w:rPr>
        <w:t xml:space="preserve"> </w:t>
      </w:r>
      <w:r w:rsidR="007A3CB1" w:rsidRPr="000A06DE">
        <w:rPr>
          <w:i/>
          <w:shd w:val="clear" w:color="auto" w:fill="FFFFFF"/>
        </w:rPr>
        <w:t>compared against FS score (which is pretty much the same without</w:t>
      </w:r>
      <w:r w:rsidR="00C44749" w:rsidRPr="000A06DE">
        <w:rPr>
          <w:i/>
          <w:shd w:val="clear" w:color="auto" w:fill="FFFFFF"/>
        </w:rPr>
        <w:t xml:space="preserve"> </w:t>
      </w:r>
      <w:r w:rsidR="007A3CB1" w:rsidRPr="000A06DE">
        <w:rPr>
          <w:i/>
          <w:shd w:val="clear" w:color="auto" w:fill="FFFFFF"/>
        </w:rPr>
        <w:t>optimized flank scores) but performs much better. Insights into the</w:t>
      </w:r>
      <w:r w:rsidR="00C44749" w:rsidRPr="000A06DE">
        <w:rPr>
          <w:i/>
          <w:shd w:val="clear" w:color="auto" w:fill="FFFFFF"/>
        </w:rPr>
        <w:t xml:space="preserve"> </w:t>
      </w:r>
      <w:r w:rsidR="007A3CB1" w:rsidRPr="000A06DE">
        <w:rPr>
          <w:i/>
          <w:shd w:val="clear" w:color="auto" w:fill="FFFFFF"/>
        </w:rPr>
        <w:t xml:space="preserve">flank optimization (which in the original </w:t>
      </w:r>
      <w:proofErr w:type="spellStart"/>
      <w:r w:rsidR="007A3CB1" w:rsidRPr="000A06DE">
        <w:rPr>
          <w:i/>
          <w:shd w:val="clear" w:color="auto" w:fill="FFFFFF"/>
        </w:rPr>
        <w:t>Neph</w:t>
      </w:r>
      <w:proofErr w:type="spellEnd"/>
      <w:r w:rsidR="007A3CB1" w:rsidRPr="000A06DE">
        <w:rPr>
          <w:i/>
          <w:shd w:val="clear" w:color="auto" w:fill="FFFFFF"/>
        </w:rPr>
        <w:t xml:space="preserve"> appears to be done</w:t>
      </w:r>
      <w:r w:rsidR="00C44749" w:rsidRPr="000A06DE">
        <w:rPr>
          <w:i/>
          <w:shd w:val="clear" w:color="auto" w:fill="FFFFFF"/>
        </w:rPr>
        <w:t xml:space="preserve"> </w:t>
      </w:r>
      <w:r w:rsidR="007A3CB1" w:rsidRPr="000A06DE">
        <w:rPr>
          <w:i/>
          <w:shd w:val="clear" w:color="auto" w:fill="FFFFFF"/>
        </w:rPr>
        <w:t>manually/ad hoc) would certainly help others in the field.</w:t>
      </w:r>
      <w:r w:rsidR="00BC330A">
        <w:rPr>
          <w:i/>
          <w:shd w:val="clear" w:color="auto" w:fill="FFFFFF"/>
        </w:rPr>
        <w:t>”</w:t>
      </w:r>
    </w:p>
    <w:p w:rsidR="000A06DE" w:rsidRDefault="000A06DE" w:rsidP="003B2C64">
      <w:pPr>
        <w:pStyle w:val="LO-normal"/>
        <w:ind w:left="-567" w:right="521"/>
        <w:jc w:val="both"/>
        <w:rPr>
          <w:i/>
          <w:shd w:val="clear" w:color="auto" w:fill="FFFFFF"/>
        </w:rPr>
      </w:pPr>
    </w:p>
    <w:p w:rsidR="00B700EE" w:rsidRDefault="000A06DE" w:rsidP="003B2C64">
      <w:pPr>
        <w:pStyle w:val="LO-normal"/>
        <w:ind w:left="-567" w:right="521"/>
        <w:jc w:val="both"/>
        <w:rPr>
          <w:shd w:val="clear" w:color="auto" w:fill="FFFFFF"/>
        </w:rPr>
      </w:pPr>
      <w:r>
        <w:rPr>
          <w:shd w:val="clear" w:color="auto" w:fill="FFFFFF"/>
        </w:rPr>
        <w:t>Concerning Cuellar method, it is hard to evaluate the effect of the use of a dist</w:t>
      </w:r>
      <w:r w:rsidR="00B700EE">
        <w:rPr>
          <w:shd w:val="clear" w:color="auto" w:fill="FFFFFF"/>
        </w:rPr>
        <w:t>inct approach for PWM detection, as the method is intrinsically coupled to FIMO.</w:t>
      </w:r>
      <w:r>
        <w:rPr>
          <w:shd w:val="clear" w:color="auto" w:fill="FFFFFF"/>
        </w:rPr>
        <w:t xml:space="preserve"> </w:t>
      </w:r>
      <w:r w:rsidR="000E1958">
        <w:rPr>
          <w:shd w:val="clear" w:color="auto" w:fill="FFFFFF"/>
        </w:rPr>
        <w:t>We have</w:t>
      </w:r>
      <w:r w:rsidR="00413DE5">
        <w:rPr>
          <w:shd w:val="clear" w:color="auto" w:fill="FFFFFF"/>
        </w:rPr>
        <w:t xml:space="preserve"> already optimized FIMO parameters to make PWM predictions more comparable</w:t>
      </w:r>
      <w:r w:rsidR="000E1958">
        <w:rPr>
          <w:shd w:val="clear" w:color="auto" w:fill="FFFFFF"/>
        </w:rPr>
        <w:t xml:space="preserve"> (</w:t>
      </w:r>
      <w:proofErr w:type="spellStart"/>
      <w:r w:rsidR="000E1958">
        <w:rPr>
          <w:shd w:val="clear" w:color="auto" w:fill="FFFFFF"/>
        </w:rPr>
        <w:t>Gusmao</w:t>
      </w:r>
      <w:proofErr w:type="spellEnd"/>
      <w:r w:rsidR="00B05BEE">
        <w:rPr>
          <w:shd w:val="clear" w:color="auto" w:fill="FFFFFF"/>
        </w:rPr>
        <w:t xml:space="preserve"> et al.</w:t>
      </w:r>
      <w:r w:rsidR="000E1958">
        <w:rPr>
          <w:shd w:val="clear" w:color="auto" w:fill="FFFFFF"/>
        </w:rPr>
        <w:t>, 2014)</w:t>
      </w:r>
      <w:r w:rsidR="00413DE5">
        <w:rPr>
          <w:shd w:val="clear" w:color="auto" w:fill="FFFFFF"/>
        </w:rPr>
        <w:t xml:space="preserve">. </w:t>
      </w:r>
      <w:r w:rsidR="00696DD4">
        <w:rPr>
          <w:shd w:val="clear" w:color="auto" w:fill="FFFFFF"/>
        </w:rPr>
        <w:t xml:space="preserve">The low performance of Cuellar method </w:t>
      </w:r>
      <w:r w:rsidR="007A5410">
        <w:rPr>
          <w:shd w:val="clear" w:color="auto" w:fill="FFFFFF"/>
        </w:rPr>
        <w:t xml:space="preserve">possibly stems from its simple modeling of </w:t>
      </w:r>
      <w:proofErr w:type="spellStart"/>
      <w:r w:rsidR="007A5410">
        <w:rPr>
          <w:shd w:val="clear" w:color="auto" w:fill="FFFFFF"/>
        </w:rPr>
        <w:t>DNase-seq</w:t>
      </w:r>
      <w:proofErr w:type="spellEnd"/>
      <w:r w:rsidR="007A5410">
        <w:rPr>
          <w:shd w:val="clear" w:color="auto" w:fill="FFFFFF"/>
        </w:rPr>
        <w:t xml:space="preserve"> signals.</w:t>
      </w:r>
      <w:r w:rsidR="000E1958">
        <w:rPr>
          <w:shd w:val="clear" w:color="auto" w:fill="FFFFFF"/>
        </w:rPr>
        <w:t xml:space="preserve"> Note that in the current version we rank all footprints by TC reads, as this leads to </w:t>
      </w:r>
      <w:r w:rsidR="00065F5E">
        <w:rPr>
          <w:shd w:val="clear" w:color="auto" w:fill="FFFFFF"/>
        </w:rPr>
        <w:t>prediction</w:t>
      </w:r>
      <w:r w:rsidR="000E1958">
        <w:rPr>
          <w:shd w:val="clear" w:color="auto" w:fill="FFFFFF"/>
        </w:rPr>
        <w:t xml:space="preserve"> improveme</w:t>
      </w:r>
      <w:r w:rsidR="00065F5E">
        <w:rPr>
          <w:shd w:val="clear" w:color="auto" w:fill="FFFFFF"/>
        </w:rPr>
        <w:t xml:space="preserve">nts of all site-centric methods. After this modification, </w:t>
      </w:r>
      <w:r w:rsidR="000E1958">
        <w:rPr>
          <w:shd w:val="clear" w:color="auto" w:fill="FFFFFF"/>
        </w:rPr>
        <w:t xml:space="preserve">Cuellar has a </w:t>
      </w:r>
      <w:r w:rsidR="00065F5E">
        <w:rPr>
          <w:shd w:val="clear" w:color="auto" w:fill="FFFFFF"/>
        </w:rPr>
        <w:t>higher</w:t>
      </w:r>
      <w:r w:rsidR="000E1958">
        <w:rPr>
          <w:shd w:val="clear" w:color="auto" w:fill="FFFFFF"/>
        </w:rPr>
        <w:t xml:space="preserve"> average AUC than TC.</w:t>
      </w:r>
    </w:p>
    <w:p w:rsidR="00B700EE" w:rsidRDefault="00B700EE" w:rsidP="003B2C64">
      <w:pPr>
        <w:pStyle w:val="LO-normal"/>
        <w:ind w:left="-567" w:right="521"/>
        <w:jc w:val="both"/>
        <w:rPr>
          <w:shd w:val="clear" w:color="auto" w:fill="FFFFFF"/>
        </w:rPr>
      </w:pPr>
    </w:p>
    <w:p w:rsidR="00C44749" w:rsidRPr="000A06DE" w:rsidRDefault="00413DE5" w:rsidP="003B2C64">
      <w:pPr>
        <w:pStyle w:val="LO-normal"/>
        <w:ind w:left="-567" w:right="521"/>
        <w:jc w:val="both"/>
        <w:rPr>
          <w:shd w:val="clear" w:color="auto" w:fill="FFFFFF"/>
        </w:rPr>
      </w:pPr>
      <w:r>
        <w:rPr>
          <w:shd w:val="clear" w:color="auto" w:fill="FFFFFF"/>
        </w:rPr>
        <w:t xml:space="preserve">Given its simplicity, the FS can be only </w:t>
      </w:r>
      <w:r w:rsidR="00B700EE">
        <w:rPr>
          <w:shd w:val="clear" w:color="auto" w:fill="FFFFFF"/>
        </w:rPr>
        <w:t>seemed</w:t>
      </w:r>
      <w:r>
        <w:rPr>
          <w:shd w:val="clear" w:color="auto" w:fill="FFFFFF"/>
        </w:rPr>
        <w:t xml:space="preserve"> as a baseline method</w:t>
      </w:r>
      <w:r w:rsidR="00B700EE">
        <w:rPr>
          <w:shd w:val="clear" w:color="auto" w:fill="FFFFFF"/>
        </w:rPr>
        <w:t xml:space="preserve">. Therefore, </w:t>
      </w:r>
      <w:r w:rsidR="007A5410">
        <w:rPr>
          <w:shd w:val="clear" w:color="auto" w:fill="FFFFFF"/>
        </w:rPr>
        <w:t xml:space="preserve">methods performing </w:t>
      </w:r>
      <w:r w:rsidR="000129D8">
        <w:rPr>
          <w:shd w:val="clear" w:color="auto" w:fill="FFFFFF"/>
        </w:rPr>
        <w:t xml:space="preserve">footprint </w:t>
      </w:r>
      <w:r w:rsidR="007A5410">
        <w:rPr>
          <w:shd w:val="clear" w:color="auto" w:fill="FFFFFF"/>
        </w:rPr>
        <w:t xml:space="preserve">flanking region optimization as </w:t>
      </w:r>
      <w:proofErr w:type="spellStart"/>
      <w:r w:rsidR="007A5410">
        <w:rPr>
          <w:shd w:val="clear" w:color="auto" w:fill="FFFFFF"/>
        </w:rPr>
        <w:t>Neph</w:t>
      </w:r>
      <w:proofErr w:type="spellEnd"/>
      <w:r w:rsidR="007A5410">
        <w:rPr>
          <w:shd w:val="clear" w:color="auto" w:fill="FFFFFF"/>
        </w:rPr>
        <w:t xml:space="preserve">, </w:t>
      </w:r>
      <w:proofErr w:type="spellStart"/>
      <w:r w:rsidR="007A5410">
        <w:rPr>
          <w:shd w:val="clear" w:color="auto" w:fill="FFFFFF"/>
        </w:rPr>
        <w:t>Welligton</w:t>
      </w:r>
      <w:proofErr w:type="spellEnd"/>
      <w:r w:rsidR="007A5410">
        <w:rPr>
          <w:shd w:val="clear" w:color="auto" w:fill="FFFFFF"/>
        </w:rPr>
        <w:t xml:space="preserve"> and DNAse2TF clearly outperform</w:t>
      </w:r>
      <w:r w:rsidR="00B05BEE">
        <w:rPr>
          <w:shd w:val="clear" w:color="auto" w:fill="FFFFFF"/>
        </w:rPr>
        <w:t xml:space="preserve"> FS.</w:t>
      </w:r>
      <w:r w:rsidR="007A5410">
        <w:rPr>
          <w:shd w:val="clear" w:color="auto" w:fill="FFFFFF"/>
        </w:rPr>
        <w:t xml:space="preserve"> </w:t>
      </w:r>
      <w:r w:rsidR="000129D8">
        <w:rPr>
          <w:shd w:val="clear" w:color="auto" w:fill="FFFFFF"/>
        </w:rPr>
        <w:t>One method with particular good performance is</w:t>
      </w:r>
      <w:r w:rsidR="007A5410">
        <w:rPr>
          <w:shd w:val="clear" w:color="auto" w:fill="FFFFFF"/>
        </w:rPr>
        <w:t xml:space="preserve"> DNAse2TF</w:t>
      </w:r>
      <w:r w:rsidR="000129D8">
        <w:rPr>
          <w:shd w:val="clear" w:color="auto" w:fill="FFFFFF"/>
        </w:rPr>
        <w:t>, which</w:t>
      </w:r>
      <w:r w:rsidR="007A5410">
        <w:rPr>
          <w:shd w:val="clear" w:color="auto" w:fill="FFFFFF"/>
        </w:rPr>
        <w:t xml:space="preserve"> is only outperformed by HINT variants</w:t>
      </w:r>
      <w:r w:rsidR="000129D8">
        <w:rPr>
          <w:shd w:val="clear" w:color="auto" w:fill="FFFFFF"/>
        </w:rPr>
        <w:t>,</w:t>
      </w:r>
      <w:r w:rsidR="00B05BEE">
        <w:rPr>
          <w:shd w:val="clear" w:color="auto" w:fill="FFFFFF"/>
        </w:rPr>
        <w:t xml:space="preserve"> did not require</w:t>
      </w:r>
      <w:r w:rsidR="007A5410">
        <w:rPr>
          <w:shd w:val="clear" w:color="auto" w:fill="FFFFFF"/>
        </w:rPr>
        <w:t xml:space="preserve"> any special parameterization and </w:t>
      </w:r>
      <w:r w:rsidR="000129D8">
        <w:rPr>
          <w:shd w:val="clear" w:color="auto" w:fill="FFFFFF"/>
        </w:rPr>
        <w:t>was simple to execute. We have included these points in Supplementary Table 2</w:t>
      </w:r>
      <w:r w:rsidR="00B05BEE">
        <w:rPr>
          <w:shd w:val="clear" w:color="auto" w:fill="FFFFFF"/>
        </w:rPr>
        <w:t xml:space="preserve"> (page 23)</w:t>
      </w:r>
      <w:r w:rsidR="000129D8">
        <w:rPr>
          <w:shd w:val="clear" w:color="auto" w:fill="FFFFFF"/>
        </w:rPr>
        <w:t>.</w:t>
      </w:r>
    </w:p>
    <w:p w:rsidR="00AC37CB" w:rsidRDefault="00AC37CB" w:rsidP="003B2C64">
      <w:pPr>
        <w:pStyle w:val="LO-normal"/>
        <w:ind w:left="-567" w:right="521"/>
        <w:jc w:val="both"/>
      </w:pPr>
    </w:p>
    <w:p w:rsidR="00065F5E" w:rsidRDefault="00065F5E">
      <w:pPr>
        <w:suppressAutoHyphens w:val="0"/>
        <w:rPr>
          <w:b/>
          <w:sz w:val="28"/>
          <w:szCs w:val="28"/>
        </w:rPr>
      </w:pPr>
      <w:r>
        <w:rPr>
          <w:b/>
          <w:sz w:val="28"/>
          <w:szCs w:val="28"/>
        </w:rPr>
        <w:br w:type="page"/>
      </w:r>
    </w:p>
    <w:p w:rsidR="00AC37CB" w:rsidRDefault="00BB256A" w:rsidP="003B2C64">
      <w:pPr>
        <w:pStyle w:val="LO-normal"/>
        <w:ind w:left="-567" w:right="521"/>
        <w:jc w:val="both"/>
        <w:rPr>
          <w:b/>
          <w:sz w:val="28"/>
          <w:szCs w:val="28"/>
        </w:rPr>
      </w:pPr>
      <w:r>
        <w:rPr>
          <w:b/>
          <w:sz w:val="28"/>
          <w:szCs w:val="28"/>
        </w:rPr>
        <w:t>Reviewer 3</w:t>
      </w:r>
    </w:p>
    <w:p w:rsidR="00AC37CB" w:rsidRDefault="00AC37CB" w:rsidP="003B2C64">
      <w:pPr>
        <w:pStyle w:val="LO-normal"/>
        <w:ind w:left="-567" w:right="521"/>
        <w:jc w:val="both"/>
      </w:pPr>
    </w:p>
    <w:p w:rsidR="00AC37CB" w:rsidRPr="00BB256A" w:rsidRDefault="00BC330A" w:rsidP="00BB256A">
      <w:pPr>
        <w:pStyle w:val="LO-normal"/>
        <w:ind w:left="-567" w:right="521"/>
        <w:rPr>
          <w:i/>
          <w:shd w:val="clear" w:color="auto" w:fill="FFFFFF"/>
        </w:rPr>
      </w:pPr>
      <w:r>
        <w:rPr>
          <w:i/>
          <w:shd w:val="clear" w:color="auto" w:fill="FFFFFF"/>
        </w:rPr>
        <w:t>“</w:t>
      </w:r>
      <w:r w:rsidR="00780097" w:rsidRPr="00BC330A">
        <w:rPr>
          <w:i/>
          <w:shd w:val="clear" w:color="auto" w:fill="FFFFFF"/>
        </w:rPr>
        <w:t>In this correspondence the authors address the overall bias across all factors, but do not show how there method corrects for the bias for specific factors which have short binding times.</w:t>
      </w:r>
      <w:r>
        <w:rPr>
          <w:i/>
          <w:shd w:val="clear" w:color="auto" w:fill="FFFFFF"/>
        </w:rPr>
        <w:t>”</w:t>
      </w:r>
      <w:r w:rsidR="00780097" w:rsidRPr="00BC330A">
        <w:rPr>
          <w:i/>
          <w:shd w:val="clear" w:color="auto" w:fill="FFFFFF"/>
        </w:rPr>
        <w:br/>
      </w:r>
      <w:r w:rsidR="00780097" w:rsidRPr="00BC330A">
        <w:rPr>
          <w:i/>
          <w:shd w:val="clear" w:color="auto" w:fill="FFFFFF"/>
        </w:rPr>
        <w:br/>
      </w:r>
      <w:r>
        <w:rPr>
          <w:i/>
          <w:shd w:val="clear" w:color="auto" w:fill="FFFFFF"/>
        </w:rPr>
        <w:t>“</w:t>
      </w:r>
      <w:r w:rsidR="00780097" w:rsidRPr="00BC330A">
        <w:rPr>
          <w:i/>
          <w:shd w:val="clear" w:color="auto" w:fill="FFFFFF"/>
        </w:rPr>
        <w:t xml:space="preserve">For example, one of the </w:t>
      </w:r>
      <w:proofErr w:type="gramStart"/>
      <w:r w:rsidR="00780097" w:rsidRPr="00BC330A">
        <w:rPr>
          <w:i/>
          <w:shd w:val="clear" w:color="auto" w:fill="FFFFFF"/>
        </w:rPr>
        <w:t>key</w:t>
      </w:r>
      <w:proofErr w:type="gramEnd"/>
      <w:r w:rsidR="00780097" w:rsidRPr="00BC330A">
        <w:rPr>
          <w:i/>
          <w:shd w:val="clear" w:color="auto" w:fill="FFFFFF"/>
        </w:rPr>
        <w:t xml:space="preserve"> finding in He et al was that AR and p53 can not be accurately detected by </w:t>
      </w:r>
      <w:proofErr w:type="spellStart"/>
      <w:r w:rsidR="00780097" w:rsidRPr="00BC330A">
        <w:rPr>
          <w:i/>
          <w:shd w:val="clear" w:color="auto" w:fill="FFFFFF"/>
        </w:rPr>
        <w:t>DNase-seq</w:t>
      </w:r>
      <w:proofErr w:type="spellEnd"/>
      <w:r w:rsidR="00780097" w:rsidRPr="00BC330A">
        <w:rPr>
          <w:i/>
          <w:shd w:val="clear" w:color="auto" w:fill="FFFFFF"/>
        </w:rPr>
        <w:t xml:space="preserve"> </w:t>
      </w:r>
      <w:proofErr w:type="spellStart"/>
      <w:r w:rsidR="00780097" w:rsidRPr="00BC330A">
        <w:rPr>
          <w:i/>
          <w:shd w:val="clear" w:color="auto" w:fill="FFFFFF"/>
        </w:rPr>
        <w:t>footprinting</w:t>
      </w:r>
      <w:proofErr w:type="spellEnd"/>
      <w:r w:rsidR="00780097" w:rsidRPr="00BC330A">
        <w:rPr>
          <w:i/>
          <w:shd w:val="clear" w:color="auto" w:fill="FFFFFF"/>
        </w:rPr>
        <w:t>. Does HINT-BS accurately detect AR or p53 footprints? With out this included it is hard to understand if correcting for bias will make a difference.</w:t>
      </w:r>
      <w:r>
        <w:rPr>
          <w:i/>
          <w:shd w:val="clear" w:color="auto" w:fill="FFFFFF"/>
        </w:rPr>
        <w:t>”</w:t>
      </w:r>
      <w:r w:rsidR="00780097" w:rsidRPr="00BC330A">
        <w:rPr>
          <w:i/>
          <w:shd w:val="clear" w:color="auto" w:fill="FFFFFF"/>
        </w:rPr>
        <w:br/>
      </w:r>
    </w:p>
    <w:p w:rsidR="000129D8" w:rsidRDefault="000129D8" w:rsidP="003B2C64">
      <w:pPr>
        <w:pStyle w:val="LO-normal"/>
        <w:ind w:left="-567" w:right="521"/>
        <w:jc w:val="both"/>
      </w:pPr>
      <w:r>
        <w:t>We</w:t>
      </w:r>
      <w:r w:rsidR="00780097">
        <w:t xml:space="preserve"> </w:t>
      </w:r>
      <w:r w:rsidR="00192A7D">
        <w:t xml:space="preserve">include now in our analysis </w:t>
      </w:r>
      <w:r w:rsidR="00780097">
        <w:t>AR</w:t>
      </w:r>
      <w:r w:rsidR="00B5259C">
        <w:t xml:space="preserve"> (R1881 treatment)</w:t>
      </w:r>
      <w:r w:rsidR="00192A7D">
        <w:t xml:space="preserve"> as well as the nuclear factors ER</w:t>
      </w:r>
      <w:r w:rsidR="00B5259C">
        <w:t xml:space="preserve"> (40 and 160 minutes after </w:t>
      </w:r>
      <w:proofErr w:type="spellStart"/>
      <w:r w:rsidR="00B5259C">
        <w:t>estradiol</w:t>
      </w:r>
      <w:proofErr w:type="spellEnd"/>
      <w:r w:rsidR="00B5259C">
        <w:t xml:space="preserve"> treatment)</w:t>
      </w:r>
      <w:r w:rsidR="00192A7D">
        <w:t xml:space="preserve"> and GR</w:t>
      </w:r>
      <w:r w:rsidR="00B5259C">
        <w:t xml:space="preserve"> (</w:t>
      </w:r>
      <w:proofErr w:type="spellStart"/>
      <w:r w:rsidR="00B5259C">
        <w:t>dexamethasone</w:t>
      </w:r>
      <w:proofErr w:type="spellEnd"/>
      <w:r w:rsidR="00B5259C">
        <w:t xml:space="preserve"> treatment)</w:t>
      </w:r>
      <w:r w:rsidR="00780097">
        <w:t xml:space="preserve"> (</w:t>
      </w:r>
      <w:r w:rsidR="00FE40CA">
        <w:t>Fig.</w:t>
      </w:r>
      <w:r w:rsidR="007C3B6B">
        <w:t xml:space="preserve"> 2, </w:t>
      </w:r>
      <w:r w:rsidR="00780097">
        <w:t xml:space="preserve">Supplementary Fig. </w:t>
      </w:r>
      <w:r w:rsidR="007C3B6B">
        <w:rPr>
          <w:shd w:val="clear" w:color="auto" w:fill="FFFFFF"/>
        </w:rPr>
        <w:t>5</w:t>
      </w:r>
      <w:r w:rsidR="00B5259C">
        <w:rPr>
          <w:shd w:val="clear" w:color="auto" w:fill="FFFFFF"/>
        </w:rPr>
        <w:t xml:space="preserve"> – page 19</w:t>
      </w:r>
      <w:r w:rsidR="00780097">
        <w:t xml:space="preserve">). </w:t>
      </w:r>
      <w:r w:rsidR="00192A7D">
        <w:t>C</w:t>
      </w:r>
      <w:r>
        <w:t xml:space="preserve">orrected </w:t>
      </w:r>
      <w:proofErr w:type="spellStart"/>
      <w:r>
        <w:t>DNase</w:t>
      </w:r>
      <w:r w:rsidR="00BC330A">
        <w:t>-seq</w:t>
      </w:r>
      <w:proofErr w:type="spellEnd"/>
      <w:r>
        <w:t xml:space="preserve"> signals differ from the </w:t>
      </w:r>
      <w:r w:rsidR="00AE5137">
        <w:t>uncorrected</w:t>
      </w:r>
      <w:r>
        <w:t xml:space="preserve"> signals, and we also observe a slight improvement of footprint shapes of ER. This is not the case for AR and GR, where the corrected </w:t>
      </w:r>
      <w:proofErr w:type="spellStart"/>
      <w:r>
        <w:t>DNase</w:t>
      </w:r>
      <w:r w:rsidR="00BC330A">
        <w:t>-seq</w:t>
      </w:r>
      <w:proofErr w:type="spellEnd"/>
      <w:r>
        <w:t xml:space="preserve"> signal does not show a clear footprint profile. Concerning our prediction analysis, the AUC for AR, ER and GR </w:t>
      </w:r>
      <w:r w:rsidR="00C33D63">
        <w:t>increases</w:t>
      </w:r>
      <w:r>
        <w:t xml:space="preserve"> after bias correction (HINT-BC AUC - HINT AUC)</w:t>
      </w:r>
      <w:r w:rsidR="00065F5E">
        <w:t>. T</w:t>
      </w:r>
      <w:r>
        <w:t>hese changes are in the top quartile of AUC improvement after bias correction.</w:t>
      </w:r>
    </w:p>
    <w:p w:rsidR="000129D8" w:rsidRDefault="000129D8" w:rsidP="003B2C64">
      <w:pPr>
        <w:pStyle w:val="LO-normal"/>
        <w:ind w:left="-567" w:right="521"/>
        <w:jc w:val="both"/>
      </w:pPr>
    </w:p>
    <w:p w:rsidR="000129D8" w:rsidRDefault="000129D8" w:rsidP="003B2C64">
      <w:pPr>
        <w:pStyle w:val="LO-normal"/>
        <w:ind w:left="-567" w:right="521"/>
        <w:jc w:val="both"/>
      </w:pPr>
      <w:r>
        <w:t xml:space="preserve">A recent paper demonstrated that nuclear receptor factors have a short binding time and are likely to be artifacts of </w:t>
      </w:r>
      <w:proofErr w:type="spellStart"/>
      <w:r>
        <w:t>DNase-seq</w:t>
      </w:r>
      <w:proofErr w:type="spellEnd"/>
      <w:r>
        <w:t xml:space="preserve"> cleavage bias (Sung et al., 2014). Moreover, they show that footprints from transient </w:t>
      </w:r>
      <w:proofErr w:type="spellStart"/>
      <w:r>
        <w:t>TFs</w:t>
      </w:r>
      <w:proofErr w:type="spellEnd"/>
      <w:r>
        <w:t xml:space="preserve"> have a low </w:t>
      </w:r>
      <w:proofErr w:type="spellStart"/>
      <w:r>
        <w:t>DNase</w:t>
      </w:r>
      <w:proofErr w:type="spellEnd"/>
      <w:r>
        <w:t xml:space="preserve"> I protection surrounding the footprint. To further investigate this, we propose a statistic, which measures the protection surrounding footprints matching sequence-predicted binding sites (protection score; Supplementary </w:t>
      </w:r>
      <w:r w:rsidR="00C33D63">
        <w:t>M</w:t>
      </w:r>
      <w:r>
        <w:t>ethods).  Indeed, the protection score on bias-corrected signals has negative values (no protection) around footprint predictions with binding sites of nuclear receptors AR, ER and GR (</w:t>
      </w:r>
      <w:r w:rsidR="00EB65DD">
        <w:t>Fig. 2a</w:t>
      </w:r>
      <w:r w:rsidR="00C33D63">
        <w:t>, Supplementary Fig. 6 – page 20</w:t>
      </w:r>
      <w:r>
        <w:t xml:space="preserve">). Moreover, the protection score is able to separate </w:t>
      </w:r>
      <w:proofErr w:type="spellStart"/>
      <w:r>
        <w:t>TFs</w:t>
      </w:r>
      <w:proofErr w:type="spellEnd"/>
      <w:r>
        <w:t xml:space="preserve"> with short binding time (AR, ER and GR) from intermediate/long binding time </w:t>
      </w:r>
      <w:proofErr w:type="spellStart"/>
      <w:r>
        <w:t>TFs</w:t>
      </w:r>
      <w:proofErr w:type="spellEnd"/>
      <w:r>
        <w:t xml:space="preserve"> (AP1/C-jun and CTCF) (Fig. 2</w:t>
      </w:r>
      <w:r w:rsidR="00EB65DD">
        <w:t>a</w:t>
      </w:r>
      <w:r>
        <w:t>). We observe a significant Spearman correlation between the protection score and AUC values of all evaluated methods, i.e. R=0.19 (TC) and R=0.26 (HINT-BC).</w:t>
      </w:r>
    </w:p>
    <w:p w:rsidR="00AC37CB" w:rsidRDefault="00AC37CB" w:rsidP="003B2C64">
      <w:pPr>
        <w:pStyle w:val="LO-normal"/>
        <w:ind w:left="-567" w:right="521"/>
        <w:jc w:val="both"/>
      </w:pPr>
    </w:p>
    <w:p w:rsidR="000129D8" w:rsidRDefault="00780097" w:rsidP="003B2C64">
      <w:pPr>
        <w:pStyle w:val="LO-normal"/>
        <w:ind w:left="-567" w:right="521"/>
        <w:jc w:val="both"/>
      </w:pPr>
      <w:r>
        <w:t xml:space="preserve">Regarding P53, we have noticed that there is no </w:t>
      </w:r>
      <w:proofErr w:type="spellStart"/>
      <w:r>
        <w:t>DNase-seq</w:t>
      </w:r>
      <w:proofErr w:type="spellEnd"/>
      <w:r>
        <w:t xml:space="preserve"> experiment on the same cell type used to perform P53 </w:t>
      </w:r>
      <w:proofErr w:type="spellStart"/>
      <w:r>
        <w:t>ChIP-seq</w:t>
      </w:r>
      <w:proofErr w:type="spellEnd"/>
      <w:r>
        <w:t xml:space="preserve"> (Saos-2). He et al. used </w:t>
      </w:r>
      <w:proofErr w:type="spellStart"/>
      <w:r>
        <w:t>DNase-seq</w:t>
      </w:r>
      <w:proofErr w:type="spellEnd"/>
      <w:r>
        <w:t xml:space="preserve"> from K562 cells for prediction of P53 binding sites. For that, only P53 binding sites that overlapped with K562 </w:t>
      </w:r>
      <w:proofErr w:type="spellStart"/>
      <w:r>
        <w:t>DHSs</w:t>
      </w:r>
      <w:proofErr w:type="spellEnd"/>
      <w:r>
        <w:t xml:space="preserve"> were analyzed. However, the use of distinct cellular background and the possible lack of P53 expression in K562 cells (</w:t>
      </w:r>
      <w:r w:rsidR="00DC04AC">
        <w:t>doi</w:t>
      </w:r>
      <w:proofErr w:type="gramStart"/>
      <w:r w:rsidR="00DC04AC">
        <w:t>:10.1038</w:t>
      </w:r>
      <w:proofErr w:type="gramEnd"/>
      <w:r w:rsidR="00DC04AC">
        <w:t>/sj.leu.2402647) put</w:t>
      </w:r>
      <w:r>
        <w:t xml:space="preserve"> in question that particular analysis. </w:t>
      </w:r>
      <w:proofErr w:type="spellStart"/>
      <w:r w:rsidR="00C33D63">
        <w:t>Footprinting</w:t>
      </w:r>
      <w:proofErr w:type="spellEnd"/>
      <w:r w:rsidR="00C33D63">
        <w:t xml:space="preserve"> e</w:t>
      </w:r>
      <w:r>
        <w:t>valuation of K56</w:t>
      </w:r>
      <w:r w:rsidR="00DC04AC">
        <w:t xml:space="preserve">2 </w:t>
      </w:r>
      <w:proofErr w:type="spellStart"/>
      <w:r w:rsidR="00DC04AC">
        <w:t>DNase-seq</w:t>
      </w:r>
      <w:proofErr w:type="spellEnd"/>
      <w:r w:rsidR="00DC04AC">
        <w:t xml:space="preserve"> on Saos-2 P53 </w:t>
      </w:r>
      <w:proofErr w:type="spellStart"/>
      <w:r w:rsidR="00DC04AC">
        <w:t>ChIP-s</w:t>
      </w:r>
      <w:r>
        <w:t>eq</w:t>
      </w:r>
      <w:proofErr w:type="spellEnd"/>
      <w:r>
        <w:t xml:space="preserve"> confirms this, as both HINT-BC and TC have extremely low AUC values (0.21 and 0.12, respectively) and the P53 footprints have the 10</w:t>
      </w:r>
      <w:r>
        <w:rPr>
          <w:vertAlign w:val="superscript"/>
        </w:rPr>
        <w:t>th</w:t>
      </w:r>
      <w:r>
        <w:t xml:space="preserve"> l</w:t>
      </w:r>
      <w:r w:rsidR="000A39A7">
        <w:t xml:space="preserve">owest protection score (see Reply Letter </w:t>
      </w:r>
      <w:r w:rsidR="002D604B">
        <w:t>Fig.</w:t>
      </w:r>
      <w:r w:rsidR="000A39A7">
        <w:t xml:space="preserve"> </w:t>
      </w:r>
      <w:r>
        <w:t>1). Clearly</w:t>
      </w:r>
      <w:r w:rsidR="007C3B6B">
        <w:t xml:space="preserve"> whenever</w:t>
      </w:r>
      <w:r>
        <w:t xml:space="preserve"> no binding occurs, </w:t>
      </w:r>
      <w:proofErr w:type="spellStart"/>
      <w:r w:rsidR="00DC04AC">
        <w:t>DNase-seq</w:t>
      </w:r>
      <w:proofErr w:type="spellEnd"/>
      <w:r w:rsidR="00DC04AC">
        <w:t xml:space="preserve"> profiles around motif-</w:t>
      </w:r>
      <w:r>
        <w:t>predicted binding sites can only be artifacts of bias. Given that the c</w:t>
      </w:r>
      <w:r w:rsidR="00DC04AC">
        <w:t xml:space="preserve">ellular background of P53 </w:t>
      </w:r>
      <w:proofErr w:type="spellStart"/>
      <w:r w:rsidR="00DC04AC">
        <w:t>ChIP-s</w:t>
      </w:r>
      <w:r>
        <w:t>eq</w:t>
      </w:r>
      <w:proofErr w:type="spellEnd"/>
      <w:r>
        <w:t xml:space="preserve"> is the o</w:t>
      </w:r>
      <w:r w:rsidR="00DC04AC">
        <w:t xml:space="preserve">nly one not matching any </w:t>
      </w:r>
      <w:proofErr w:type="spellStart"/>
      <w:r w:rsidR="00DC04AC">
        <w:t>DNase-s</w:t>
      </w:r>
      <w:r>
        <w:t>eq</w:t>
      </w:r>
      <w:proofErr w:type="spellEnd"/>
      <w:r>
        <w:t xml:space="preserve"> experiment, we have opted to n</w:t>
      </w:r>
      <w:r w:rsidR="00BB256A">
        <w:t>ot include P53 in our analysis.</w:t>
      </w:r>
    </w:p>
    <w:p w:rsidR="000129D8" w:rsidRDefault="000129D8" w:rsidP="003B2C64">
      <w:pPr>
        <w:pStyle w:val="LO-normal"/>
        <w:ind w:left="-567" w:right="521"/>
        <w:jc w:val="both"/>
      </w:pPr>
    </w:p>
    <w:p w:rsidR="00FE1CAD" w:rsidRDefault="000129D8" w:rsidP="003B2C64">
      <w:pPr>
        <w:pStyle w:val="LO-normal"/>
        <w:ind w:left="-567" w:right="521"/>
        <w:jc w:val="both"/>
      </w:pPr>
      <w:r>
        <w:t xml:space="preserve">Altogether, this indicates that computational methods for </w:t>
      </w:r>
      <w:proofErr w:type="spellStart"/>
      <w:r>
        <w:t>DNase-seq</w:t>
      </w:r>
      <w:proofErr w:type="spellEnd"/>
      <w:r>
        <w:t xml:space="preserve"> analysis have indeed poor performance on the </w:t>
      </w:r>
      <w:proofErr w:type="spellStart"/>
      <w:r>
        <w:t>TFs</w:t>
      </w:r>
      <w:proofErr w:type="spellEnd"/>
      <w:r>
        <w:t xml:space="preserve"> with short binding times. Moreover, our analysis shows that transitivity of </w:t>
      </w:r>
      <w:proofErr w:type="spellStart"/>
      <w:r>
        <w:t>TFs</w:t>
      </w:r>
      <w:proofErr w:type="spellEnd"/>
      <w:r>
        <w:t xml:space="preserve"> measured by the protection score is a more relevant feature than </w:t>
      </w:r>
      <w:proofErr w:type="spellStart"/>
      <w:r>
        <w:t>DNase</w:t>
      </w:r>
      <w:proofErr w:type="spellEnd"/>
      <w:r w:rsidR="00BC330A">
        <w:t xml:space="preserve"> I</w:t>
      </w:r>
      <w:r>
        <w:t xml:space="preserve"> cleavage bias for indicating the predictive performance of footprint methods. The protection score, which is estimated only on footprints and motif-</w:t>
      </w:r>
      <w:proofErr w:type="gramStart"/>
      <w:r>
        <w:t>predicted</w:t>
      </w:r>
      <w:proofErr w:type="gramEnd"/>
      <w:r>
        <w:t xml:space="preserve"> binding sites, can be used as a measure of quality of predicted footprints. These results are now discussed in the main manuscript.</w:t>
      </w:r>
    </w:p>
    <w:p w:rsidR="000A39A7" w:rsidRDefault="000A39A7" w:rsidP="003B2C64">
      <w:pPr>
        <w:pStyle w:val="LO-normal"/>
        <w:ind w:left="-567" w:right="521"/>
        <w:jc w:val="both"/>
      </w:pPr>
    </w:p>
    <w:p w:rsidR="000A39A7" w:rsidRDefault="000A39A7" w:rsidP="003B2C64">
      <w:pPr>
        <w:pStyle w:val="LO-normal"/>
        <w:ind w:left="-567" w:right="521"/>
        <w:jc w:val="both"/>
      </w:pPr>
    </w:p>
    <w:p w:rsidR="000A39A7" w:rsidRDefault="000A39A7" w:rsidP="003B2C64">
      <w:pPr>
        <w:pStyle w:val="LO-normal"/>
        <w:keepNext/>
        <w:ind w:left="-567" w:right="521"/>
        <w:jc w:val="both"/>
      </w:pPr>
    </w:p>
    <w:p w:rsidR="00C33D63" w:rsidRDefault="00FE1CAD" w:rsidP="003B2C64">
      <w:pPr>
        <w:pStyle w:val="Caption"/>
        <w:ind w:left="-567" w:right="521"/>
      </w:pPr>
      <w:r>
        <w:rPr>
          <w:noProof/>
        </w:rPr>
        <w:drawing>
          <wp:anchor distT="0" distB="0" distL="114300" distR="114300" simplePos="0" relativeHeight="251658240" behindDoc="1" locked="0" layoutInCell="1" allowOverlap="1">
            <wp:simplePos x="0" y="0"/>
            <wp:positionH relativeFrom="margin">
              <wp:posOffset>800100</wp:posOffset>
            </wp:positionH>
            <wp:positionV relativeFrom="margin">
              <wp:posOffset>1371600</wp:posOffset>
            </wp:positionV>
            <wp:extent cx="3395980" cy="3872865"/>
            <wp:effectExtent l="25400" t="0" r="0" b="0"/>
            <wp:wrapSquare wrapText="bothSides"/>
            <wp:docPr id="5" name="Picture 1" descr="BC_P53_PWM_Saos2-K56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53_PWM_Saos2-K562.pdf"/>
                    <pic:cNvPicPr/>
                  </pic:nvPicPr>
                  <pic:blipFill>
                    <a:blip r:embed="rId4">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395980" cy="3872865"/>
                    </a:xfrm>
                    <a:prstGeom prst="rect">
                      <a:avLst/>
                    </a:prstGeom>
                  </pic:spPr>
                </pic:pic>
              </a:graphicData>
            </a:graphic>
          </wp:anchor>
        </w:drawing>
      </w:r>
    </w:p>
    <w:p w:rsidR="00C33D63" w:rsidRDefault="00C33D63" w:rsidP="003B2C64">
      <w:pPr>
        <w:pStyle w:val="Caption"/>
        <w:ind w:left="-567" w:right="521"/>
      </w:pPr>
    </w:p>
    <w:p w:rsidR="00C33D63" w:rsidRDefault="00C33D63" w:rsidP="003B2C64">
      <w:pPr>
        <w:pStyle w:val="Caption"/>
        <w:ind w:left="-567" w:right="521"/>
      </w:pPr>
    </w:p>
    <w:p w:rsidR="00C33D63" w:rsidRDefault="00C33D63" w:rsidP="003B2C64">
      <w:pPr>
        <w:pStyle w:val="Caption"/>
        <w:ind w:left="-567" w:right="521"/>
      </w:pPr>
    </w:p>
    <w:p w:rsidR="00C33D63" w:rsidRDefault="00C33D63" w:rsidP="003B2C64">
      <w:pPr>
        <w:pStyle w:val="Caption"/>
        <w:ind w:left="-567" w:right="521"/>
      </w:pPr>
    </w:p>
    <w:p w:rsidR="00C33D63" w:rsidRDefault="00C33D63" w:rsidP="003B2C64">
      <w:pPr>
        <w:pStyle w:val="Caption"/>
        <w:ind w:left="-567" w:right="521"/>
      </w:pPr>
    </w:p>
    <w:p w:rsidR="00C33D63" w:rsidRDefault="00C33D63" w:rsidP="003B2C64">
      <w:pPr>
        <w:pStyle w:val="Caption"/>
        <w:ind w:left="-567" w:right="521"/>
      </w:pPr>
    </w:p>
    <w:p w:rsidR="00C33D63" w:rsidRDefault="00C33D63" w:rsidP="003B2C64">
      <w:pPr>
        <w:pStyle w:val="Caption"/>
        <w:ind w:left="-567" w:right="521"/>
      </w:pPr>
    </w:p>
    <w:p w:rsidR="00C33D63" w:rsidRDefault="00C33D63" w:rsidP="003B2C64">
      <w:pPr>
        <w:pStyle w:val="Caption"/>
        <w:ind w:left="-567" w:right="521"/>
      </w:pPr>
    </w:p>
    <w:p w:rsidR="00C33D63" w:rsidRDefault="00C33D63" w:rsidP="003B2C64">
      <w:pPr>
        <w:pStyle w:val="Caption"/>
        <w:ind w:left="-567" w:right="521"/>
      </w:pPr>
    </w:p>
    <w:p w:rsidR="00C33D63" w:rsidRDefault="00C33D63" w:rsidP="003B2C64">
      <w:pPr>
        <w:pStyle w:val="Caption"/>
        <w:ind w:left="-567" w:right="521"/>
      </w:pPr>
    </w:p>
    <w:p w:rsidR="00C33D63" w:rsidRDefault="00C33D63" w:rsidP="003B2C64">
      <w:pPr>
        <w:pStyle w:val="Caption"/>
        <w:ind w:left="-567" w:right="521"/>
      </w:pPr>
    </w:p>
    <w:p w:rsidR="00C33D63" w:rsidRDefault="00C33D63" w:rsidP="003B2C64">
      <w:pPr>
        <w:pStyle w:val="Caption"/>
        <w:ind w:left="-567" w:right="521"/>
      </w:pPr>
    </w:p>
    <w:p w:rsidR="00FE1CAD" w:rsidRDefault="00C33D63" w:rsidP="003B2C64">
      <w:pPr>
        <w:pStyle w:val="Caption"/>
        <w:ind w:left="-567" w:right="521"/>
        <w:jc w:val="both"/>
        <w:rPr>
          <w:b/>
          <w:i w:val="0"/>
          <w:sz w:val="22"/>
          <w:szCs w:val="22"/>
        </w:rPr>
      </w:pPr>
      <w:r>
        <w:br/>
      </w:r>
      <w:r w:rsidR="00517ABF">
        <w:rPr>
          <w:b/>
          <w:i w:val="0"/>
          <w:sz w:val="22"/>
          <w:szCs w:val="22"/>
        </w:rPr>
        <w:br/>
      </w:r>
    </w:p>
    <w:p w:rsidR="00AC37CB" w:rsidRPr="00517ABF" w:rsidRDefault="000A39A7" w:rsidP="003B2C64">
      <w:pPr>
        <w:pStyle w:val="Caption"/>
        <w:ind w:left="-567" w:right="521"/>
        <w:jc w:val="both"/>
        <w:rPr>
          <w:i w:val="0"/>
          <w:sz w:val="22"/>
          <w:szCs w:val="22"/>
        </w:rPr>
      </w:pPr>
      <w:r w:rsidRPr="00517ABF">
        <w:rPr>
          <w:b/>
          <w:i w:val="0"/>
          <w:sz w:val="22"/>
          <w:szCs w:val="22"/>
        </w:rPr>
        <w:t xml:space="preserve">Reply Letter Figure </w:t>
      </w:r>
      <w:r w:rsidR="002E4C55" w:rsidRPr="00517ABF">
        <w:rPr>
          <w:b/>
          <w:i w:val="0"/>
          <w:sz w:val="22"/>
          <w:szCs w:val="22"/>
        </w:rPr>
        <w:fldChar w:fldCharType="begin"/>
      </w:r>
      <w:r w:rsidR="00F65470" w:rsidRPr="00517ABF">
        <w:rPr>
          <w:b/>
          <w:i w:val="0"/>
          <w:sz w:val="22"/>
          <w:szCs w:val="22"/>
        </w:rPr>
        <w:instrText xml:space="preserve"> SEQ Figure \* ARABIC </w:instrText>
      </w:r>
      <w:r w:rsidR="002E4C55" w:rsidRPr="00517ABF">
        <w:rPr>
          <w:b/>
          <w:i w:val="0"/>
          <w:sz w:val="22"/>
          <w:szCs w:val="22"/>
        </w:rPr>
        <w:fldChar w:fldCharType="separate"/>
      </w:r>
      <w:r w:rsidR="002A2F57">
        <w:rPr>
          <w:b/>
          <w:i w:val="0"/>
          <w:noProof/>
          <w:sz w:val="22"/>
          <w:szCs w:val="22"/>
        </w:rPr>
        <w:t>1</w:t>
      </w:r>
      <w:r w:rsidR="002E4C55" w:rsidRPr="00517ABF">
        <w:rPr>
          <w:b/>
          <w:i w:val="0"/>
          <w:noProof/>
          <w:sz w:val="22"/>
          <w:szCs w:val="22"/>
        </w:rPr>
        <w:fldChar w:fldCharType="end"/>
      </w:r>
      <w:r w:rsidRPr="00517ABF">
        <w:rPr>
          <w:i w:val="0"/>
          <w:sz w:val="22"/>
          <w:szCs w:val="22"/>
        </w:rPr>
        <w:t xml:space="preserve"> - Average K562 </w:t>
      </w:r>
      <w:proofErr w:type="spellStart"/>
      <w:r w:rsidRPr="00517ABF">
        <w:rPr>
          <w:i w:val="0"/>
          <w:sz w:val="22"/>
          <w:szCs w:val="22"/>
        </w:rPr>
        <w:t>DNase-seq</w:t>
      </w:r>
      <w:proofErr w:type="spellEnd"/>
      <w:r w:rsidRPr="00517ABF">
        <w:rPr>
          <w:i w:val="0"/>
          <w:sz w:val="22"/>
          <w:szCs w:val="22"/>
        </w:rPr>
        <w:t xml:space="preserve"> signals around binding sites of P53 on cell type Saos-2 that overlapped with K562 hypersensitive sites. In the top panel, we show the strand-specific average </w:t>
      </w:r>
      <w:proofErr w:type="spellStart"/>
      <w:r w:rsidRPr="00517ABF">
        <w:rPr>
          <w:i w:val="0"/>
          <w:sz w:val="22"/>
          <w:szCs w:val="22"/>
        </w:rPr>
        <w:t>DNase-seq</w:t>
      </w:r>
      <w:proofErr w:type="spellEnd"/>
      <w:r w:rsidRPr="00517ABF">
        <w:rPr>
          <w:i w:val="0"/>
          <w:sz w:val="22"/>
          <w:szCs w:val="22"/>
        </w:rPr>
        <w:t xml:space="preserve"> signal on </w:t>
      </w:r>
      <w:proofErr w:type="spellStart"/>
      <w:r w:rsidRPr="00517ABF">
        <w:rPr>
          <w:i w:val="0"/>
          <w:sz w:val="22"/>
          <w:szCs w:val="22"/>
        </w:rPr>
        <w:t>deproteinized</w:t>
      </w:r>
      <w:proofErr w:type="spellEnd"/>
      <w:r w:rsidRPr="00517ABF">
        <w:rPr>
          <w:i w:val="0"/>
          <w:sz w:val="22"/>
          <w:szCs w:val="22"/>
        </w:rPr>
        <w:t xml:space="preserve"> DNA experiments (MCF-7 cell type); the middle panel shows the strand-specific estimated cleavage bias signal; and the bottom panels shows the (1) </w:t>
      </w:r>
      <w:r w:rsidR="00722B33">
        <w:rPr>
          <w:i w:val="0"/>
          <w:sz w:val="22"/>
          <w:szCs w:val="22"/>
        </w:rPr>
        <w:t>uncorrected –</w:t>
      </w:r>
      <w:r w:rsidRPr="00517ABF">
        <w:rPr>
          <w:i w:val="0"/>
          <w:sz w:val="22"/>
          <w:szCs w:val="22"/>
        </w:rPr>
        <w:t xml:space="preserve"> observed </w:t>
      </w:r>
      <w:proofErr w:type="spellStart"/>
      <w:r w:rsidRPr="00517ABF">
        <w:rPr>
          <w:i w:val="0"/>
          <w:sz w:val="22"/>
          <w:szCs w:val="22"/>
        </w:rPr>
        <w:t>DNase-seq</w:t>
      </w:r>
      <w:proofErr w:type="spellEnd"/>
      <w:r w:rsidRPr="00517ABF">
        <w:rPr>
          <w:i w:val="0"/>
          <w:sz w:val="22"/>
          <w:szCs w:val="22"/>
        </w:rPr>
        <w:t xml:space="preserve"> clea</w:t>
      </w:r>
      <w:r w:rsidR="00722B33">
        <w:rPr>
          <w:i w:val="0"/>
          <w:sz w:val="22"/>
          <w:szCs w:val="22"/>
        </w:rPr>
        <w:t>vage signal and (2) corrected –</w:t>
      </w:r>
      <w:r w:rsidRPr="00517ABF">
        <w:rPr>
          <w:i w:val="0"/>
          <w:sz w:val="22"/>
          <w:szCs w:val="22"/>
        </w:rPr>
        <w:t xml:space="preserve"> </w:t>
      </w:r>
      <w:proofErr w:type="spellStart"/>
      <w:r w:rsidRPr="00517ABF">
        <w:rPr>
          <w:i w:val="0"/>
          <w:sz w:val="22"/>
          <w:szCs w:val="22"/>
        </w:rPr>
        <w:t>DNase-seq</w:t>
      </w:r>
      <w:proofErr w:type="spellEnd"/>
      <w:r w:rsidRPr="00517ABF">
        <w:rPr>
          <w:i w:val="0"/>
          <w:sz w:val="22"/>
          <w:szCs w:val="22"/>
        </w:rPr>
        <w:t xml:space="preserve"> signal after the bias correction. Bottom panel signals were standardized to be i</w:t>
      </w:r>
      <w:r w:rsidR="00192A7D" w:rsidRPr="00517ABF">
        <w:rPr>
          <w:i w:val="0"/>
          <w:sz w:val="22"/>
          <w:szCs w:val="22"/>
        </w:rPr>
        <w:t>n [0,1]. Below the graphs, we show</w:t>
      </w:r>
      <w:r w:rsidRPr="00517ABF">
        <w:rPr>
          <w:i w:val="0"/>
          <w:sz w:val="22"/>
          <w:szCs w:val="22"/>
        </w:rPr>
        <w:t xml:space="preserve"> the motif logo estimated on the DNA sequences of these regions.</w:t>
      </w:r>
    </w:p>
    <w:sectPr w:rsidR="00AC37CB" w:rsidRPr="00517ABF" w:rsidSect="00AC37CB">
      <w:pgSz w:w="11906" w:h="16838"/>
      <w:pgMar w:top="1440" w:right="1440" w:bottom="1440" w:left="1440" w:header="0" w:footer="0" w:gutter="0"/>
      <w:pgNumType w:start="1"/>
      <w:formProt w:val="0"/>
      <w:docGrid w:linePitch="240" w:charSpace="-204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5"/>
  <w:displayBackgroundShape/>
  <w:proofState w:spelling="clean" w:grammar="clean"/>
  <w:revisionView w:markup="0"/>
  <w:doNotTrackMoves/>
  <w:defaultTabStop w:val="720"/>
  <w:hyphenationZone w:val="425"/>
  <w:characterSpacingControl w:val="doNotCompress"/>
  <w:compat/>
  <w:rsids>
    <w:rsidRoot w:val="00AC37CB"/>
    <w:rsid w:val="000129D8"/>
    <w:rsid w:val="000240E1"/>
    <w:rsid w:val="00025166"/>
    <w:rsid w:val="00031E26"/>
    <w:rsid w:val="00065F5E"/>
    <w:rsid w:val="00083C91"/>
    <w:rsid w:val="000A06DE"/>
    <w:rsid w:val="000A39A7"/>
    <w:rsid w:val="000A3A5F"/>
    <w:rsid w:val="000D5F09"/>
    <w:rsid w:val="000E0696"/>
    <w:rsid w:val="000E0A82"/>
    <w:rsid w:val="000E1958"/>
    <w:rsid w:val="00111B0C"/>
    <w:rsid w:val="001121C8"/>
    <w:rsid w:val="001310AA"/>
    <w:rsid w:val="001649F7"/>
    <w:rsid w:val="00190E0E"/>
    <w:rsid w:val="00192A7D"/>
    <w:rsid w:val="001A53F4"/>
    <w:rsid w:val="001C31C7"/>
    <w:rsid w:val="00246B8B"/>
    <w:rsid w:val="002A2F57"/>
    <w:rsid w:val="002A76D7"/>
    <w:rsid w:val="002C59A6"/>
    <w:rsid w:val="002D604B"/>
    <w:rsid w:val="002E2481"/>
    <w:rsid w:val="002E4C55"/>
    <w:rsid w:val="0031794A"/>
    <w:rsid w:val="00323F58"/>
    <w:rsid w:val="003A2539"/>
    <w:rsid w:val="003A374E"/>
    <w:rsid w:val="003B2C64"/>
    <w:rsid w:val="003C6F0F"/>
    <w:rsid w:val="00411938"/>
    <w:rsid w:val="00413DE5"/>
    <w:rsid w:val="004A129F"/>
    <w:rsid w:val="004D2787"/>
    <w:rsid w:val="00517ABF"/>
    <w:rsid w:val="0052128D"/>
    <w:rsid w:val="005654BB"/>
    <w:rsid w:val="005D492D"/>
    <w:rsid w:val="0060425C"/>
    <w:rsid w:val="00616C2A"/>
    <w:rsid w:val="00620405"/>
    <w:rsid w:val="00696DD4"/>
    <w:rsid w:val="006A76EF"/>
    <w:rsid w:val="00722B33"/>
    <w:rsid w:val="00744589"/>
    <w:rsid w:val="00767EA5"/>
    <w:rsid w:val="00770CBD"/>
    <w:rsid w:val="00780097"/>
    <w:rsid w:val="0079546F"/>
    <w:rsid w:val="007A3CB1"/>
    <w:rsid w:val="007A5410"/>
    <w:rsid w:val="007C3B6B"/>
    <w:rsid w:val="007E3B88"/>
    <w:rsid w:val="0080710C"/>
    <w:rsid w:val="008466BE"/>
    <w:rsid w:val="00881E35"/>
    <w:rsid w:val="008B0BB0"/>
    <w:rsid w:val="008B1C3B"/>
    <w:rsid w:val="008D2BCE"/>
    <w:rsid w:val="008D2F9D"/>
    <w:rsid w:val="00911C30"/>
    <w:rsid w:val="00913805"/>
    <w:rsid w:val="00947FC5"/>
    <w:rsid w:val="009543A9"/>
    <w:rsid w:val="009A7D68"/>
    <w:rsid w:val="009E61C2"/>
    <w:rsid w:val="009F3233"/>
    <w:rsid w:val="00A466C6"/>
    <w:rsid w:val="00A53CCF"/>
    <w:rsid w:val="00AC37CB"/>
    <w:rsid w:val="00AE5137"/>
    <w:rsid w:val="00B05BEE"/>
    <w:rsid w:val="00B5259C"/>
    <w:rsid w:val="00B700EE"/>
    <w:rsid w:val="00BA3F2D"/>
    <w:rsid w:val="00BA530B"/>
    <w:rsid w:val="00BB256A"/>
    <w:rsid w:val="00BC330A"/>
    <w:rsid w:val="00BF4907"/>
    <w:rsid w:val="00C33D63"/>
    <w:rsid w:val="00C44749"/>
    <w:rsid w:val="00C57DBB"/>
    <w:rsid w:val="00C57DE9"/>
    <w:rsid w:val="00C649DC"/>
    <w:rsid w:val="00C93059"/>
    <w:rsid w:val="00CB26B2"/>
    <w:rsid w:val="00CF2A55"/>
    <w:rsid w:val="00CF5818"/>
    <w:rsid w:val="00D137A9"/>
    <w:rsid w:val="00D75135"/>
    <w:rsid w:val="00DC04AC"/>
    <w:rsid w:val="00DE5D65"/>
    <w:rsid w:val="00DF4595"/>
    <w:rsid w:val="00E30BD8"/>
    <w:rsid w:val="00EB65DD"/>
    <w:rsid w:val="00EC6C01"/>
    <w:rsid w:val="00EE1889"/>
    <w:rsid w:val="00F03EA3"/>
    <w:rsid w:val="00F557CE"/>
    <w:rsid w:val="00F641A9"/>
    <w:rsid w:val="00F65470"/>
    <w:rsid w:val="00F83D47"/>
    <w:rsid w:val="00FA186F"/>
    <w:rsid w:val="00FE1CAD"/>
    <w:rsid w:val="00FE40CA"/>
  </w:rsids>
  <m:mathPr>
    <m:mathFont m:val="Droid Sans Fallb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4"/>
        <w:szCs w:val="22"/>
        <w:lang w:val="en-US" w:eastAsia="en-US" w:bidi="ar-SA"/>
      </w:rPr>
    </w:rPrDefault>
    <w:pPrDefault>
      <w:pPr>
        <w:spacing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50FB"/>
    <w:pPr>
      <w:suppressAutoHyphens/>
    </w:pPr>
    <w:rPr>
      <w:sz w:val="22"/>
    </w:rPr>
  </w:style>
  <w:style w:type="paragraph" w:styleId="Heading1">
    <w:name w:val="heading 1"/>
    <w:basedOn w:val="Heading"/>
    <w:qFormat/>
    <w:rsid w:val="00AD335B"/>
    <w:pPr>
      <w:keepLines/>
      <w:widowControl w:val="0"/>
      <w:spacing w:before="200" w:after="0"/>
      <w:contextualSpacing/>
      <w:outlineLvl w:val="0"/>
    </w:pPr>
    <w:rPr>
      <w:rFonts w:ascii="Trebuchet MS" w:eastAsia="Trebuchet MS" w:hAnsi="Trebuchet MS" w:cs="Trebuchet MS"/>
      <w:sz w:val="32"/>
      <w:szCs w:val="32"/>
    </w:rPr>
  </w:style>
  <w:style w:type="paragraph" w:styleId="Heading2">
    <w:name w:val="heading 2"/>
    <w:basedOn w:val="Heading"/>
    <w:qFormat/>
    <w:rsid w:val="00AD335B"/>
    <w:pPr>
      <w:keepLines/>
      <w:widowControl w:val="0"/>
      <w:spacing w:before="200" w:after="0"/>
      <w:contextualSpacing/>
      <w:outlineLvl w:val="1"/>
    </w:pPr>
    <w:rPr>
      <w:rFonts w:ascii="Trebuchet MS" w:eastAsia="Trebuchet MS" w:hAnsi="Trebuchet MS" w:cs="Trebuchet MS"/>
      <w:b/>
      <w:sz w:val="26"/>
      <w:szCs w:val="26"/>
    </w:rPr>
  </w:style>
  <w:style w:type="paragraph" w:styleId="Heading3">
    <w:name w:val="heading 3"/>
    <w:basedOn w:val="Heading"/>
    <w:qFormat/>
    <w:rsid w:val="00AD335B"/>
    <w:pPr>
      <w:keepLines/>
      <w:widowControl w:val="0"/>
      <w:spacing w:before="160" w:after="0"/>
      <w:contextualSpacing/>
      <w:outlineLvl w:val="2"/>
    </w:pPr>
    <w:rPr>
      <w:rFonts w:ascii="Trebuchet MS" w:eastAsia="Trebuchet MS" w:hAnsi="Trebuchet MS" w:cs="Trebuchet MS"/>
      <w:b/>
      <w:color w:val="666666"/>
      <w:sz w:val="24"/>
      <w:szCs w:val="24"/>
    </w:rPr>
  </w:style>
  <w:style w:type="paragraph" w:styleId="Heading4">
    <w:name w:val="heading 4"/>
    <w:basedOn w:val="Heading"/>
    <w:qFormat/>
    <w:rsid w:val="00AD335B"/>
    <w:pPr>
      <w:keepLines/>
      <w:widowControl w:val="0"/>
      <w:spacing w:before="160" w:after="0"/>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qFormat/>
    <w:rsid w:val="00AD335B"/>
    <w:pPr>
      <w:keepLines/>
      <w:widowControl w:val="0"/>
      <w:spacing w:before="160" w:after="0"/>
      <w:contextualSpacing/>
      <w:outlineLvl w:val="4"/>
    </w:pPr>
    <w:rPr>
      <w:rFonts w:ascii="Trebuchet MS" w:eastAsia="Trebuchet MS" w:hAnsi="Trebuchet MS" w:cs="Trebuchet MS"/>
      <w:color w:val="666666"/>
      <w:sz w:val="22"/>
      <w:szCs w:val="22"/>
    </w:rPr>
  </w:style>
  <w:style w:type="paragraph" w:styleId="Heading6">
    <w:name w:val="heading 6"/>
    <w:basedOn w:val="Heading"/>
    <w:qFormat/>
    <w:rsid w:val="00AD335B"/>
    <w:pPr>
      <w:keepLines/>
      <w:widowControl w:val="0"/>
      <w:spacing w:before="160" w:after="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ListLabel1">
    <w:name w:val="ListLabel 1"/>
    <w:qFormat/>
    <w:rsid w:val="007F50FB"/>
    <w:rPr>
      <w:u w:val="none"/>
    </w:rPr>
  </w:style>
  <w:style w:type="paragraph" w:customStyle="1" w:styleId="Heading">
    <w:name w:val="Heading"/>
    <w:basedOn w:val="Normal"/>
    <w:next w:val="TextBody"/>
    <w:qFormat/>
    <w:rsid w:val="007F50FB"/>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F50FB"/>
    <w:pPr>
      <w:spacing w:after="140" w:line="288" w:lineRule="auto"/>
    </w:pPr>
  </w:style>
  <w:style w:type="paragraph" w:styleId="List">
    <w:name w:val="List"/>
    <w:basedOn w:val="TextBody"/>
    <w:rsid w:val="007F50FB"/>
    <w:rPr>
      <w:rFonts w:cs="FreeSans"/>
    </w:rPr>
  </w:style>
  <w:style w:type="paragraph" w:styleId="Caption">
    <w:name w:val="caption"/>
    <w:basedOn w:val="Normal"/>
    <w:uiPriority w:val="99"/>
    <w:qFormat/>
    <w:rsid w:val="007F50FB"/>
    <w:pPr>
      <w:suppressLineNumbers/>
      <w:spacing w:before="120" w:after="120"/>
    </w:pPr>
    <w:rPr>
      <w:rFonts w:cs="FreeSans"/>
      <w:i/>
      <w:iCs/>
      <w:sz w:val="24"/>
      <w:szCs w:val="24"/>
    </w:rPr>
  </w:style>
  <w:style w:type="paragraph" w:customStyle="1" w:styleId="Index">
    <w:name w:val="Index"/>
    <w:basedOn w:val="Normal"/>
    <w:qFormat/>
    <w:rsid w:val="007F50FB"/>
    <w:pPr>
      <w:suppressLineNumbers/>
    </w:pPr>
    <w:rPr>
      <w:rFonts w:cs="FreeSans"/>
    </w:rPr>
  </w:style>
  <w:style w:type="paragraph" w:customStyle="1" w:styleId="LO-normal">
    <w:name w:val="LO-normal"/>
    <w:qFormat/>
    <w:rsid w:val="00AD335B"/>
    <w:pPr>
      <w:suppressAutoHyphens/>
    </w:pPr>
    <w:rPr>
      <w:sz w:val="22"/>
    </w:rPr>
  </w:style>
  <w:style w:type="paragraph" w:styleId="Title">
    <w:name w:val="Title"/>
    <w:basedOn w:val="LO-normal"/>
    <w:qFormat/>
    <w:rsid w:val="00AD335B"/>
    <w:pPr>
      <w:keepNext/>
      <w:keepLines/>
      <w:contextualSpacing/>
    </w:pPr>
    <w:rPr>
      <w:rFonts w:ascii="Trebuchet MS" w:eastAsia="Trebuchet MS" w:hAnsi="Trebuchet MS" w:cs="Trebuchet MS"/>
      <w:sz w:val="42"/>
      <w:szCs w:val="42"/>
    </w:rPr>
  </w:style>
  <w:style w:type="paragraph" w:styleId="Subtitle">
    <w:name w:val="Subtitle"/>
    <w:basedOn w:val="LO-normal"/>
    <w:qFormat/>
    <w:rsid w:val="00AD335B"/>
    <w:pPr>
      <w:keepNext/>
      <w:keepLines/>
      <w:spacing w:after="200"/>
      <w:contextualSpacing/>
    </w:pPr>
    <w:rPr>
      <w:rFonts w:ascii="Trebuchet MS" w:eastAsia="Trebuchet MS" w:hAnsi="Trebuchet MS" w:cs="Trebuchet MS"/>
      <w:i/>
      <w:color w:val="666666"/>
      <w:sz w:val="26"/>
      <w:szCs w:val="26"/>
    </w:rPr>
  </w:style>
  <w:style w:type="paragraph" w:customStyle="1" w:styleId="FrameContents">
    <w:name w:val="Frame Contents"/>
    <w:basedOn w:val="Normal"/>
    <w:rsid w:val="00AC37CB"/>
  </w:style>
  <w:style w:type="character" w:styleId="CommentReference">
    <w:name w:val="annotation reference"/>
    <w:basedOn w:val="DefaultParagraphFont"/>
    <w:rsid w:val="001649F7"/>
    <w:rPr>
      <w:sz w:val="16"/>
      <w:szCs w:val="16"/>
    </w:rPr>
  </w:style>
  <w:style w:type="paragraph" w:styleId="CommentText">
    <w:name w:val="annotation text"/>
    <w:basedOn w:val="Normal"/>
    <w:link w:val="CommentTextChar"/>
    <w:rsid w:val="001649F7"/>
    <w:pPr>
      <w:spacing w:line="240" w:lineRule="auto"/>
    </w:pPr>
    <w:rPr>
      <w:sz w:val="20"/>
      <w:szCs w:val="20"/>
    </w:rPr>
  </w:style>
  <w:style w:type="character" w:customStyle="1" w:styleId="CommentTextChar">
    <w:name w:val="Comment Text Char"/>
    <w:basedOn w:val="DefaultParagraphFont"/>
    <w:link w:val="CommentText"/>
    <w:rsid w:val="001649F7"/>
    <w:rPr>
      <w:szCs w:val="20"/>
    </w:rPr>
  </w:style>
  <w:style w:type="paragraph" w:styleId="CommentSubject">
    <w:name w:val="annotation subject"/>
    <w:basedOn w:val="CommentText"/>
    <w:next w:val="CommentText"/>
    <w:link w:val="CommentSubjectChar"/>
    <w:rsid w:val="001649F7"/>
    <w:rPr>
      <w:b/>
      <w:bCs/>
    </w:rPr>
  </w:style>
  <w:style w:type="character" w:customStyle="1" w:styleId="CommentSubjectChar">
    <w:name w:val="Comment Subject Char"/>
    <w:basedOn w:val="CommentTextChar"/>
    <w:link w:val="CommentSubject"/>
    <w:rsid w:val="001649F7"/>
    <w:rPr>
      <w:b/>
      <w:bCs/>
      <w:szCs w:val="20"/>
    </w:rPr>
  </w:style>
  <w:style w:type="paragraph" w:styleId="BalloonText">
    <w:name w:val="Balloon Text"/>
    <w:basedOn w:val="Normal"/>
    <w:link w:val="BalloonTextChar"/>
    <w:rsid w:val="001649F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649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3328</Words>
  <Characters>18975</Characters>
  <Application>Microsoft Word 12.0.0</Application>
  <DocSecurity>0</DocSecurity>
  <Lines>158</Lines>
  <Paragraphs>37</Paragraphs>
  <ScaleCrop>false</ScaleCrop>
  <HeadingPairs>
    <vt:vector size="2" baseType="variant">
      <vt:variant>
        <vt:lpstr>Título</vt:lpstr>
      </vt:variant>
      <vt:variant>
        <vt:i4>1</vt:i4>
      </vt:variant>
    </vt:vector>
  </HeadingPairs>
  <TitlesOfParts>
    <vt:vector size="1" baseType="lpstr">
      <vt:lpstr/>
    </vt:vector>
  </TitlesOfParts>
  <Company>RWTH Aachen University</Company>
  <LinksUpToDate>false</LinksUpToDate>
  <CharactersWithSpaces>23302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Gestaira Costa Filho</dc:creator>
  <cp:lastModifiedBy>Ivan Gestaira Costa Filho</cp:lastModifiedBy>
  <cp:revision>3</cp:revision>
  <cp:lastPrinted>2015-07-31T16:17:00Z</cp:lastPrinted>
  <dcterms:created xsi:type="dcterms:W3CDTF">2015-07-31T16:17:00Z</dcterms:created>
  <dcterms:modified xsi:type="dcterms:W3CDTF">2015-07-31T18:38:00Z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