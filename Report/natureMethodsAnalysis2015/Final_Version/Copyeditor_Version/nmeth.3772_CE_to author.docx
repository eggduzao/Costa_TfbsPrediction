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7D1" w:rsidRPr="00D10639" w:rsidRDefault="00FD27D1" w:rsidP="0031781A">
      <w:pPr>
        <w:pStyle w:val="Ttulo"/>
        <w:rPr>
          <w:szCs w:val="24"/>
        </w:rPr>
      </w:pPr>
      <w:r w:rsidRPr="00D10639">
        <w:rPr>
          <w:szCs w:val="24"/>
        </w:rPr>
        <w:t>Analysis of computational footprinting methods for DNase sequencing experiments</w:t>
      </w:r>
    </w:p>
    <w:p w:rsidR="00FD27D1" w:rsidRPr="0038539C" w:rsidRDefault="00FD27D1">
      <w:pPr>
        <w:pStyle w:val="Authors"/>
        <w:autoSpaceDE w:val="0"/>
        <w:autoSpaceDN w:val="0"/>
        <w:adjustRightInd w:val="0"/>
        <w:rPr>
          <w:szCs w:val="24"/>
        </w:rPr>
      </w:pPr>
      <w:r w:rsidRPr="0038539C">
        <w:rPr>
          <w:rStyle w:val="aufname"/>
          <w:szCs w:val="24"/>
          <w:shd w:val="clear" w:color="auto" w:fill="auto"/>
        </w:rPr>
        <w:t>Eduardo G</w:t>
      </w:r>
      <w:r w:rsidRPr="0038539C">
        <w:rPr>
          <w:szCs w:val="24"/>
        </w:rPr>
        <w:t xml:space="preserve"> </w:t>
      </w:r>
      <w:proofErr w:type="gramStart"/>
      <w:r w:rsidRPr="0038539C">
        <w:rPr>
          <w:rStyle w:val="ausurname"/>
          <w:szCs w:val="24"/>
          <w:shd w:val="clear" w:color="auto" w:fill="auto"/>
        </w:rPr>
        <w:t>Gusmao</w:t>
      </w:r>
      <w:r w:rsidRPr="0038539C">
        <w:rPr>
          <w:rStyle w:val="citefn"/>
          <w:sz w:val="20"/>
          <w:szCs w:val="24"/>
          <w:shd w:val="clear" w:color="auto" w:fill="auto"/>
          <w:vertAlign w:val="superscript"/>
        </w:rPr>
        <w:t>1,</w:t>
      </w:r>
      <w:proofErr w:type="gramEnd"/>
      <w:r w:rsidRPr="0038539C">
        <w:rPr>
          <w:rStyle w:val="citefn"/>
          <w:sz w:val="20"/>
          <w:szCs w:val="24"/>
          <w:shd w:val="clear" w:color="auto" w:fill="auto"/>
          <w:vertAlign w:val="superscript"/>
        </w:rPr>
        <w:t>2</w:t>
      </w:r>
      <w:r w:rsidRPr="0038539C">
        <w:rPr>
          <w:szCs w:val="24"/>
        </w:rPr>
        <w:t xml:space="preserve">, </w:t>
      </w:r>
      <w:r w:rsidRPr="0038539C">
        <w:rPr>
          <w:rStyle w:val="aufname"/>
          <w:szCs w:val="24"/>
          <w:shd w:val="clear" w:color="auto" w:fill="auto"/>
        </w:rPr>
        <w:t>Manuel</w:t>
      </w:r>
      <w:r w:rsidRPr="0038539C">
        <w:rPr>
          <w:szCs w:val="24"/>
        </w:rPr>
        <w:t xml:space="preserve"> </w:t>
      </w:r>
      <w:r w:rsidRPr="0038539C">
        <w:rPr>
          <w:rStyle w:val="ausurname"/>
          <w:szCs w:val="24"/>
          <w:shd w:val="clear" w:color="auto" w:fill="auto"/>
        </w:rPr>
        <w:t>Allhoff</w:t>
      </w:r>
      <w:r w:rsidRPr="0038539C">
        <w:rPr>
          <w:rStyle w:val="citefn"/>
          <w:sz w:val="20"/>
          <w:szCs w:val="24"/>
          <w:shd w:val="clear" w:color="auto" w:fill="auto"/>
          <w:vertAlign w:val="superscript"/>
        </w:rPr>
        <w:t>1,3</w:t>
      </w:r>
      <w:r w:rsidRPr="0038539C">
        <w:rPr>
          <w:szCs w:val="24"/>
        </w:rPr>
        <w:t xml:space="preserve">, </w:t>
      </w:r>
      <w:r w:rsidRPr="0038539C">
        <w:rPr>
          <w:rStyle w:val="aufname"/>
          <w:szCs w:val="24"/>
          <w:shd w:val="clear" w:color="auto" w:fill="auto"/>
        </w:rPr>
        <w:t>Martin</w:t>
      </w:r>
      <w:r w:rsidRPr="0038539C">
        <w:rPr>
          <w:szCs w:val="24"/>
        </w:rPr>
        <w:t xml:space="preserve"> </w:t>
      </w:r>
      <w:r w:rsidRPr="0038539C">
        <w:rPr>
          <w:rStyle w:val="ausurname"/>
          <w:szCs w:val="24"/>
          <w:shd w:val="clear" w:color="auto" w:fill="auto"/>
        </w:rPr>
        <w:t>Zenke</w:t>
      </w:r>
      <w:r w:rsidRPr="0038539C">
        <w:rPr>
          <w:rStyle w:val="citefn"/>
          <w:sz w:val="20"/>
          <w:szCs w:val="24"/>
          <w:shd w:val="clear" w:color="auto" w:fill="auto"/>
          <w:vertAlign w:val="superscript"/>
        </w:rPr>
        <w:t>1,2</w:t>
      </w:r>
      <w:r w:rsidR="004B0153" w:rsidRPr="0038539C">
        <w:rPr>
          <w:szCs w:val="24"/>
        </w:rPr>
        <w:t xml:space="preserve"> &amp;</w:t>
      </w:r>
      <w:r w:rsidRPr="0038539C">
        <w:rPr>
          <w:szCs w:val="24"/>
        </w:rPr>
        <w:t xml:space="preserve"> </w:t>
      </w:r>
      <w:r w:rsidRPr="0038539C">
        <w:rPr>
          <w:rStyle w:val="aufname"/>
          <w:szCs w:val="24"/>
          <w:shd w:val="clear" w:color="auto" w:fill="auto"/>
        </w:rPr>
        <w:t>Ivan G</w:t>
      </w:r>
      <w:r w:rsidRPr="0038539C">
        <w:rPr>
          <w:szCs w:val="24"/>
        </w:rPr>
        <w:t xml:space="preserve"> </w:t>
      </w:r>
      <w:r w:rsidRPr="0038539C">
        <w:rPr>
          <w:rStyle w:val="ausurname"/>
          <w:szCs w:val="24"/>
          <w:shd w:val="clear" w:color="auto" w:fill="auto"/>
        </w:rPr>
        <w:t>Costa</w:t>
      </w:r>
      <w:r w:rsidRPr="0038539C">
        <w:rPr>
          <w:rStyle w:val="citefn"/>
          <w:sz w:val="20"/>
          <w:szCs w:val="24"/>
          <w:shd w:val="clear" w:color="auto" w:fill="auto"/>
          <w:vertAlign w:val="superscript"/>
        </w:rPr>
        <w:t>1</w:t>
      </w:r>
      <w:r w:rsidR="004B0153" w:rsidRPr="0038539C">
        <w:rPr>
          <w:rStyle w:val="citefn"/>
          <w:sz w:val="20"/>
          <w:szCs w:val="24"/>
          <w:shd w:val="clear" w:color="auto" w:fill="auto"/>
          <w:vertAlign w:val="superscript"/>
        </w:rPr>
        <w:t>–</w:t>
      </w:r>
      <w:r w:rsidRPr="0038539C">
        <w:rPr>
          <w:rStyle w:val="citefn"/>
          <w:sz w:val="20"/>
          <w:szCs w:val="24"/>
          <w:shd w:val="clear" w:color="auto" w:fill="auto"/>
          <w:vertAlign w:val="superscript"/>
        </w:rPr>
        <w:t>3</w:t>
      </w:r>
    </w:p>
    <w:p w:rsidR="00FD27D1" w:rsidRPr="00D10639" w:rsidRDefault="00FD27D1" w:rsidP="00331547">
      <w:pPr>
        <w:pStyle w:val="Affiliations"/>
        <w:autoSpaceDE w:val="0"/>
        <w:autoSpaceDN w:val="0"/>
        <w:adjustRightInd w:val="0"/>
      </w:pPr>
      <w:proofErr w:type="gramStart"/>
      <w:r w:rsidRPr="00D10639">
        <w:rPr>
          <w:szCs w:val="24"/>
          <w:vertAlign w:val="superscript"/>
        </w:rPr>
        <w:t>1</w:t>
      </w:r>
      <w:r w:rsidRPr="00D10639">
        <w:rPr>
          <w:szCs w:val="24"/>
        </w:rPr>
        <w:t>IZKF Computational Biology Research Group, RWTH Aachen University Medical School, Aachen, Germany.</w:t>
      </w:r>
      <w:proofErr w:type="gramEnd"/>
      <w:r w:rsidR="004B0153" w:rsidRPr="00D10639">
        <w:rPr>
          <w:szCs w:val="24"/>
        </w:rPr>
        <w:t xml:space="preserve"> </w:t>
      </w:r>
      <w:proofErr w:type="gramStart"/>
      <w:r w:rsidRPr="00D10639">
        <w:rPr>
          <w:szCs w:val="24"/>
          <w:vertAlign w:val="superscript"/>
        </w:rPr>
        <w:t>2</w:t>
      </w:r>
      <w:r w:rsidRPr="00D10639">
        <w:rPr>
          <w:szCs w:val="24"/>
        </w:rPr>
        <w:t>Department of Cell Biology, Institute of Biomedical Engineering, RWTH Aachen University Medical School, Aachen, Germany.</w:t>
      </w:r>
      <w:proofErr w:type="gramEnd"/>
      <w:r w:rsidR="004B0153" w:rsidRPr="00D10639">
        <w:rPr>
          <w:szCs w:val="24"/>
        </w:rPr>
        <w:t xml:space="preserve"> </w:t>
      </w:r>
      <w:proofErr w:type="gramStart"/>
      <w:r w:rsidRPr="00D10639">
        <w:rPr>
          <w:szCs w:val="24"/>
          <w:vertAlign w:val="superscript"/>
        </w:rPr>
        <w:t>3</w:t>
      </w:r>
      <w:r w:rsidRPr="00D10639">
        <w:rPr>
          <w:szCs w:val="24"/>
        </w:rPr>
        <w:t>Aachen Institute for Advanced Study in Computational Engineering Science (AICES), RWTH Aachen University, Aachen, Germany.</w:t>
      </w:r>
      <w:proofErr w:type="gramEnd"/>
      <w:r w:rsidR="004B0153" w:rsidRPr="00D10639">
        <w:rPr>
          <w:szCs w:val="24"/>
        </w:rPr>
        <w:t xml:space="preserve"> </w:t>
      </w:r>
      <w:r w:rsidR="004B0153" w:rsidRPr="00D10639">
        <w:t>Correspondence should be addressed to I.G.C.</w:t>
      </w:r>
      <w:r w:rsidRPr="00D10639">
        <w:t xml:space="preserve"> </w:t>
      </w:r>
      <w:r w:rsidR="004B0153" w:rsidRPr="00D10639">
        <w:t>(</w:t>
      </w:r>
      <w:hyperlink r:id="rId8" w:history="1">
        <w:r w:rsidR="004B0153" w:rsidRPr="00D10639">
          <w:rPr>
            <w:rStyle w:val="Hyperlink"/>
          </w:rPr>
          <w:t>ivan.costa@rwth-aachen.de</w:t>
        </w:r>
      </w:hyperlink>
      <w:r w:rsidR="004B0153" w:rsidRPr="00D10639">
        <w:t>).</w:t>
      </w:r>
    </w:p>
    <w:p w:rsidR="004B0153" w:rsidRPr="00D10639" w:rsidRDefault="004B0153">
      <w:pPr>
        <w:pStyle w:val="Abstract"/>
        <w:autoSpaceDE w:val="0"/>
        <w:autoSpaceDN w:val="0"/>
        <w:adjustRightInd w:val="0"/>
        <w:rPr>
          <w:b w:val="0"/>
          <w:szCs w:val="24"/>
        </w:rPr>
      </w:pPr>
      <w:r w:rsidRPr="00D10639">
        <w:rPr>
          <w:b w:val="0"/>
          <w:szCs w:val="24"/>
        </w:rPr>
        <w:t xml:space="preserve">RECEIVED 31 JULY 2015; ACCEPTED 27 JANUARY 2016; PUBLISHED ONLINE XX </w:t>
      </w:r>
      <w:proofErr w:type="spellStart"/>
      <w:r w:rsidRPr="00D10639">
        <w:rPr>
          <w:b w:val="0"/>
          <w:szCs w:val="24"/>
        </w:rPr>
        <w:t>XX</w:t>
      </w:r>
      <w:proofErr w:type="spellEnd"/>
      <w:r w:rsidRPr="00D10639">
        <w:rPr>
          <w:b w:val="0"/>
          <w:szCs w:val="24"/>
        </w:rPr>
        <w:t xml:space="preserve"> 2016; </w:t>
      </w:r>
      <w:hyperlink r:id="rId9" w:history="1">
        <w:r w:rsidRPr="00D10639">
          <w:rPr>
            <w:rStyle w:val="Hyperlink"/>
            <w:b w:val="0"/>
            <w:szCs w:val="24"/>
          </w:rPr>
          <w:t>DOI:10.1038/NMETH.3772</w:t>
        </w:r>
      </w:hyperlink>
    </w:p>
    <w:p w:rsidR="00FD27D1" w:rsidRPr="00D10639" w:rsidRDefault="00FD27D1">
      <w:pPr>
        <w:pStyle w:val="Abstract"/>
        <w:autoSpaceDE w:val="0"/>
        <w:autoSpaceDN w:val="0"/>
        <w:adjustRightInd w:val="0"/>
        <w:rPr>
          <w:szCs w:val="24"/>
        </w:rPr>
      </w:pPr>
      <w:r w:rsidRPr="00D10639">
        <w:rPr>
          <w:szCs w:val="24"/>
        </w:rPr>
        <w:t>DNase-seq allows nucleotide-level identification of transcription factor binding sites on the</w:t>
      </w:r>
      <w:r w:rsidR="005521FA" w:rsidRPr="00D10639">
        <w:rPr>
          <w:szCs w:val="24"/>
        </w:rPr>
        <w:t xml:space="preserve"> basis of a</w:t>
      </w:r>
      <w:r w:rsidRPr="00D10639">
        <w:rPr>
          <w:szCs w:val="24"/>
        </w:rPr>
        <w:t xml:space="preserve"> computational search of footprint-like DNase I cleavage patterns on the DNA. Frequently in high-throughput methods, experimental artifacts </w:t>
      </w:r>
      <w:r w:rsidR="005521FA" w:rsidRPr="00D10639">
        <w:rPr>
          <w:szCs w:val="24"/>
        </w:rPr>
        <w:t>such as</w:t>
      </w:r>
      <w:r w:rsidRPr="00D10639">
        <w:rPr>
          <w:szCs w:val="24"/>
        </w:rPr>
        <w:t xml:space="preserve"> DNase I cleavage bias </w:t>
      </w:r>
      <w:r w:rsidR="005521FA" w:rsidRPr="00D10639">
        <w:rPr>
          <w:szCs w:val="24"/>
        </w:rPr>
        <w:t xml:space="preserve">affect </w:t>
      </w:r>
      <w:r w:rsidRPr="00D10639">
        <w:rPr>
          <w:szCs w:val="24"/>
        </w:rPr>
        <w:t xml:space="preserve">the computational analysis of DNase-seq experiments. Here we performed a comprehensive and systematic study on the performance of computational footprinting methods. We evaluated </w:t>
      </w:r>
      <w:r w:rsidR="005521FA" w:rsidRPr="00D10639">
        <w:rPr>
          <w:szCs w:val="24"/>
        </w:rPr>
        <w:t>ten</w:t>
      </w:r>
      <w:r w:rsidRPr="00D10639">
        <w:rPr>
          <w:szCs w:val="24"/>
        </w:rPr>
        <w:t xml:space="preserve"> footprinting methods </w:t>
      </w:r>
      <w:r w:rsidR="00294C81" w:rsidRPr="00D10639">
        <w:rPr>
          <w:szCs w:val="24"/>
        </w:rPr>
        <w:t>in</w:t>
      </w:r>
      <w:r w:rsidRPr="00D10639">
        <w:rPr>
          <w:szCs w:val="24"/>
        </w:rPr>
        <w:t xml:space="preserve"> a panel of DNase-seq experiments for their ability to recover cell-specific transcription factor binding sites. We show that three methods</w:t>
      </w:r>
      <w:r w:rsidR="005521FA" w:rsidRPr="00D10639">
        <w:rPr>
          <w:szCs w:val="24"/>
        </w:rPr>
        <w:t>—</w:t>
      </w:r>
      <w:r w:rsidRPr="00D10639">
        <w:rPr>
          <w:szCs w:val="24"/>
        </w:rPr>
        <w:t xml:space="preserve">HINT, DNase2TF and </w:t>
      </w:r>
      <w:r w:rsidR="005521FA" w:rsidRPr="00D10639">
        <w:rPr>
          <w:szCs w:val="24"/>
        </w:rPr>
        <w:t>PIQ—</w:t>
      </w:r>
      <w:r w:rsidRPr="00D10639">
        <w:rPr>
          <w:szCs w:val="24"/>
        </w:rPr>
        <w:t>consistently outperform</w:t>
      </w:r>
      <w:r w:rsidR="005521FA" w:rsidRPr="00D10639">
        <w:rPr>
          <w:szCs w:val="24"/>
        </w:rPr>
        <w:t>ed the</w:t>
      </w:r>
      <w:r w:rsidRPr="00D10639">
        <w:rPr>
          <w:szCs w:val="24"/>
        </w:rPr>
        <w:t xml:space="preserve"> other evaluated methods</w:t>
      </w:r>
      <w:r w:rsidR="005521FA" w:rsidRPr="00D10639">
        <w:rPr>
          <w:szCs w:val="24"/>
        </w:rPr>
        <w:t xml:space="preserve"> and that</w:t>
      </w:r>
      <w:r w:rsidRPr="00D10639">
        <w:rPr>
          <w:szCs w:val="24"/>
        </w:rPr>
        <w:t xml:space="preserve"> </w:t>
      </w:r>
      <w:r w:rsidR="005521FA" w:rsidRPr="00D10639">
        <w:rPr>
          <w:szCs w:val="24"/>
        </w:rPr>
        <w:t>c</w:t>
      </w:r>
      <w:r w:rsidRPr="00D10639">
        <w:rPr>
          <w:szCs w:val="24"/>
        </w:rPr>
        <w:t>orrecting the DNase-seq signal for experimental artifacts significantly improve</w:t>
      </w:r>
      <w:r w:rsidR="005521FA" w:rsidRPr="00D10639">
        <w:rPr>
          <w:szCs w:val="24"/>
        </w:rPr>
        <w:t>d</w:t>
      </w:r>
      <w:r w:rsidRPr="00D10639">
        <w:rPr>
          <w:szCs w:val="24"/>
        </w:rPr>
        <w:t xml:space="preserve"> </w:t>
      </w:r>
      <w:r w:rsidR="005521FA" w:rsidRPr="00D10639">
        <w:rPr>
          <w:szCs w:val="24"/>
        </w:rPr>
        <w:t xml:space="preserve">the </w:t>
      </w:r>
      <w:r w:rsidRPr="00D10639">
        <w:rPr>
          <w:szCs w:val="24"/>
        </w:rPr>
        <w:t>accuracy of computational footprints. We also propose a score</w:t>
      </w:r>
      <w:r w:rsidR="005521FA" w:rsidRPr="00D10639">
        <w:rPr>
          <w:szCs w:val="24"/>
        </w:rPr>
        <w:t xml:space="preserve"> that can be used</w:t>
      </w:r>
      <w:r w:rsidRPr="00D10639">
        <w:rPr>
          <w:szCs w:val="24"/>
        </w:rPr>
        <w:t xml:space="preserve"> to detect footprints arising from transcription factors with potentially short residence time</w:t>
      </w:r>
      <w:r w:rsidR="005521FA" w:rsidRPr="00D10639">
        <w:rPr>
          <w:szCs w:val="24"/>
        </w:rPr>
        <w:t>s</w:t>
      </w:r>
      <w:r w:rsidRPr="00D10639">
        <w:rPr>
          <w:szCs w:val="24"/>
        </w:rPr>
        <w:t>.</w:t>
      </w:r>
    </w:p>
    <w:p w:rsidR="00FD27D1" w:rsidRPr="00D10639" w:rsidRDefault="00FD27D1">
      <w:pPr>
        <w:pStyle w:val="BodyPara"/>
        <w:autoSpaceDE w:val="0"/>
        <w:autoSpaceDN w:val="0"/>
        <w:adjustRightInd w:val="0"/>
        <w:rPr>
          <w:szCs w:val="24"/>
        </w:rPr>
      </w:pPr>
      <w:r w:rsidRPr="00D10639">
        <w:rPr>
          <w:szCs w:val="24"/>
        </w:rPr>
        <w:t>Next-generation sequencing combined with genome-wide mapping techniques such as DNase-seq</w:t>
      </w:r>
      <w:r w:rsidR="00294C81" w:rsidRPr="00D10639">
        <w:rPr>
          <w:szCs w:val="24"/>
        </w:rPr>
        <w:t xml:space="preserve"> has</w:t>
      </w:r>
      <w:r w:rsidRPr="00D10639">
        <w:rPr>
          <w:szCs w:val="24"/>
        </w:rPr>
        <w:t xml:space="preserve"> contributed greatly to our understanding of gene regulation and chromatin dynamics</w:t>
      </w:r>
      <w:r w:rsidRPr="00D10639">
        <w:rPr>
          <w:rStyle w:val="citebib"/>
          <w:szCs w:val="24"/>
          <w:shd w:val="clear" w:color="auto" w:fill="auto"/>
          <w:vertAlign w:val="superscript"/>
        </w:rPr>
        <w:t>1–3</w:t>
      </w:r>
      <w:r w:rsidRPr="00D10639">
        <w:rPr>
          <w:szCs w:val="24"/>
        </w:rPr>
        <w:t xml:space="preserve">. DNase-seq allows </w:t>
      </w:r>
      <w:r w:rsidR="00294C81" w:rsidRPr="00D10639">
        <w:rPr>
          <w:szCs w:val="24"/>
        </w:rPr>
        <w:t>for</w:t>
      </w:r>
      <w:r w:rsidRPr="00D10639">
        <w:rPr>
          <w:szCs w:val="24"/>
        </w:rPr>
        <w:t xml:space="preserve"> nucleotide-level identification of transcription factor binding sites (TFBSs). This can be </w:t>
      </w:r>
      <w:r w:rsidR="005521FA" w:rsidRPr="00D10639">
        <w:rPr>
          <w:szCs w:val="24"/>
        </w:rPr>
        <w:t>done via a</w:t>
      </w:r>
      <w:r w:rsidRPr="00D10639">
        <w:rPr>
          <w:szCs w:val="24"/>
        </w:rPr>
        <w:t xml:space="preserve"> computational search of footprint-like regions with low number</w:t>
      </w:r>
      <w:r w:rsidR="005521FA" w:rsidRPr="00D10639">
        <w:rPr>
          <w:szCs w:val="24"/>
        </w:rPr>
        <w:t>s</w:t>
      </w:r>
      <w:r w:rsidRPr="00D10639">
        <w:rPr>
          <w:szCs w:val="24"/>
        </w:rPr>
        <w:t xml:space="preserve"> of DNase I cuts surrounded by regions with high number</w:t>
      </w:r>
      <w:r w:rsidR="005521FA" w:rsidRPr="00D10639">
        <w:rPr>
          <w:szCs w:val="24"/>
        </w:rPr>
        <w:t>s</w:t>
      </w:r>
      <w:r w:rsidRPr="00D10639">
        <w:rPr>
          <w:szCs w:val="24"/>
        </w:rPr>
        <w:t xml:space="preserve"> of cuts</w:t>
      </w:r>
      <w:r w:rsidRPr="00D10639">
        <w:rPr>
          <w:rStyle w:val="citebib"/>
          <w:szCs w:val="24"/>
          <w:shd w:val="clear" w:color="auto" w:fill="auto"/>
          <w:vertAlign w:val="superscript"/>
        </w:rPr>
        <w:t>2</w:t>
      </w:r>
      <w:proofErr w:type="gramStart"/>
      <w:r w:rsidRPr="00D10639">
        <w:rPr>
          <w:rStyle w:val="citebib"/>
          <w:szCs w:val="24"/>
          <w:shd w:val="clear" w:color="auto" w:fill="auto"/>
          <w:vertAlign w:val="superscript"/>
        </w:rPr>
        <w:t>,3</w:t>
      </w:r>
      <w:proofErr w:type="gramEnd"/>
      <w:r w:rsidRPr="00D10639">
        <w:rPr>
          <w:szCs w:val="24"/>
        </w:rPr>
        <w:t>. A number of computational footprinting methods have been proposed in past years</w:t>
      </w:r>
      <w:r w:rsidRPr="00D10639">
        <w:rPr>
          <w:rStyle w:val="citebib"/>
          <w:szCs w:val="24"/>
          <w:shd w:val="clear" w:color="auto" w:fill="auto"/>
          <w:vertAlign w:val="superscript"/>
        </w:rPr>
        <w:t>4–13</w:t>
      </w:r>
      <w:r w:rsidRPr="00D10639">
        <w:rPr>
          <w:szCs w:val="24"/>
        </w:rPr>
        <w:t>. Among other applications, these methods allow the delineation of the human regulatory lexicon with millions of TFBSs over distinct cell types</w:t>
      </w:r>
      <w:r w:rsidRPr="00D10639">
        <w:rPr>
          <w:rStyle w:val="citebib"/>
          <w:szCs w:val="24"/>
          <w:shd w:val="clear" w:color="auto" w:fill="auto"/>
          <w:vertAlign w:val="superscript"/>
        </w:rPr>
        <w:t>4</w:t>
      </w:r>
      <w:r w:rsidRPr="00D10639">
        <w:rPr>
          <w:szCs w:val="24"/>
        </w:rPr>
        <w:t>, the detection of uncharacterized transcription factor (TF) motifs indicating putative regulatory elements</w:t>
      </w:r>
      <w:r w:rsidRPr="00D10639">
        <w:rPr>
          <w:rStyle w:val="citebib"/>
          <w:szCs w:val="24"/>
          <w:shd w:val="clear" w:color="auto" w:fill="auto"/>
          <w:vertAlign w:val="superscript"/>
        </w:rPr>
        <w:t>4</w:t>
      </w:r>
      <w:r w:rsidRPr="00D10639">
        <w:rPr>
          <w:szCs w:val="24"/>
        </w:rPr>
        <w:t xml:space="preserve"> and the study of conservation of regulatory regions across different species</w:t>
      </w:r>
      <w:r w:rsidRPr="00D10639">
        <w:rPr>
          <w:rStyle w:val="citebib"/>
          <w:szCs w:val="24"/>
          <w:shd w:val="clear" w:color="auto" w:fill="auto"/>
          <w:vertAlign w:val="superscript"/>
        </w:rPr>
        <w:t>14</w:t>
      </w:r>
      <w:r w:rsidRPr="00D10639">
        <w:rPr>
          <w:szCs w:val="24"/>
        </w:rPr>
        <w:t>.</w:t>
      </w:r>
    </w:p>
    <w:p w:rsidR="00FD27D1" w:rsidRPr="00D10639" w:rsidRDefault="00FD27D1">
      <w:pPr>
        <w:pStyle w:val="BodyIndent"/>
        <w:autoSpaceDE w:val="0"/>
        <w:autoSpaceDN w:val="0"/>
        <w:adjustRightInd w:val="0"/>
        <w:rPr>
          <w:szCs w:val="24"/>
        </w:rPr>
      </w:pPr>
      <w:r w:rsidRPr="00D10639">
        <w:rPr>
          <w:szCs w:val="24"/>
        </w:rPr>
        <w:t>N</w:t>
      </w:r>
      <w:r w:rsidR="00294C81" w:rsidRPr="00D10639">
        <w:rPr>
          <w:szCs w:val="24"/>
        </w:rPr>
        <w:t>ext-generation sequencing–</w:t>
      </w:r>
      <w:r w:rsidRPr="00D10639">
        <w:rPr>
          <w:szCs w:val="24"/>
        </w:rPr>
        <w:t>based data are significantly affected by artifacts, which are inherent to the experimental protocols used</w:t>
      </w:r>
      <w:r w:rsidRPr="00D10639">
        <w:rPr>
          <w:rStyle w:val="citebib"/>
          <w:szCs w:val="24"/>
          <w:shd w:val="clear" w:color="auto" w:fill="auto"/>
          <w:vertAlign w:val="superscript"/>
        </w:rPr>
        <w:t>15–17</w:t>
      </w:r>
      <w:r w:rsidRPr="00D10639">
        <w:rPr>
          <w:szCs w:val="24"/>
        </w:rPr>
        <w:t xml:space="preserve">. An example is the DNase I sequence cleavage bias, which is due to </w:t>
      </w:r>
      <w:r w:rsidR="005521FA" w:rsidRPr="00D10639">
        <w:rPr>
          <w:szCs w:val="24"/>
        </w:rPr>
        <w:t>the</w:t>
      </w:r>
      <w:r w:rsidRPr="00D10639">
        <w:rPr>
          <w:szCs w:val="24"/>
        </w:rPr>
        <w:t xml:space="preserve"> different binding affinities </w:t>
      </w:r>
      <w:r w:rsidR="005521FA" w:rsidRPr="00D10639">
        <w:rPr>
          <w:szCs w:val="24"/>
        </w:rPr>
        <w:t xml:space="preserve">of DNase I </w:t>
      </w:r>
      <w:r w:rsidRPr="00D10639">
        <w:rPr>
          <w:szCs w:val="24"/>
        </w:rPr>
        <w:t xml:space="preserve">toward specific DNA sequences. He </w:t>
      </w:r>
      <w:r w:rsidRPr="00D10639">
        <w:rPr>
          <w:i/>
          <w:szCs w:val="24"/>
        </w:rPr>
        <w:t xml:space="preserve">et </w:t>
      </w:r>
      <w:r w:rsidRPr="00D10639">
        <w:rPr>
          <w:i/>
          <w:szCs w:val="24"/>
        </w:rPr>
        <w:lastRenderedPageBreak/>
        <w:t>al.</w:t>
      </w:r>
      <w:r w:rsidRPr="00D10639">
        <w:rPr>
          <w:rStyle w:val="citebib"/>
          <w:szCs w:val="24"/>
          <w:shd w:val="clear" w:color="auto" w:fill="auto"/>
          <w:vertAlign w:val="superscript"/>
        </w:rPr>
        <w:t>15</w:t>
      </w:r>
      <w:r w:rsidRPr="00D10639">
        <w:rPr>
          <w:szCs w:val="24"/>
        </w:rPr>
        <w:t xml:space="preserve"> showed that sequence cleavage bias around TFBSs strongly affects the performance of a computational footprinting method</w:t>
      </w:r>
      <w:r w:rsidRPr="00D10639">
        <w:rPr>
          <w:rStyle w:val="citebib"/>
          <w:szCs w:val="24"/>
          <w:shd w:val="clear" w:color="auto" w:fill="auto"/>
          <w:vertAlign w:val="superscript"/>
        </w:rPr>
        <w:t>4</w:t>
      </w:r>
      <w:proofErr w:type="gramStart"/>
      <w:r w:rsidRPr="00D10639">
        <w:rPr>
          <w:rStyle w:val="citebib"/>
          <w:szCs w:val="24"/>
          <w:shd w:val="clear" w:color="auto" w:fill="auto"/>
          <w:vertAlign w:val="superscript"/>
        </w:rPr>
        <w:t>,15</w:t>
      </w:r>
      <w:proofErr w:type="gramEnd"/>
      <w:r w:rsidRPr="00D10639">
        <w:rPr>
          <w:szCs w:val="24"/>
        </w:rPr>
        <w:t xml:space="preserve"> (footprint score </w:t>
      </w:r>
      <w:r w:rsidR="005521FA" w:rsidRPr="00D10639">
        <w:rPr>
          <w:szCs w:val="24"/>
        </w:rPr>
        <w:t>(</w:t>
      </w:r>
      <w:r w:rsidRPr="00D10639">
        <w:rPr>
          <w:szCs w:val="24"/>
        </w:rPr>
        <w:t>FS</w:t>
      </w:r>
      <w:r w:rsidR="005521FA" w:rsidRPr="00D10639">
        <w:rPr>
          <w:szCs w:val="24"/>
        </w:rPr>
        <w:t>)</w:t>
      </w:r>
      <w:r w:rsidRPr="00D10639">
        <w:rPr>
          <w:szCs w:val="24"/>
        </w:rPr>
        <w:t xml:space="preserve">) in a TF-specific manner. They also indicated several TFs, such as nuclear receptors and </w:t>
      </w:r>
      <w:r w:rsidRPr="00D10639">
        <w:rPr>
          <w:i/>
          <w:szCs w:val="24"/>
        </w:rPr>
        <w:t>de novo</w:t>
      </w:r>
      <w:r w:rsidRPr="00D10639">
        <w:rPr>
          <w:szCs w:val="24"/>
        </w:rPr>
        <w:t xml:space="preserve"> motifs found via computational footprinting</w:t>
      </w:r>
      <w:r w:rsidRPr="00D10639">
        <w:rPr>
          <w:rStyle w:val="citebib"/>
          <w:szCs w:val="24"/>
          <w:shd w:val="clear" w:color="auto" w:fill="auto"/>
          <w:vertAlign w:val="superscript"/>
        </w:rPr>
        <w:t>4</w:t>
      </w:r>
      <w:r w:rsidRPr="00D10639">
        <w:rPr>
          <w:szCs w:val="24"/>
        </w:rPr>
        <w:t xml:space="preserve">, </w:t>
      </w:r>
      <w:r w:rsidR="005521FA" w:rsidRPr="00D10639">
        <w:rPr>
          <w:szCs w:val="24"/>
        </w:rPr>
        <w:t>for which</w:t>
      </w:r>
      <w:r w:rsidRPr="00D10639">
        <w:rPr>
          <w:szCs w:val="24"/>
        </w:rPr>
        <w:t xml:space="preserve"> the DNase-seq profile resembles the sequence cleavage bias estimate. Furthermore, they indicated that ranking putative TFBS</w:t>
      </w:r>
      <w:r w:rsidR="00294C81" w:rsidRPr="00D10639">
        <w:rPr>
          <w:szCs w:val="24"/>
        </w:rPr>
        <w:t>s</w:t>
      </w:r>
      <w:r w:rsidRPr="00D10639">
        <w:rPr>
          <w:szCs w:val="24"/>
        </w:rPr>
        <w:t xml:space="preserve"> by the number of DNase-seq reads around putative TFBSs</w:t>
      </w:r>
      <w:r w:rsidRPr="00D10639">
        <w:rPr>
          <w:rStyle w:val="citebib"/>
          <w:szCs w:val="24"/>
          <w:shd w:val="clear" w:color="auto" w:fill="auto"/>
          <w:vertAlign w:val="superscript"/>
        </w:rPr>
        <w:t>10,15</w:t>
      </w:r>
      <w:r w:rsidRPr="00D10639">
        <w:rPr>
          <w:szCs w:val="24"/>
        </w:rPr>
        <w:t xml:space="preserve"> (tag count </w:t>
      </w:r>
      <w:r w:rsidR="005521FA" w:rsidRPr="00D10639">
        <w:rPr>
          <w:szCs w:val="24"/>
        </w:rPr>
        <w:t>(</w:t>
      </w:r>
      <w:r w:rsidRPr="00D10639">
        <w:rPr>
          <w:szCs w:val="24"/>
        </w:rPr>
        <w:t>TC</w:t>
      </w:r>
      <w:r w:rsidR="005521FA" w:rsidRPr="00D10639">
        <w:rPr>
          <w:szCs w:val="24"/>
        </w:rPr>
        <w:t>)</w:t>
      </w:r>
      <w:r w:rsidRPr="00D10639">
        <w:rPr>
          <w:szCs w:val="24"/>
        </w:rPr>
        <w:t xml:space="preserve">) </w:t>
      </w:r>
      <w:r w:rsidR="00294C81" w:rsidRPr="00D10639">
        <w:rPr>
          <w:szCs w:val="24"/>
        </w:rPr>
        <w:t>leads to better outcomes than</w:t>
      </w:r>
      <w:r w:rsidRPr="00D10639">
        <w:rPr>
          <w:szCs w:val="24"/>
        </w:rPr>
        <w:t xml:space="preserve"> ranking by FS (number of DNase-seq reads inside and around a motif-predicted binding site). Another experimental aspect affecting the computational analysis of DNase-seq is the residence time of TF binding. Sung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7</w:t>
      </w:r>
      <w:r w:rsidRPr="00D10639">
        <w:rPr>
          <w:szCs w:val="24"/>
        </w:rPr>
        <w:t xml:space="preserve"> showed that short-lived TFs </w:t>
      </w:r>
      <w:r w:rsidR="005521FA" w:rsidRPr="00D10639">
        <w:rPr>
          <w:szCs w:val="24"/>
        </w:rPr>
        <w:t>have</w:t>
      </w:r>
      <w:r w:rsidRPr="00D10639">
        <w:rPr>
          <w:szCs w:val="24"/>
        </w:rPr>
        <w:t xml:space="preserve"> a lower DNase I cleavage</w:t>
      </w:r>
      <w:r w:rsidR="009B4919" w:rsidRPr="00D10639">
        <w:rPr>
          <w:szCs w:val="24"/>
        </w:rPr>
        <w:t>-</w:t>
      </w:r>
      <w:r w:rsidRPr="00D10639">
        <w:rPr>
          <w:szCs w:val="24"/>
        </w:rPr>
        <w:t xml:space="preserve">protection pattern </w:t>
      </w:r>
      <w:r w:rsidR="005521FA" w:rsidRPr="00D10639">
        <w:rPr>
          <w:szCs w:val="24"/>
        </w:rPr>
        <w:t>(</w:t>
      </w:r>
      <w:r w:rsidRPr="00D10639">
        <w:rPr>
          <w:szCs w:val="24"/>
        </w:rPr>
        <w:t>i.e.</w:t>
      </w:r>
      <w:r w:rsidR="005521FA" w:rsidRPr="00D10639">
        <w:rPr>
          <w:szCs w:val="24"/>
        </w:rPr>
        <w:t>, a</w:t>
      </w:r>
      <w:r w:rsidRPr="00D10639">
        <w:rPr>
          <w:szCs w:val="24"/>
        </w:rPr>
        <w:t xml:space="preserve"> low number of DNase-seq reads surrounding the footprint</w:t>
      </w:r>
      <w:r w:rsidR="005521FA" w:rsidRPr="00D10639">
        <w:rPr>
          <w:szCs w:val="24"/>
        </w:rPr>
        <w:t>)</w:t>
      </w:r>
      <w:r w:rsidRPr="00D10639">
        <w:rPr>
          <w:szCs w:val="24"/>
        </w:rPr>
        <w:t xml:space="preserve">. Moreover, they also noticed that nuclear receptors have DNase-seq profiles resembling their DNase I sequence cleavage bias estimates. </w:t>
      </w:r>
      <w:r w:rsidR="005521FA" w:rsidRPr="00D10639">
        <w:rPr>
          <w:szCs w:val="24"/>
        </w:rPr>
        <w:t>Although</w:t>
      </w:r>
      <w:r w:rsidRPr="00D10639">
        <w:rPr>
          <w:szCs w:val="24"/>
        </w:rPr>
        <w:t xml:space="preserve"> both</w:t>
      </w:r>
      <w:r w:rsidR="005521FA" w:rsidRPr="00D10639">
        <w:rPr>
          <w:szCs w:val="24"/>
        </w:rPr>
        <w:t xml:space="preserve"> of the aforementioned</w:t>
      </w:r>
      <w:r w:rsidRPr="00D10639">
        <w:rPr>
          <w:szCs w:val="24"/>
        </w:rPr>
        <w:t xml:space="preserve"> studies</w:t>
      </w:r>
      <w:r w:rsidRPr="00D10639">
        <w:rPr>
          <w:rStyle w:val="citebib"/>
          <w:szCs w:val="24"/>
          <w:shd w:val="clear" w:color="auto" w:fill="auto"/>
          <w:vertAlign w:val="superscript"/>
        </w:rPr>
        <w:t>7</w:t>
      </w:r>
      <w:proofErr w:type="gramStart"/>
      <w:r w:rsidRPr="00D10639">
        <w:rPr>
          <w:rStyle w:val="citebib"/>
          <w:szCs w:val="24"/>
          <w:shd w:val="clear" w:color="auto" w:fill="auto"/>
          <w:vertAlign w:val="superscript"/>
        </w:rPr>
        <w:t>,15</w:t>
      </w:r>
      <w:proofErr w:type="gramEnd"/>
      <w:r w:rsidRPr="00D10639">
        <w:rPr>
          <w:szCs w:val="24"/>
        </w:rPr>
        <w:t xml:space="preserve"> show the challenges imposed by cleavage bias and residence time, there have been a few attempts</w:t>
      </w:r>
      <w:r w:rsidRPr="00D10639">
        <w:rPr>
          <w:rStyle w:val="citebib"/>
          <w:szCs w:val="24"/>
          <w:shd w:val="clear" w:color="auto" w:fill="auto"/>
          <w:vertAlign w:val="superscript"/>
        </w:rPr>
        <w:t>7,12,15</w:t>
      </w:r>
      <w:r w:rsidRPr="00D10639">
        <w:rPr>
          <w:szCs w:val="24"/>
        </w:rPr>
        <w:t xml:space="preserve"> to address these</w:t>
      </w:r>
      <w:r w:rsidR="005521FA" w:rsidRPr="00D10639">
        <w:rPr>
          <w:szCs w:val="24"/>
        </w:rPr>
        <w:t xml:space="preserve"> challenges</w:t>
      </w:r>
      <w:r w:rsidRPr="00D10639">
        <w:rPr>
          <w:szCs w:val="24"/>
        </w:rPr>
        <w:t xml:space="preserve"> computationally.</w:t>
      </w:r>
    </w:p>
    <w:p w:rsidR="00FD27D1" w:rsidRPr="00D10639" w:rsidRDefault="00FD27D1">
      <w:pPr>
        <w:pStyle w:val="BodyIndent"/>
        <w:autoSpaceDE w:val="0"/>
        <w:autoSpaceDN w:val="0"/>
        <w:adjustRightInd w:val="0"/>
        <w:rPr>
          <w:szCs w:val="24"/>
        </w:rPr>
      </w:pPr>
      <w:r w:rsidRPr="00D10639">
        <w:rPr>
          <w:szCs w:val="24"/>
        </w:rPr>
        <w:t xml:space="preserve">There is no well-defined gold standard for the evaluation of footprinting methods. All work so far has used </w:t>
      </w:r>
      <w:r w:rsidR="00FB680D" w:rsidRPr="00D10639">
        <w:rPr>
          <w:szCs w:val="24"/>
        </w:rPr>
        <w:t>chromatin immunoprecipitation followed by sequencing (</w:t>
      </w:r>
      <w:r w:rsidRPr="00D10639">
        <w:rPr>
          <w:szCs w:val="24"/>
        </w:rPr>
        <w:t>ChIP-seq</w:t>
      </w:r>
      <w:r w:rsidR="00FB680D" w:rsidRPr="00D10639">
        <w:rPr>
          <w:szCs w:val="24"/>
        </w:rPr>
        <w:t>)</w:t>
      </w:r>
      <w:r w:rsidRPr="00D10639">
        <w:rPr>
          <w:szCs w:val="24"/>
        </w:rPr>
        <w:t xml:space="preserve"> of TFs in conjunction with motif-based predictions as ground truth. In short, </w:t>
      </w:r>
      <w:commentRangeStart w:id="0"/>
      <w:r w:rsidRPr="00D10639">
        <w:rPr>
          <w:szCs w:val="24"/>
        </w:rPr>
        <w:t>motif-predicted binding sites (MPBSs)</w:t>
      </w:r>
      <w:commentRangeEnd w:id="0"/>
      <w:r w:rsidR="00F06AF6">
        <w:rPr>
          <w:rStyle w:val="Refdecomentrio"/>
        </w:rPr>
        <w:commentReference w:id="0"/>
      </w:r>
      <w:r w:rsidRPr="00D10639">
        <w:rPr>
          <w:szCs w:val="24"/>
        </w:rPr>
        <w:t xml:space="preserve"> supported by ChIP-seq peaks are positive examples (true TFBSs), wh</w:t>
      </w:r>
      <w:r w:rsidR="005521FA" w:rsidRPr="00D10639">
        <w:rPr>
          <w:szCs w:val="24"/>
        </w:rPr>
        <w:t>ereas</w:t>
      </w:r>
      <w:r w:rsidRPr="00D10639">
        <w:rPr>
          <w:szCs w:val="24"/>
        </w:rPr>
        <w:t xml:space="preserve"> MPBSs without ChIP-seq support are negative examples (false TFBSs</w:t>
      </w:r>
      <w:proofErr w:type="gramStart"/>
      <w:r w:rsidRPr="00D10639">
        <w:rPr>
          <w:szCs w:val="24"/>
        </w:rPr>
        <w:t>)</w:t>
      </w:r>
      <w:r w:rsidRPr="00D10639">
        <w:rPr>
          <w:rStyle w:val="citebib"/>
          <w:szCs w:val="24"/>
          <w:shd w:val="clear" w:color="auto" w:fill="auto"/>
          <w:vertAlign w:val="superscript"/>
        </w:rPr>
        <w:t>10</w:t>
      </w:r>
      <w:proofErr w:type="gramEnd"/>
      <w:r w:rsidRPr="00D10639">
        <w:rPr>
          <w:szCs w:val="24"/>
        </w:rPr>
        <w:t>. This evaluation requires TF ChIP-seq experiments to be carried out on the very same cells as the DNase-seq experiment and has a few caveats. First, TF ChIP-seq peaks are also observed in indirect binding events</w:t>
      </w:r>
      <w:r w:rsidRPr="00D10639">
        <w:rPr>
          <w:rStyle w:val="citebib"/>
          <w:szCs w:val="24"/>
          <w:shd w:val="clear" w:color="auto" w:fill="auto"/>
          <w:vertAlign w:val="superscript"/>
        </w:rPr>
        <w:t>4</w:t>
      </w:r>
      <w:proofErr w:type="gramStart"/>
      <w:r w:rsidRPr="00D10639">
        <w:rPr>
          <w:rStyle w:val="citebib"/>
          <w:szCs w:val="24"/>
          <w:shd w:val="clear" w:color="auto" w:fill="auto"/>
          <w:vertAlign w:val="superscript"/>
        </w:rPr>
        <w:t>,7,12,18</w:t>
      </w:r>
      <w:proofErr w:type="gramEnd"/>
      <w:r w:rsidRPr="00D10639">
        <w:rPr>
          <w:szCs w:val="24"/>
        </w:rPr>
        <w:t xml:space="preserve">. Second, </w:t>
      </w:r>
      <w:commentRangeStart w:id="1"/>
      <w:ins w:id="2" w:author="Eduardo Gusmao" w:date="2016-02-03T19:32:00Z">
        <w:r w:rsidR="00B80F8B">
          <w:rPr>
            <w:szCs w:val="24"/>
          </w:rPr>
          <w:t>the signal generated after TF ChIP-seq</w:t>
        </w:r>
      </w:ins>
      <w:ins w:id="3" w:author="Eduardo Gusmao" w:date="2016-02-03T19:34:00Z">
        <w:r w:rsidR="00B80F8B">
          <w:rPr>
            <w:szCs w:val="24"/>
          </w:rPr>
          <w:t xml:space="preserve"> computational</w:t>
        </w:r>
      </w:ins>
      <w:ins w:id="4" w:author="Eduardo Gusmao" w:date="2016-02-03T19:32:00Z">
        <w:r w:rsidR="00B80F8B">
          <w:rPr>
            <w:szCs w:val="24"/>
          </w:rPr>
          <w:t xml:space="preserve"> processing has a lower spatial re</w:t>
        </w:r>
      </w:ins>
      <w:ins w:id="5" w:author="Eduardo Gusmao" w:date="2016-02-03T19:33:00Z">
        <w:r w:rsidR="00B80F8B">
          <w:rPr>
            <w:szCs w:val="24"/>
          </w:rPr>
          <w:t>solution than DNase-seq signal.</w:t>
        </w:r>
      </w:ins>
      <w:del w:id="6" w:author="Eduardo Gusmao" w:date="2016-02-03T19:32:00Z">
        <w:r w:rsidRPr="00D10639" w:rsidDel="00B80F8B">
          <w:rPr>
            <w:szCs w:val="24"/>
          </w:rPr>
          <w:delText>they have a lower spatial resolution than DNase-seq</w:delText>
        </w:r>
        <w:r w:rsidR="00FB680D" w:rsidRPr="00D10639" w:rsidDel="00B80F8B">
          <w:rPr>
            <w:szCs w:val="24"/>
          </w:rPr>
          <w:delText xml:space="preserve"> peaks</w:delText>
        </w:r>
        <w:r w:rsidRPr="00D10639" w:rsidDel="00B80F8B">
          <w:rPr>
            <w:szCs w:val="24"/>
          </w:rPr>
          <w:delText>.</w:delText>
        </w:r>
      </w:del>
      <w:r w:rsidR="00FB680D" w:rsidRPr="00D10639">
        <w:rPr>
          <w:szCs w:val="24"/>
        </w:rPr>
        <w:t xml:space="preserve"> </w:t>
      </w:r>
      <w:r w:rsidR="00FB680D" w:rsidRPr="00D10639">
        <w:rPr>
          <w:b/>
          <w:szCs w:val="24"/>
          <w:u w:val="single"/>
        </w:rPr>
        <w:t>[AU: Correct as edited?]</w:t>
      </w:r>
      <w:commentRangeEnd w:id="1"/>
      <w:r w:rsidR="00B80F8B">
        <w:rPr>
          <w:rStyle w:val="Refdecomentrio"/>
        </w:rPr>
        <w:commentReference w:id="1"/>
      </w:r>
      <w:r w:rsidRPr="00D10639">
        <w:rPr>
          <w:szCs w:val="24"/>
        </w:rPr>
        <w:t xml:space="preserve"> Therefore, false TFBSs might be regarded as true TFBSs </w:t>
      </w:r>
      <w:r w:rsidR="00FB680D" w:rsidRPr="00D10639">
        <w:rPr>
          <w:szCs w:val="24"/>
        </w:rPr>
        <w:t>if they are in close</w:t>
      </w:r>
      <w:r w:rsidRPr="00D10639">
        <w:rPr>
          <w:szCs w:val="24"/>
        </w:rPr>
        <w:t xml:space="preserve"> proximity to a real TFBS of </w:t>
      </w:r>
      <w:commentRangeStart w:id="7"/>
      <w:ins w:id="8" w:author="Eduardo Gusmao" w:date="2016-02-03T19:58:00Z">
        <w:r w:rsidR="007A5919">
          <w:rPr>
            <w:szCs w:val="24"/>
          </w:rPr>
          <w:t>the same</w:t>
        </w:r>
      </w:ins>
      <w:del w:id="9" w:author="Eduardo Gusmao" w:date="2016-02-03T19:58:00Z">
        <w:r w:rsidRPr="00D10639" w:rsidDel="007A5919">
          <w:rPr>
            <w:szCs w:val="24"/>
          </w:rPr>
          <w:delText>a distinct</w:delText>
        </w:r>
      </w:del>
      <w:r w:rsidRPr="00D10639">
        <w:rPr>
          <w:szCs w:val="24"/>
        </w:rPr>
        <w:t xml:space="preserve"> </w:t>
      </w:r>
      <w:commentRangeEnd w:id="7"/>
      <w:r w:rsidR="007A5919">
        <w:rPr>
          <w:rStyle w:val="Refdecomentrio"/>
        </w:rPr>
        <w:commentReference w:id="7"/>
      </w:r>
      <w:r w:rsidRPr="00D10639">
        <w:rPr>
          <w:szCs w:val="24"/>
        </w:rPr>
        <w:t>TF</w:t>
      </w:r>
      <w:r w:rsidRPr="00D10639">
        <w:rPr>
          <w:rStyle w:val="citebib"/>
          <w:szCs w:val="24"/>
          <w:shd w:val="clear" w:color="auto" w:fill="auto"/>
          <w:vertAlign w:val="superscript"/>
        </w:rPr>
        <w:t>15</w:t>
      </w:r>
      <w:proofErr w:type="gramStart"/>
      <w:r w:rsidRPr="00D10639">
        <w:rPr>
          <w:rStyle w:val="citebib"/>
          <w:szCs w:val="24"/>
          <w:shd w:val="clear" w:color="auto" w:fill="auto"/>
          <w:vertAlign w:val="superscript"/>
        </w:rPr>
        <w:t>,17</w:t>
      </w:r>
      <w:proofErr w:type="gramEnd"/>
      <w:r w:rsidRPr="00D10639">
        <w:rPr>
          <w:szCs w:val="24"/>
        </w:rPr>
        <w:t xml:space="preserve">. Recently, Yardımcı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12</w:t>
      </w:r>
      <w:r w:rsidRPr="00D10639">
        <w:rPr>
          <w:szCs w:val="24"/>
        </w:rPr>
        <w:t xml:space="preserve"> indicated that footprint quality scores, as measured by the footprint likelihood ratio (FLR), </w:t>
      </w:r>
      <w:r w:rsidR="005521FA" w:rsidRPr="00D10639">
        <w:rPr>
          <w:szCs w:val="24"/>
        </w:rPr>
        <w:t>a</w:t>
      </w:r>
      <w:r w:rsidRPr="00D10639">
        <w:rPr>
          <w:szCs w:val="24"/>
        </w:rPr>
        <w:t>re significantly higher in cells where the TF</w:t>
      </w:r>
      <w:r w:rsidR="005521FA" w:rsidRPr="00D10639">
        <w:rPr>
          <w:szCs w:val="24"/>
        </w:rPr>
        <w:t xml:space="preserve"> in question</w:t>
      </w:r>
      <w:r w:rsidRPr="00D10639">
        <w:rPr>
          <w:szCs w:val="24"/>
        </w:rPr>
        <w:t xml:space="preserve"> </w:t>
      </w:r>
      <w:r w:rsidR="005521FA" w:rsidRPr="00D10639">
        <w:rPr>
          <w:szCs w:val="24"/>
        </w:rPr>
        <w:t>i</w:t>
      </w:r>
      <w:r w:rsidRPr="00D10639">
        <w:rPr>
          <w:szCs w:val="24"/>
        </w:rPr>
        <w:t>s expressed. This observation indicates that comparing changes in</w:t>
      </w:r>
      <w:r w:rsidR="00FB680D" w:rsidRPr="00D10639">
        <w:rPr>
          <w:szCs w:val="24"/>
        </w:rPr>
        <w:t xml:space="preserve"> the</w:t>
      </w:r>
      <w:r w:rsidRPr="00D10639">
        <w:rPr>
          <w:szCs w:val="24"/>
        </w:rPr>
        <w:t xml:space="preserve"> expression and quality of footprints in pairs of cells could provide an alternative footprint evaluation measure. Finally, with the exception of a few studies</w:t>
      </w:r>
      <w:r w:rsidRPr="00D10639">
        <w:rPr>
          <w:rStyle w:val="citebib"/>
          <w:szCs w:val="24"/>
          <w:shd w:val="clear" w:color="auto" w:fill="auto"/>
          <w:vertAlign w:val="superscript"/>
        </w:rPr>
        <w:t>8,11–13</w:t>
      </w:r>
      <w:r w:rsidRPr="00D10639">
        <w:rPr>
          <w:szCs w:val="24"/>
        </w:rPr>
        <w:t>, comparative analyses evaluating footprinting methods</w:t>
      </w:r>
      <w:r w:rsidR="00FB680D" w:rsidRPr="00D10639">
        <w:rPr>
          <w:szCs w:val="24"/>
        </w:rPr>
        <w:t xml:space="preserve"> have been</w:t>
      </w:r>
      <w:r w:rsidRPr="00D10639">
        <w:rPr>
          <w:szCs w:val="24"/>
        </w:rPr>
        <w:t xml:space="preserve"> based on ChIP-seq of few (&lt;12) TFs and</w:t>
      </w:r>
      <w:r w:rsidR="005521FA" w:rsidRPr="00D10639">
        <w:rPr>
          <w:szCs w:val="24"/>
        </w:rPr>
        <w:t>,</w:t>
      </w:r>
      <w:r w:rsidRPr="00D10639">
        <w:rPr>
          <w:szCs w:val="24"/>
        </w:rPr>
        <w:t xml:space="preserve"> with the exception of </w:t>
      </w:r>
      <w:r w:rsidR="005521FA" w:rsidRPr="00D10639">
        <w:rPr>
          <w:szCs w:val="24"/>
        </w:rPr>
        <w:t xml:space="preserve">the study by </w:t>
      </w:r>
      <w:r w:rsidRPr="00D10639">
        <w:rPr>
          <w:szCs w:val="24"/>
        </w:rPr>
        <w:t xml:space="preserve">Gusmao </w:t>
      </w:r>
      <w:r w:rsidRPr="00D10639">
        <w:rPr>
          <w:i/>
          <w:szCs w:val="24"/>
        </w:rPr>
        <w:t>et al.</w:t>
      </w:r>
      <w:r w:rsidRPr="00D10639">
        <w:rPr>
          <w:rStyle w:val="citebib"/>
          <w:szCs w:val="24"/>
          <w:shd w:val="clear" w:color="auto" w:fill="auto"/>
          <w:vertAlign w:val="superscript"/>
        </w:rPr>
        <w:t>8</w:t>
      </w:r>
      <w:r w:rsidRPr="00D10639">
        <w:rPr>
          <w:szCs w:val="24"/>
        </w:rPr>
        <w:t>, a maximum of four competing methods. Despite the importance of method evaluation</w:t>
      </w:r>
      <w:r w:rsidRPr="00D10639">
        <w:rPr>
          <w:rStyle w:val="citebib"/>
          <w:szCs w:val="24"/>
          <w:shd w:val="clear" w:color="auto" w:fill="auto"/>
          <w:vertAlign w:val="superscript"/>
        </w:rPr>
        <w:t>19</w:t>
      </w:r>
      <w:r w:rsidRPr="00D10639">
        <w:rPr>
          <w:szCs w:val="24"/>
        </w:rPr>
        <w:t xml:space="preserve">, there is a clear lack of benchmark data, evaluation standards and studies </w:t>
      </w:r>
      <w:r w:rsidR="005521FA" w:rsidRPr="00D10639">
        <w:rPr>
          <w:szCs w:val="24"/>
        </w:rPr>
        <w:t xml:space="preserve">including </w:t>
      </w:r>
      <w:r w:rsidRPr="00D10639">
        <w:rPr>
          <w:szCs w:val="24"/>
        </w:rPr>
        <w:t>comprehensive analysis of computational footprinting methods.</w:t>
      </w:r>
    </w:p>
    <w:p w:rsidR="00FD27D1" w:rsidRPr="00D10639" w:rsidRDefault="00FB680D">
      <w:pPr>
        <w:pStyle w:val="BodyIndent"/>
        <w:autoSpaceDE w:val="0"/>
        <w:autoSpaceDN w:val="0"/>
        <w:adjustRightInd w:val="0"/>
        <w:rPr>
          <w:szCs w:val="24"/>
        </w:rPr>
      </w:pPr>
      <w:r w:rsidRPr="00D10639">
        <w:rPr>
          <w:szCs w:val="24"/>
        </w:rPr>
        <w:lastRenderedPageBreak/>
        <w:t>In a ChIP-seq–based approach, we evaluated</w:t>
      </w:r>
      <w:r w:rsidRPr="00D10639" w:rsidDel="00FB680D">
        <w:rPr>
          <w:szCs w:val="24"/>
        </w:rPr>
        <w:t xml:space="preserve"> </w:t>
      </w:r>
      <w:r w:rsidR="005521FA" w:rsidRPr="00D10639">
        <w:rPr>
          <w:szCs w:val="24"/>
        </w:rPr>
        <w:t>ten</w:t>
      </w:r>
      <w:r w:rsidR="00FD27D1" w:rsidRPr="00D10639">
        <w:rPr>
          <w:szCs w:val="24"/>
        </w:rPr>
        <w:t xml:space="preserve"> computational footprinting methods</w:t>
      </w:r>
      <w:r w:rsidRPr="00D10639">
        <w:rPr>
          <w:szCs w:val="24"/>
        </w:rPr>
        <w:t>—</w:t>
      </w:r>
      <w:r w:rsidR="00FD27D1" w:rsidRPr="00D10639">
        <w:rPr>
          <w:szCs w:val="24"/>
        </w:rPr>
        <w:t>Neph</w:t>
      </w:r>
      <w:r w:rsidR="00FD27D1" w:rsidRPr="00D10639">
        <w:rPr>
          <w:rStyle w:val="citebib"/>
          <w:szCs w:val="24"/>
          <w:shd w:val="clear" w:color="auto" w:fill="auto"/>
          <w:vertAlign w:val="superscript"/>
        </w:rPr>
        <w:t>4</w:t>
      </w:r>
      <w:r w:rsidR="00FD27D1" w:rsidRPr="00D10639">
        <w:rPr>
          <w:szCs w:val="24"/>
        </w:rPr>
        <w:t>, Boyle</w:t>
      </w:r>
      <w:r w:rsidR="00FD27D1" w:rsidRPr="00D10639">
        <w:rPr>
          <w:rStyle w:val="citebib"/>
          <w:szCs w:val="24"/>
          <w:shd w:val="clear" w:color="auto" w:fill="auto"/>
          <w:vertAlign w:val="superscript"/>
        </w:rPr>
        <w:t>5</w:t>
      </w:r>
      <w:r w:rsidR="00FD27D1" w:rsidRPr="00D10639">
        <w:rPr>
          <w:szCs w:val="24"/>
        </w:rPr>
        <w:t>, Wellington</w:t>
      </w:r>
      <w:r w:rsidR="00FD27D1" w:rsidRPr="00D10639">
        <w:rPr>
          <w:rStyle w:val="citebib"/>
          <w:szCs w:val="24"/>
          <w:shd w:val="clear" w:color="auto" w:fill="auto"/>
          <w:vertAlign w:val="superscript"/>
        </w:rPr>
        <w:t>6</w:t>
      </w:r>
      <w:r w:rsidR="00FD27D1" w:rsidRPr="00D10639">
        <w:rPr>
          <w:szCs w:val="24"/>
        </w:rPr>
        <w:t>, DNase2TF</w:t>
      </w:r>
      <w:r w:rsidR="00FD27D1" w:rsidRPr="00D10639">
        <w:rPr>
          <w:rStyle w:val="citebib"/>
          <w:szCs w:val="24"/>
          <w:shd w:val="clear" w:color="auto" w:fill="auto"/>
          <w:vertAlign w:val="superscript"/>
        </w:rPr>
        <w:t>7</w:t>
      </w:r>
      <w:r w:rsidR="00FD27D1" w:rsidRPr="00D10639">
        <w:rPr>
          <w:szCs w:val="24"/>
        </w:rPr>
        <w:t>, HINT</w:t>
      </w:r>
      <w:r w:rsidR="00D65508" w:rsidRPr="00D10639">
        <w:rPr>
          <w:rStyle w:val="citebib"/>
          <w:szCs w:val="24"/>
          <w:shd w:val="clear" w:color="auto" w:fill="auto"/>
          <w:vertAlign w:val="superscript"/>
        </w:rPr>
        <w:t>8</w:t>
      </w:r>
      <w:r w:rsidR="00D65508" w:rsidRPr="00D10639">
        <w:rPr>
          <w:szCs w:val="24"/>
        </w:rPr>
        <w:t xml:space="preserve"> (HMM-based identification of TF footprints)</w:t>
      </w:r>
      <w:r w:rsidR="00FD27D1" w:rsidRPr="00D10639">
        <w:rPr>
          <w:szCs w:val="24"/>
        </w:rPr>
        <w:t xml:space="preserve">, </w:t>
      </w:r>
      <w:r w:rsidR="00D97411" w:rsidRPr="00D10639">
        <w:rPr>
          <w:szCs w:val="24"/>
        </w:rPr>
        <w:t>CENTIPEDE</w:t>
      </w:r>
      <w:r w:rsidR="00FD27D1" w:rsidRPr="00D10639">
        <w:rPr>
          <w:rStyle w:val="citebib"/>
          <w:szCs w:val="24"/>
          <w:shd w:val="clear" w:color="auto" w:fill="auto"/>
          <w:vertAlign w:val="superscript"/>
        </w:rPr>
        <w:t>9</w:t>
      </w:r>
      <w:r w:rsidR="00FD27D1" w:rsidRPr="00D10639">
        <w:rPr>
          <w:szCs w:val="24"/>
        </w:rPr>
        <w:t>, Cuellar</w:t>
      </w:r>
      <w:r w:rsidR="00FD27D1" w:rsidRPr="00D10639">
        <w:rPr>
          <w:rStyle w:val="citebib"/>
          <w:szCs w:val="24"/>
          <w:shd w:val="clear" w:color="auto" w:fill="auto"/>
          <w:vertAlign w:val="superscript"/>
        </w:rPr>
        <w:t>10</w:t>
      </w:r>
      <w:r w:rsidR="00FD27D1" w:rsidRPr="00D10639">
        <w:rPr>
          <w:szCs w:val="24"/>
        </w:rPr>
        <w:t xml:space="preserve">, </w:t>
      </w:r>
      <w:r w:rsidR="00D65508" w:rsidRPr="00D10639">
        <w:rPr>
          <w:szCs w:val="24"/>
        </w:rPr>
        <w:t>protein interaction quantification</w:t>
      </w:r>
      <w:r w:rsidR="00D65508" w:rsidRPr="00D10639">
        <w:rPr>
          <w:rStyle w:val="citebib"/>
          <w:szCs w:val="24"/>
          <w:shd w:val="clear" w:color="auto" w:fill="auto"/>
          <w:vertAlign w:val="superscript"/>
        </w:rPr>
        <w:t>11</w:t>
      </w:r>
      <w:r w:rsidR="00D65508" w:rsidRPr="00D10639">
        <w:rPr>
          <w:szCs w:val="24"/>
        </w:rPr>
        <w:t xml:space="preserve"> (</w:t>
      </w:r>
      <w:r w:rsidR="00FD27D1" w:rsidRPr="00D10639">
        <w:rPr>
          <w:szCs w:val="24"/>
        </w:rPr>
        <w:t>PIQ</w:t>
      </w:r>
      <w:r w:rsidR="00D65508" w:rsidRPr="00D10639">
        <w:rPr>
          <w:szCs w:val="24"/>
        </w:rPr>
        <w:t>)</w:t>
      </w:r>
      <w:r w:rsidR="00FD27D1" w:rsidRPr="00D10639">
        <w:rPr>
          <w:szCs w:val="24"/>
        </w:rPr>
        <w:t>, FLR</w:t>
      </w:r>
      <w:r w:rsidR="00FD27D1" w:rsidRPr="00D10639">
        <w:rPr>
          <w:rStyle w:val="citebib"/>
          <w:szCs w:val="24"/>
          <w:shd w:val="clear" w:color="auto" w:fill="auto"/>
          <w:vertAlign w:val="superscript"/>
        </w:rPr>
        <w:t>12</w:t>
      </w:r>
      <w:r w:rsidR="00FD27D1" w:rsidRPr="00D10639">
        <w:rPr>
          <w:szCs w:val="24"/>
        </w:rPr>
        <w:t xml:space="preserve"> and BinDNase</w:t>
      </w:r>
      <w:r w:rsidR="00FD27D1" w:rsidRPr="00D10639">
        <w:rPr>
          <w:rStyle w:val="citebib"/>
          <w:szCs w:val="24"/>
          <w:shd w:val="clear" w:color="auto" w:fill="auto"/>
          <w:vertAlign w:val="superscript"/>
        </w:rPr>
        <w:t>13</w:t>
      </w:r>
      <w:r w:rsidRPr="00D10639">
        <w:rPr>
          <w:szCs w:val="24"/>
        </w:rPr>
        <w:t>—</w:t>
      </w:r>
      <w:r w:rsidR="005521FA" w:rsidRPr="00D10639">
        <w:rPr>
          <w:szCs w:val="24"/>
        </w:rPr>
        <w:t>with respect to</w:t>
      </w:r>
      <w:r w:rsidR="00FD27D1" w:rsidRPr="00D10639">
        <w:rPr>
          <w:szCs w:val="24"/>
        </w:rPr>
        <w:t xml:space="preserve"> their accuracy </w:t>
      </w:r>
      <w:r w:rsidR="005521FA" w:rsidRPr="00D10639">
        <w:rPr>
          <w:szCs w:val="24"/>
        </w:rPr>
        <w:t>in</w:t>
      </w:r>
      <w:r w:rsidR="00FD27D1" w:rsidRPr="00D10639">
        <w:rPr>
          <w:szCs w:val="24"/>
        </w:rPr>
        <w:t xml:space="preserve"> recover</w:t>
      </w:r>
      <w:r w:rsidR="005521FA" w:rsidRPr="00D10639">
        <w:rPr>
          <w:szCs w:val="24"/>
        </w:rPr>
        <w:t>ing</w:t>
      </w:r>
      <w:r w:rsidR="00FD27D1" w:rsidRPr="00D10639">
        <w:rPr>
          <w:szCs w:val="24"/>
        </w:rPr>
        <w:t xml:space="preserve"> TFBSs supported by 88 ChIP-seq TF experiments </w:t>
      </w:r>
      <w:r w:rsidRPr="00D10639">
        <w:rPr>
          <w:szCs w:val="24"/>
        </w:rPr>
        <w:t>in</w:t>
      </w:r>
      <w:r w:rsidR="00FD27D1" w:rsidRPr="00D10639">
        <w:rPr>
          <w:szCs w:val="24"/>
        </w:rPr>
        <w:t xml:space="preserve"> two cell types (H1-hESC and K562) with area under the receiver operating characteristic curves (AUC</w:t>
      </w:r>
      <w:r w:rsidR="005521FA" w:rsidRPr="00D10639">
        <w:rPr>
          <w:szCs w:val="24"/>
        </w:rPr>
        <w:t>s</w:t>
      </w:r>
      <w:r w:rsidR="00FD27D1" w:rsidRPr="00D10639">
        <w:rPr>
          <w:szCs w:val="24"/>
        </w:rPr>
        <w:t xml:space="preserve">) and </w:t>
      </w:r>
      <w:r w:rsidRPr="00D10639">
        <w:rPr>
          <w:szCs w:val="24"/>
        </w:rPr>
        <w:t xml:space="preserve">area under the </w:t>
      </w:r>
      <w:r w:rsidR="00FD27D1" w:rsidRPr="00D10639">
        <w:rPr>
          <w:szCs w:val="24"/>
        </w:rPr>
        <w:t>precision-recall curves (AUPR</w:t>
      </w:r>
      <w:r w:rsidR="005521FA" w:rsidRPr="00D10639">
        <w:rPr>
          <w:szCs w:val="24"/>
        </w:rPr>
        <w:t>s</w:t>
      </w:r>
      <w:r w:rsidR="00FD27D1" w:rsidRPr="00D10639">
        <w:rPr>
          <w:szCs w:val="24"/>
        </w:rPr>
        <w:t>). We also propose the FLR-Exp methodology, which associates the FLR</w:t>
      </w:r>
      <w:r w:rsidR="00FD27D1" w:rsidRPr="00D10639">
        <w:rPr>
          <w:rStyle w:val="citebib"/>
          <w:szCs w:val="24"/>
          <w:shd w:val="clear" w:color="auto" w:fill="auto"/>
          <w:vertAlign w:val="superscript"/>
        </w:rPr>
        <w:t>12</w:t>
      </w:r>
      <w:r w:rsidR="00FD27D1" w:rsidRPr="00D10639">
        <w:rPr>
          <w:szCs w:val="24"/>
        </w:rPr>
        <w:t xml:space="preserve"> scores for footprints in cell</w:t>
      </w:r>
      <w:r w:rsidRPr="00D10639">
        <w:rPr>
          <w:szCs w:val="24"/>
        </w:rPr>
        <w:t>-</w:t>
      </w:r>
      <w:r w:rsidR="00FD27D1" w:rsidRPr="00D10639">
        <w:rPr>
          <w:szCs w:val="24"/>
        </w:rPr>
        <w:t>type pairs with the fold</w:t>
      </w:r>
      <w:r w:rsidRPr="00D10639">
        <w:rPr>
          <w:szCs w:val="24"/>
        </w:rPr>
        <w:t>-</w:t>
      </w:r>
      <w:r w:rsidR="00FD27D1" w:rsidRPr="00D10639">
        <w:rPr>
          <w:szCs w:val="24"/>
        </w:rPr>
        <w:t xml:space="preserve">change expression of the TFs associated </w:t>
      </w:r>
      <w:r w:rsidRPr="00D10639">
        <w:rPr>
          <w:szCs w:val="24"/>
        </w:rPr>
        <w:t>with</w:t>
      </w:r>
      <w:r w:rsidR="00FD27D1" w:rsidRPr="00D10639">
        <w:rPr>
          <w:szCs w:val="24"/>
        </w:rPr>
        <w:t xml:space="preserve"> the footprints. This analysis is based on the comparison of footprints and expression of 143 TFs in H1-hESC, K562 and GM12878 cells. We also evaluate</w:t>
      </w:r>
      <w:r w:rsidR="005521FA" w:rsidRPr="00D10639">
        <w:rPr>
          <w:szCs w:val="24"/>
        </w:rPr>
        <w:t>d</w:t>
      </w:r>
      <w:r w:rsidR="00FD27D1" w:rsidRPr="00D10639">
        <w:rPr>
          <w:szCs w:val="24"/>
        </w:rPr>
        <w:t xml:space="preserve"> approaches for ranking footprints, strategies for dealing with DNase-seq experimental artifacts and the effect of TF residence time on footprint predictions.</w:t>
      </w:r>
    </w:p>
    <w:p w:rsidR="00FD27D1" w:rsidRPr="00D10639" w:rsidRDefault="00FD27D1">
      <w:pPr>
        <w:pStyle w:val="Sec1Ttl"/>
        <w:autoSpaceDE w:val="0"/>
        <w:autoSpaceDN w:val="0"/>
        <w:adjustRightInd w:val="0"/>
        <w:rPr>
          <w:szCs w:val="24"/>
        </w:rPr>
      </w:pPr>
      <w:r w:rsidRPr="00D10639">
        <w:rPr>
          <w:szCs w:val="24"/>
        </w:rPr>
        <w:t>RESULTS</w:t>
      </w:r>
    </w:p>
    <w:p w:rsidR="00FD27D1" w:rsidRPr="00D10639" w:rsidRDefault="00FD27D1">
      <w:pPr>
        <w:pStyle w:val="Sec2Ttl"/>
        <w:autoSpaceDE w:val="0"/>
        <w:autoSpaceDN w:val="0"/>
        <w:adjustRightInd w:val="0"/>
        <w:rPr>
          <w:szCs w:val="24"/>
        </w:rPr>
      </w:pPr>
      <w:r w:rsidRPr="00D10639">
        <w:rPr>
          <w:szCs w:val="24"/>
        </w:rPr>
        <w:t>Computational genomic footprinting methods</w:t>
      </w:r>
    </w:p>
    <w:p w:rsidR="00FD27D1" w:rsidRPr="00D10639" w:rsidRDefault="00FD27D1">
      <w:pPr>
        <w:pStyle w:val="BodyPara"/>
        <w:autoSpaceDE w:val="0"/>
        <w:autoSpaceDN w:val="0"/>
        <w:adjustRightInd w:val="0"/>
        <w:rPr>
          <w:szCs w:val="24"/>
        </w:rPr>
      </w:pPr>
      <w:r w:rsidRPr="00D10639">
        <w:rPr>
          <w:szCs w:val="24"/>
        </w:rPr>
        <w:t xml:space="preserve">Computational footprinting methods can be broadly categorized </w:t>
      </w:r>
      <w:r w:rsidR="005C09CE" w:rsidRPr="00D10639">
        <w:rPr>
          <w:szCs w:val="24"/>
        </w:rPr>
        <w:t>as either</w:t>
      </w:r>
      <w:r w:rsidRPr="00D10639">
        <w:rPr>
          <w:szCs w:val="24"/>
        </w:rPr>
        <w:t xml:space="preserve"> segmentation</w:t>
      </w:r>
      <w:r w:rsidRPr="00D10639">
        <w:rPr>
          <w:rStyle w:val="citebib"/>
          <w:szCs w:val="24"/>
          <w:shd w:val="clear" w:color="auto" w:fill="auto"/>
          <w:vertAlign w:val="superscript"/>
        </w:rPr>
        <w:t>4–8</w:t>
      </w:r>
      <w:r w:rsidRPr="00D10639">
        <w:rPr>
          <w:szCs w:val="24"/>
        </w:rPr>
        <w:t xml:space="preserve"> </w:t>
      </w:r>
      <w:r w:rsidR="005C09CE" w:rsidRPr="00D10639">
        <w:rPr>
          <w:szCs w:val="24"/>
        </w:rPr>
        <w:t xml:space="preserve">or </w:t>
      </w:r>
      <w:r w:rsidRPr="00D10639">
        <w:rPr>
          <w:szCs w:val="24"/>
        </w:rPr>
        <w:t>site-centric</w:t>
      </w:r>
      <w:r w:rsidR="00643EB8" w:rsidRPr="00D10639">
        <w:rPr>
          <w:rStyle w:val="citebib"/>
          <w:szCs w:val="24"/>
          <w:shd w:val="clear" w:color="auto" w:fill="auto"/>
          <w:vertAlign w:val="superscript"/>
        </w:rPr>
        <w:t>9–13</w:t>
      </w:r>
      <w:r w:rsidRPr="00D10639">
        <w:rPr>
          <w:szCs w:val="24"/>
        </w:rPr>
        <w:t xml:space="preserve"> methods. Several segmentation methods use </w:t>
      </w:r>
      <w:r w:rsidR="005C09CE" w:rsidRPr="00D10639">
        <w:rPr>
          <w:szCs w:val="24"/>
        </w:rPr>
        <w:t xml:space="preserve">a </w:t>
      </w:r>
      <w:r w:rsidRPr="00D10639">
        <w:rPr>
          <w:szCs w:val="24"/>
        </w:rPr>
        <w:t>window search to scan DNase-seq genomic profiles with a footprint-like shape</w:t>
      </w:r>
      <w:r w:rsidR="005C09CE" w:rsidRPr="00D10639">
        <w:rPr>
          <w:szCs w:val="24"/>
        </w:rPr>
        <w:t>—</w:t>
      </w:r>
      <w:r w:rsidRPr="00D10639">
        <w:rPr>
          <w:szCs w:val="24"/>
        </w:rPr>
        <w:t>short regions with low DNase-seq digestion between short regions with high DNase-seq digestion (Neph</w:t>
      </w:r>
      <w:r w:rsidRPr="00D10639">
        <w:rPr>
          <w:rStyle w:val="citebib"/>
          <w:szCs w:val="24"/>
          <w:shd w:val="clear" w:color="auto" w:fill="auto"/>
          <w:vertAlign w:val="superscript"/>
        </w:rPr>
        <w:t>4</w:t>
      </w:r>
      <w:r w:rsidRPr="00D10639">
        <w:rPr>
          <w:szCs w:val="24"/>
        </w:rPr>
        <w:t>, Wellington</w:t>
      </w:r>
      <w:r w:rsidRPr="00D10639">
        <w:rPr>
          <w:rStyle w:val="citebib"/>
          <w:szCs w:val="24"/>
          <w:shd w:val="clear" w:color="auto" w:fill="auto"/>
          <w:vertAlign w:val="superscript"/>
        </w:rPr>
        <w:t>6</w:t>
      </w:r>
      <w:r w:rsidRPr="00D10639">
        <w:rPr>
          <w:szCs w:val="24"/>
        </w:rPr>
        <w:t xml:space="preserve"> and DNase2TF</w:t>
      </w:r>
      <w:r w:rsidRPr="00D10639">
        <w:rPr>
          <w:rStyle w:val="citebib"/>
          <w:szCs w:val="24"/>
          <w:shd w:val="clear" w:color="auto" w:fill="auto"/>
          <w:vertAlign w:val="superscript"/>
        </w:rPr>
        <w:t>7</w:t>
      </w:r>
      <w:r w:rsidRPr="00D10639">
        <w:rPr>
          <w:szCs w:val="24"/>
        </w:rPr>
        <w:t xml:space="preserve">). Another family of segmentation methods </w:t>
      </w:r>
      <w:ins w:id="10" w:author="Eduardo Gusmao" w:date="2016-02-03T20:28:00Z">
        <w:r w:rsidR="009227AE">
          <w:rPr>
            <w:szCs w:val="24"/>
          </w:rPr>
          <w:t>is</w:t>
        </w:r>
      </w:ins>
      <w:del w:id="11" w:author="Eduardo Gusmao" w:date="2016-02-03T20:28:00Z">
        <w:r w:rsidRPr="00D10639" w:rsidDel="009227AE">
          <w:rPr>
            <w:szCs w:val="24"/>
          </w:rPr>
          <w:delText>are</w:delText>
        </w:r>
      </w:del>
      <w:r w:rsidRPr="00D10639">
        <w:rPr>
          <w:szCs w:val="24"/>
        </w:rPr>
        <w:t xml:space="preserve"> based on hidden Markov models, in which the hidden states model distinct levels of DNase-seq cleavage activity around footprints (Boyle</w:t>
      </w:r>
      <w:r w:rsidRPr="00D10639">
        <w:rPr>
          <w:rStyle w:val="citebib"/>
          <w:szCs w:val="24"/>
          <w:shd w:val="clear" w:color="auto" w:fill="auto"/>
          <w:vertAlign w:val="superscript"/>
        </w:rPr>
        <w:t>5</w:t>
      </w:r>
      <w:r w:rsidRPr="00D10639">
        <w:rPr>
          <w:szCs w:val="24"/>
        </w:rPr>
        <w:t xml:space="preserve"> and HINT</w:t>
      </w:r>
      <w:r w:rsidRPr="00D10639">
        <w:rPr>
          <w:rStyle w:val="citebib"/>
          <w:szCs w:val="24"/>
          <w:shd w:val="clear" w:color="auto" w:fill="auto"/>
          <w:vertAlign w:val="superscript"/>
        </w:rPr>
        <w:t>8</w:t>
      </w:r>
      <w:r w:rsidRPr="00D10639">
        <w:rPr>
          <w:szCs w:val="24"/>
        </w:rPr>
        <w:t xml:space="preserve">). Site-centric methods analyze DNase-seq profiles around MPBSs and classify these sites as either bound or unbound. Most site-centric methods are based on unsupervised statistical methods </w:t>
      </w:r>
      <w:r w:rsidR="005C09CE" w:rsidRPr="00D10639">
        <w:rPr>
          <w:szCs w:val="24"/>
        </w:rPr>
        <w:t>such as</w:t>
      </w:r>
      <w:r w:rsidRPr="00D10639">
        <w:rPr>
          <w:szCs w:val="24"/>
        </w:rPr>
        <w:t xml:space="preserve"> mixture models (FLR</w:t>
      </w:r>
      <w:r w:rsidRPr="00D10639">
        <w:rPr>
          <w:rStyle w:val="citebib"/>
          <w:szCs w:val="24"/>
          <w:shd w:val="clear" w:color="auto" w:fill="auto"/>
          <w:vertAlign w:val="superscript"/>
        </w:rPr>
        <w:t>12</w:t>
      </w:r>
      <w:r w:rsidRPr="00D10639">
        <w:rPr>
          <w:szCs w:val="24"/>
        </w:rPr>
        <w:t>), Bayesian mixture models (</w:t>
      </w:r>
      <w:r w:rsidR="00D97411" w:rsidRPr="00D10639">
        <w:rPr>
          <w:szCs w:val="24"/>
        </w:rPr>
        <w:t>CENTIPEDE</w:t>
      </w:r>
      <w:r w:rsidRPr="00D10639">
        <w:rPr>
          <w:rStyle w:val="citebib"/>
          <w:szCs w:val="24"/>
          <w:shd w:val="clear" w:color="auto" w:fill="auto"/>
          <w:vertAlign w:val="superscript"/>
        </w:rPr>
        <w:t>9</w:t>
      </w:r>
      <w:r w:rsidRPr="00D10639">
        <w:rPr>
          <w:szCs w:val="24"/>
        </w:rPr>
        <w:t xml:space="preserve">) and </w:t>
      </w:r>
      <w:r w:rsidR="005C09CE" w:rsidRPr="00D10639">
        <w:rPr>
          <w:szCs w:val="24"/>
        </w:rPr>
        <w:t xml:space="preserve">a </w:t>
      </w:r>
      <w:r w:rsidRPr="00D10639">
        <w:rPr>
          <w:szCs w:val="24"/>
        </w:rPr>
        <w:t>combination of Gaussian process and expectation propagation (PIQ</w:t>
      </w:r>
      <w:r w:rsidRPr="00D10639">
        <w:rPr>
          <w:rStyle w:val="citebib"/>
          <w:szCs w:val="24"/>
          <w:shd w:val="clear" w:color="auto" w:fill="auto"/>
          <w:vertAlign w:val="superscript"/>
        </w:rPr>
        <w:t>11</w:t>
      </w:r>
      <w:r w:rsidRPr="00D10639">
        <w:rPr>
          <w:szCs w:val="24"/>
        </w:rPr>
        <w:t>). An alternative site-centric approach proposed by Cuellar</w:t>
      </w:r>
      <w:r w:rsidR="00643EB8" w:rsidRPr="00D10639">
        <w:rPr>
          <w:szCs w:val="24"/>
        </w:rPr>
        <w:t xml:space="preserve"> </w:t>
      </w:r>
      <w:proofErr w:type="gramStart"/>
      <w:r w:rsidR="00643EB8" w:rsidRPr="00D10639">
        <w:rPr>
          <w:i/>
          <w:szCs w:val="24"/>
        </w:rPr>
        <w:t>et</w:t>
      </w:r>
      <w:proofErr w:type="gramEnd"/>
      <w:r w:rsidR="00643EB8" w:rsidRPr="00D10639">
        <w:rPr>
          <w:i/>
          <w:szCs w:val="24"/>
        </w:rPr>
        <w:t xml:space="preserve"> al.</w:t>
      </w:r>
      <w:r w:rsidRPr="00D10639">
        <w:rPr>
          <w:rStyle w:val="citebib"/>
          <w:szCs w:val="24"/>
          <w:shd w:val="clear" w:color="auto" w:fill="auto"/>
          <w:vertAlign w:val="superscript"/>
        </w:rPr>
        <w:t>10</w:t>
      </w:r>
      <w:r w:rsidRPr="00D10639">
        <w:rPr>
          <w:szCs w:val="24"/>
        </w:rPr>
        <w:t xml:space="preserve"> uses DNase-seq profiles as</w:t>
      </w:r>
      <w:r w:rsidR="00643EB8" w:rsidRPr="00D10639">
        <w:rPr>
          <w:szCs w:val="24"/>
        </w:rPr>
        <w:t xml:space="preserve"> the</w:t>
      </w:r>
      <w:r w:rsidRPr="00D10639">
        <w:rPr>
          <w:szCs w:val="24"/>
        </w:rPr>
        <w:t xml:space="preserve"> prior distribution for the detection of MPBSs. BinDNase is a supervised site-centric method based on logistic regression</w:t>
      </w:r>
      <w:r w:rsidRPr="00D10639">
        <w:rPr>
          <w:rStyle w:val="citebib"/>
          <w:szCs w:val="24"/>
          <w:shd w:val="clear" w:color="auto" w:fill="auto"/>
          <w:vertAlign w:val="superscript"/>
        </w:rPr>
        <w:t>13</w:t>
      </w:r>
      <w:r w:rsidRPr="00D10639">
        <w:rPr>
          <w:szCs w:val="24"/>
        </w:rPr>
        <w:t>. We also evaluate</w:t>
      </w:r>
      <w:r w:rsidR="00643EB8" w:rsidRPr="00D10639">
        <w:rPr>
          <w:szCs w:val="24"/>
        </w:rPr>
        <w:t>d</w:t>
      </w:r>
      <w:r w:rsidRPr="00D10639">
        <w:rPr>
          <w:szCs w:val="24"/>
        </w:rPr>
        <w:t xml:space="preserve"> simple statistics as baseline methods</w:t>
      </w:r>
      <w:r w:rsidR="00643EB8" w:rsidRPr="00D10639">
        <w:rPr>
          <w:szCs w:val="24"/>
        </w:rPr>
        <w:t>,</w:t>
      </w:r>
      <w:r w:rsidRPr="00D10639">
        <w:rPr>
          <w:szCs w:val="24"/>
        </w:rPr>
        <w:t xml:space="preserve"> ranking MPBSs by position weight matrix (PWM-Rank) bit-score</w:t>
      </w:r>
      <w:r w:rsidRPr="00D10639">
        <w:rPr>
          <w:rStyle w:val="citebib"/>
          <w:szCs w:val="24"/>
          <w:shd w:val="clear" w:color="auto" w:fill="auto"/>
          <w:vertAlign w:val="superscript"/>
        </w:rPr>
        <w:t>10</w:t>
      </w:r>
      <w:r w:rsidRPr="00D10639">
        <w:rPr>
          <w:szCs w:val="24"/>
        </w:rPr>
        <w:t>, by</w:t>
      </w:r>
      <w:r w:rsidR="00643EB8" w:rsidRPr="00D10639">
        <w:rPr>
          <w:szCs w:val="24"/>
        </w:rPr>
        <w:t xml:space="preserve"> the</w:t>
      </w:r>
      <w:r w:rsidRPr="00D10639">
        <w:rPr>
          <w:szCs w:val="24"/>
        </w:rPr>
        <w:t xml:space="preserve"> ratio of the number of DNase-seq reads inside </w:t>
      </w:r>
      <w:r w:rsidR="00643EB8" w:rsidRPr="00D10639">
        <w:rPr>
          <w:szCs w:val="24"/>
        </w:rPr>
        <w:t>an</w:t>
      </w:r>
      <w:r w:rsidRPr="00D10639">
        <w:rPr>
          <w:szCs w:val="24"/>
        </w:rPr>
        <w:t xml:space="preserve"> MPBS</w:t>
      </w:r>
      <w:r w:rsidR="00643EB8" w:rsidRPr="00D10639">
        <w:rPr>
          <w:szCs w:val="24"/>
        </w:rPr>
        <w:t xml:space="preserve"> to that around it</w:t>
      </w:r>
      <w:r w:rsidRPr="00D10639">
        <w:rPr>
          <w:szCs w:val="24"/>
        </w:rPr>
        <w:t xml:space="preserve"> (FS-Rank</w:t>
      </w:r>
      <w:proofErr w:type="gramStart"/>
      <w:r w:rsidRPr="00D10639">
        <w:rPr>
          <w:szCs w:val="24"/>
        </w:rPr>
        <w:t>)</w:t>
      </w:r>
      <w:r w:rsidRPr="00D10639">
        <w:rPr>
          <w:rStyle w:val="citebib"/>
          <w:szCs w:val="24"/>
          <w:shd w:val="clear" w:color="auto" w:fill="auto"/>
          <w:vertAlign w:val="superscript"/>
        </w:rPr>
        <w:t>4,15</w:t>
      </w:r>
      <w:proofErr w:type="gramEnd"/>
      <w:r w:rsidRPr="00D10639">
        <w:rPr>
          <w:szCs w:val="24"/>
        </w:rPr>
        <w:t xml:space="preserve"> and by</w:t>
      </w:r>
      <w:r w:rsidR="00643EB8" w:rsidRPr="00D10639">
        <w:rPr>
          <w:szCs w:val="24"/>
        </w:rPr>
        <w:t xml:space="preserve"> the</w:t>
      </w:r>
      <w:r w:rsidRPr="00D10639">
        <w:rPr>
          <w:szCs w:val="24"/>
        </w:rPr>
        <w:t xml:space="preserve"> number of DNase-seq reads around a</w:t>
      </w:r>
      <w:r w:rsidR="00643EB8" w:rsidRPr="00D10639">
        <w:rPr>
          <w:szCs w:val="24"/>
        </w:rPr>
        <w:t>n</w:t>
      </w:r>
      <w:r w:rsidRPr="00D10639">
        <w:rPr>
          <w:szCs w:val="24"/>
        </w:rPr>
        <w:t xml:space="preserve"> MPBS (TC-Rank)</w:t>
      </w:r>
      <w:r w:rsidRPr="00D10639">
        <w:rPr>
          <w:rStyle w:val="citebib"/>
          <w:szCs w:val="24"/>
          <w:shd w:val="clear" w:color="auto" w:fill="auto"/>
          <w:vertAlign w:val="superscript"/>
        </w:rPr>
        <w:t>10,15</w:t>
      </w:r>
      <w:r w:rsidRPr="00D10639">
        <w:rPr>
          <w:szCs w:val="24"/>
        </w:rPr>
        <w:t>.</w:t>
      </w:r>
    </w:p>
    <w:p w:rsidR="00FD27D1" w:rsidRPr="00D10639" w:rsidRDefault="00FD27D1">
      <w:pPr>
        <w:pStyle w:val="BodyIndent"/>
        <w:autoSpaceDE w:val="0"/>
        <w:autoSpaceDN w:val="0"/>
        <w:adjustRightInd w:val="0"/>
        <w:rPr>
          <w:szCs w:val="24"/>
        </w:rPr>
      </w:pPr>
      <w:r w:rsidRPr="00D10639">
        <w:rPr>
          <w:szCs w:val="24"/>
        </w:rPr>
        <w:t xml:space="preserve">There are several other relevant characteristics for computational footprinting methods. A few methods allow the inclusion of additional genomic and/or experimental evidence </w:t>
      </w:r>
      <w:r w:rsidR="00EE652F" w:rsidRPr="00D10639">
        <w:rPr>
          <w:szCs w:val="24"/>
        </w:rPr>
        <w:t>such as</w:t>
      </w:r>
      <w:r w:rsidRPr="00D10639">
        <w:rPr>
          <w:szCs w:val="24"/>
        </w:rPr>
        <w:t xml:space="preserve"> conservation scores</w:t>
      </w:r>
      <w:r w:rsidRPr="00D10639">
        <w:rPr>
          <w:rStyle w:val="citebib"/>
          <w:szCs w:val="24"/>
          <w:shd w:val="clear" w:color="auto" w:fill="auto"/>
          <w:vertAlign w:val="superscript"/>
        </w:rPr>
        <w:t>9</w:t>
      </w:r>
      <w:r w:rsidRPr="00D10639">
        <w:rPr>
          <w:szCs w:val="24"/>
        </w:rPr>
        <w:t>, distance to transcription start sites</w:t>
      </w:r>
      <w:r w:rsidRPr="00D10639">
        <w:rPr>
          <w:rStyle w:val="citebib"/>
          <w:szCs w:val="24"/>
          <w:shd w:val="clear" w:color="auto" w:fill="auto"/>
          <w:vertAlign w:val="superscript"/>
        </w:rPr>
        <w:t>9</w:t>
      </w:r>
      <w:r w:rsidRPr="00D10639">
        <w:rPr>
          <w:szCs w:val="24"/>
        </w:rPr>
        <w:t xml:space="preserve"> and histone modifications</w:t>
      </w:r>
      <w:r w:rsidRPr="00D10639">
        <w:rPr>
          <w:rStyle w:val="citebib"/>
          <w:szCs w:val="24"/>
          <w:shd w:val="clear" w:color="auto" w:fill="auto"/>
          <w:vertAlign w:val="superscript"/>
        </w:rPr>
        <w:t>8–10</w:t>
      </w:r>
      <w:r w:rsidRPr="00D10639">
        <w:rPr>
          <w:szCs w:val="24"/>
        </w:rPr>
        <w:t>. Only PIQ</w:t>
      </w:r>
      <w:r w:rsidRPr="00D10639">
        <w:rPr>
          <w:rStyle w:val="citebib"/>
          <w:szCs w:val="24"/>
          <w:shd w:val="clear" w:color="auto" w:fill="auto"/>
          <w:vertAlign w:val="superscript"/>
        </w:rPr>
        <w:t>11</w:t>
      </w:r>
      <w:r w:rsidRPr="00D10639">
        <w:rPr>
          <w:szCs w:val="24"/>
        </w:rPr>
        <w:t xml:space="preserve"> supports the analysis of several DNase-seq data sets </w:t>
      </w:r>
      <w:r w:rsidR="00EE652F" w:rsidRPr="00D10639">
        <w:rPr>
          <w:szCs w:val="24"/>
        </w:rPr>
        <w:t>(</w:t>
      </w:r>
      <w:r w:rsidRPr="00D10639">
        <w:rPr>
          <w:szCs w:val="24"/>
        </w:rPr>
        <w:t>i.e.</w:t>
      </w:r>
      <w:r w:rsidR="00CE6D83" w:rsidRPr="00D10639">
        <w:rPr>
          <w:szCs w:val="24"/>
        </w:rPr>
        <w:t>,</w:t>
      </w:r>
      <w:r w:rsidRPr="00D10639">
        <w:rPr>
          <w:szCs w:val="24"/>
        </w:rPr>
        <w:t xml:space="preserve"> experiments with replicates or time series</w:t>
      </w:r>
      <w:r w:rsidR="00EE652F" w:rsidRPr="00D10639">
        <w:rPr>
          <w:szCs w:val="24"/>
        </w:rPr>
        <w:t>)</w:t>
      </w:r>
      <w:r w:rsidRPr="00D10639">
        <w:rPr>
          <w:szCs w:val="24"/>
        </w:rPr>
        <w:t xml:space="preserve">. Another important feature is the correction of DNase-seq experimental artifacts, which is </w:t>
      </w:r>
      <w:r w:rsidRPr="00D10639">
        <w:rPr>
          <w:szCs w:val="24"/>
        </w:rPr>
        <w:lastRenderedPageBreak/>
        <w:t xml:space="preserve">supported </w:t>
      </w:r>
      <w:r w:rsidR="00EE652F" w:rsidRPr="00D10639">
        <w:rPr>
          <w:szCs w:val="24"/>
        </w:rPr>
        <w:t xml:space="preserve">only </w:t>
      </w:r>
      <w:r w:rsidRPr="00D10639">
        <w:rPr>
          <w:szCs w:val="24"/>
        </w:rPr>
        <w:t>by DNase2TF</w:t>
      </w:r>
      <w:r w:rsidRPr="00D10639">
        <w:rPr>
          <w:rStyle w:val="citebib"/>
          <w:szCs w:val="24"/>
          <w:shd w:val="clear" w:color="auto" w:fill="auto"/>
          <w:vertAlign w:val="superscript"/>
        </w:rPr>
        <w:t>7</w:t>
      </w:r>
      <w:r w:rsidRPr="00D10639">
        <w:rPr>
          <w:szCs w:val="24"/>
        </w:rPr>
        <w:t>, HINT</w:t>
      </w:r>
      <w:r w:rsidRPr="00D10639">
        <w:rPr>
          <w:rStyle w:val="citebib"/>
          <w:szCs w:val="24"/>
          <w:shd w:val="clear" w:color="auto" w:fill="auto"/>
          <w:vertAlign w:val="superscript"/>
        </w:rPr>
        <w:t>8</w:t>
      </w:r>
      <w:r w:rsidRPr="00D10639">
        <w:rPr>
          <w:szCs w:val="24"/>
        </w:rPr>
        <w:t xml:space="preserve"> variants (HINT-BC and HINT-BCN) and FLR</w:t>
      </w:r>
      <w:r w:rsidRPr="00D10639">
        <w:rPr>
          <w:rStyle w:val="citebib"/>
          <w:szCs w:val="24"/>
          <w:shd w:val="clear" w:color="auto" w:fill="auto"/>
          <w:vertAlign w:val="superscript"/>
        </w:rPr>
        <w:t>9</w:t>
      </w:r>
      <w:r w:rsidRPr="00D10639">
        <w:rPr>
          <w:szCs w:val="24"/>
        </w:rPr>
        <w:t xml:space="preserve">. </w:t>
      </w:r>
      <w:r w:rsidR="00EE652F" w:rsidRPr="00D10639">
        <w:rPr>
          <w:szCs w:val="24"/>
        </w:rPr>
        <w:t>Whereas</w:t>
      </w:r>
      <w:r w:rsidRPr="00D10639">
        <w:rPr>
          <w:szCs w:val="24"/>
        </w:rPr>
        <w:t xml:space="preserve"> HINT-BC, HINT-BCN and DNase2TF use experimental bias statistics to pre-process DNase-seq profiles</w:t>
      </w:r>
      <w:r w:rsidR="00EE652F" w:rsidRPr="00D10639">
        <w:rPr>
          <w:szCs w:val="24"/>
        </w:rPr>
        <w:t>,</w:t>
      </w:r>
      <w:r w:rsidRPr="00D10639">
        <w:rPr>
          <w:szCs w:val="24"/>
        </w:rPr>
        <w:t xml:space="preserve"> FLR builds a </w:t>
      </w:r>
      <w:r w:rsidR="00EE652F" w:rsidRPr="00D10639">
        <w:rPr>
          <w:szCs w:val="24"/>
        </w:rPr>
        <w:t>‘</w:t>
      </w:r>
      <w:r w:rsidRPr="00D10639">
        <w:rPr>
          <w:szCs w:val="24"/>
        </w:rPr>
        <w:t xml:space="preserve">cleavage </w:t>
      </w:r>
      <w:proofErr w:type="spellStart"/>
      <w:r w:rsidRPr="00D10639">
        <w:rPr>
          <w:szCs w:val="24"/>
        </w:rPr>
        <w:t>bias</w:t>
      </w:r>
      <w:r w:rsidR="00EE652F" w:rsidRPr="00D10639">
        <w:rPr>
          <w:szCs w:val="24"/>
        </w:rPr>
        <w:t>’</w:t>
      </w:r>
      <w:proofErr w:type="spellEnd"/>
      <w:r w:rsidRPr="00D10639">
        <w:rPr>
          <w:szCs w:val="24"/>
        </w:rPr>
        <w:t xml:space="preserve"> model within the mixture model in a TF-specific manner. Most methods use base pair DNase-seq resolution as primary input</w:t>
      </w:r>
      <w:r w:rsidRPr="00D10639">
        <w:rPr>
          <w:rStyle w:val="citebib"/>
          <w:szCs w:val="24"/>
          <w:shd w:val="clear" w:color="auto" w:fill="auto"/>
          <w:vertAlign w:val="superscript"/>
        </w:rPr>
        <w:t>4–9</w:t>
      </w:r>
      <w:proofErr w:type="gramStart"/>
      <w:r w:rsidRPr="00D10639">
        <w:rPr>
          <w:rStyle w:val="citebib"/>
          <w:szCs w:val="24"/>
          <w:shd w:val="clear" w:color="auto" w:fill="auto"/>
          <w:vertAlign w:val="superscript"/>
        </w:rPr>
        <w:t>,11</w:t>
      </w:r>
      <w:proofErr w:type="gramEnd"/>
      <w:r w:rsidRPr="00D10639">
        <w:rPr>
          <w:rStyle w:val="citebib"/>
          <w:szCs w:val="24"/>
          <w:shd w:val="clear" w:color="auto" w:fill="auto"/>
          <w:vertAlign w:val="superscript"/>
        </w:rPr>
        <w:t>–13</w:t>
      </w:r>
      <w:r w:rsidRPr="00D10639">
        <w:rPr>
          <w:szCs w:val="24"/>
        </w:rPr>
        <w:t>. One exception is Cuellar</w:t>
      </w:r>
      <w:r w:rsidRPr="00D10639">
        <w:rPr>
          <w:rStyle w:val="citebib"/>
          <w:szCs w:val="24"/>
          <w:shd w:val="clear" w:color="auto" w:fill="auto"/>
          <w:vertAlign w:val="superscript"/>
        </w:rPr>
        <w:t>10</w:t>
      </w:r>
      <w:r w:rsidRPr="00D10639">
        <w:rPr>
          <w:szCs w:val="24"/>
        </w:rPr>
        <w:t xml:space="preserve">, which is based on smoothed DNase-seq signals </w:t>
      </w:r>
      <w:r w:rsidR="007D2B02" w:rsidRPr="00D10639">
        <w:rPr>
          <w:szCs w:val="24"/>
        </w:rPr>
        <w:t>from 150-bp</w:t>
      </w:r>
      <w:r w:rsidRPr="00D10639">
        <w:rPr>
          <w:szCs w:val="24"/>
        </w:rPr>
        <w:t xml:space="preserve"> windows.</w:t>
      </w:r>
      <w:r w:rsidR="007D2B02" w:rsidRPr="00D10639">
        <w:rPr>
          <w:szCs w:val="24"/>
        </w:rPr>
        <w:t xml:space="preserve"> </w:t>
      </w:r>
      <w:commentRangeStart w:id="12"/>
      <w:r w:rsidR="007D2B02" w:rsidRPr="00D10639">
        <w:rPr>
          <w:b/>
          <w:szCs w:val="24"/>
          <w:u w:val="single"/>
        </w:rPr>
        <w:t>[AU: OK as edited?]</w:t>
      </w:r>
      <w:commentRangeEnd w:id="12"/>
      <w:r w:rsidR="009227AE">
        <w:rPr>
          <w:rStyle w:val="Refdecomentrio"/>
        </w:rPr>
        <w:commentReference w:id="12"/>
      </w:r>
      <w:r w:rsidRPr="00D10639">
        <w:rPr>
          <w:szCs w:val="24"/>
        </w:rPr>
        <w:t xml:space="preserve"> Smoothing of base pair</w:t>
      </w:r>
      <w:r w:rsidR="007D2B02" w:rsidRPr="00D10639">
        <w:rPr>
          <w:szCs w:val="24"/>
        </w:rPr>
        <w:t>–</w:t>
      </w:r>
      <w:r w:rsidRPr="00D10639">
        <w:rPr>
          <w:szCs w:val="24"/>
        </w:rPr>
        <w:t>resolution profiles is performed by PIQ via the use of G</w:t>
      </w:r>
      <w:r w:rsidR="007D2B02" w:rsidRPr="00D10639">
        <w:rPr>
          <w:szCs w:val="24"/>
        </w:rPr>
        <w:t>aussian process</w:t>
      </w:r>
      <w:r w:rsidRPr="00D10639">
        <w:rPr>
          <w:szCs w:val="24"/>
        </w:rPr>
        <w:t xml:space="preserve"> models</w:t>
      </w:r>
      <w:r w:rsidRPr="00D10639">
        <w:rPr>
          <w:rStyle w:val="citebib"/>
          <w:szCs w:val="24"/>
          <w:shd w:val="clear" w:color="auto" w:fill="auto"/>
          <w:vertAlign w:val="superscript"/>
        </w:rPr>
        <w:t>11</w:t>
      </w:r>
      <w:r w:rsidRPr="00D10639">
        <w:rPr>
          <w:szCs w:val="24"/>
        </w:rPr>
        <w:t>. BinDNase uses a greedy backward feature</w:t>
      </w:r>
      <w:r w:rsidR="00EE652F" w:rsidRPr="00D10639">
        <w:rPr>
          <w:szCs w:val="24"/>
        </w:rPr>
        <w:t>-</w:t>
      </w:r>
      <w:r w:rsidRPr="00D10639">
        <w:rPr>
          <w:szCs w:val="24"/>
        </w:rPr>
        <w:t>selection approach</w:t>
      </w:r>
      <w:r w:rsidR="00EE652F" w:rsidRPr="00D10639">
        <w:rPr>
          <w:szCs w:val="24"/>
        </w:rPr>
        <w:t xml:space="preserve"> that</w:t>
      </w:r>
      <w:r w:rsidRPr="00D10639">
        <w:rPr>
          <w:szCs w:val="24"/>
        </w:rPr>
        <w:t xml:space="preserve"> merges read counts of neighboring genomic positions</w:t>
      </w:r>
      <w:r w:rsidRPr="00D10639">
        <w:rPr>
          <w:rStyle w:val="citebib"/>
          <w:szCs w:val="24"/>
          <w:shd w:val="clear" w:color="auto" w:fill="auto"/>
          <w:vertAlign w:val="superscript"/>
        </w:rPr>
        <w:t>13</w:t>
      </w:r>
      <w:r w:rsidRPr="00D10639">
        <w:rPr>
          <w:szCs w:val="24"/>
        </w:rPr>
        <w:t>. Footprinting methods also provide statistics</w:t>
      </w:r>
      <w:r w:rsidR="007D2B02" w:rsidRPr="00D10639">
        <w:rPr>
          <w:szCs w:val="24"/>
        </w:rPr>
        <w:t xml:space="preserve"> that can be used</w:t>
      </w:r>
      <w:r w:rsidRPr="00D10639">
        <w:rPr>
          <w:szCs w:val="24"/>
        </w:rPr>
        <w:t xml:space="preserve"> to rank footprint predictions. Wellington</w:t>
      </w:r>
      <w:r w:rsidRPr="00D10639">
        <w:rPr>
          <w:rStyle w:val="citebib"/>
          <w:szCs w:val="24"/>
          <w:shd w:val="clear" w:color="auto" w:fill="auto"/>
          <w:vertAlign w:val="superscript"/>
        </w:rPr>
        <w:t>6</w:t>
      </w:r>
      <w:r w:rsidRPr="00D10639">
        <w:rPr>
          <w:szCs w:val="24"/>
        </w:rPr>
        <w:t xml:space="preserve"> and DNase2TF</w:t>
      </w:r>
      <w:r w:rsidRPr="00D10639">
        <w:rPr>
          <w:rStyle w:val="citebib"/>
          <w:szCs w:val="24"/>
          <w:shd w:val="clear" w:color="auto" w:fill="auto"/>
          <w:vertAlign w:val="superscript"/>
        </w:rPr>
        <w:t>7</w:t>
      </w:r>
      <w:r w:rsidRPr="00D10639">
        <w:rPr>
          <w:szCs w:val="24"/>
        </w:rPr>
        <w:t xml:space="preserve"> use read count statistics to provide </w:t>
      </w:r>
      <w:r w:rsidR="00EE652F" w:rsidRPr="00D10639">
        <w:rPr>
          <w:i/>
          <w:szCs w:val="24"/>
        </w:rPr>
        <w:t>P</w:t>
      </w:r>
      <w:r w:rsidR="00EE652F" w:rsidRPr="00D10639">
        <w:rPr>
          <w:szCs w:val="24"/>
        </w:rPr>
        <w:t xml:space="preserve"> </w:t>
      </w:r>
      <w:r w:rsidRPr="00D10639">
        <w:rPr>
          <w:szCs w:val="24"/>
        </w:rPr>
        <w:t>values for each footprint. Several site-centric approaches provide either probabilities (BinDNase</w:t>
      </w:r>
      <w:r w:rsidRPr="00D10639">
        <w:rPr>
          <w:rStyle w:val="citebib"/>
          <w:szCs w:val="24"/>
          <w:shd w:val="clear" w:color="auto" w:fill="auto"/>
          <w:vertAlign w:val="superscript"/>
        </w:rPr>
        <w:t>13</w:t>
      </w:r>
      <w:r w:rsidRPr="00D10639">
        <w:rPr>
          <w:szCs w:val="24"/>
        </w:rPr>
        <w:t xml:space="preserve">, </w:t>
      </w:r>
      <w:r w:rsidR="00D97411" w:rsidRPr="00D10639">
        <w:rPr>
          <w:szCs w:val="24"/>
        </w:rPr>
        <w:t>CENTIPEDE</w:t>
      </w:r>
      <w:r w:rsidRPr="00D10639">
        <w:rPr>
          <w:rStyle w:val="citebib"/>
          <w:szCs w:val="24"/>
          <w:shd w:val="clear" w:color="auto" w:fill="auto"/>
          <w:vertAlign w:val="superscript"/>
        </w:rPr>
        <w:t>9</w:t>
      </w:r>
      <w:r w:rsidRPr="00D10639">
        <w:rPr>
          <w:szCs w:val="24"/>
        </w:rPr>
        <w:t xml:space="preserve"> and PIQ</w:t>
      </w:r>
      <w:r w:rsidRPr="00D10639">
        <w:rPr>
          <w:rStyle w:val="citebib"/>
          <w:szCs w:val="24"/>
          <w:shd w:val="clear" w:color="auto" w:fill="auto"/>
          <w:vertAlign w:val="superscript"/>
        </w:rPr>
        <w:t>11</w:t>
      </w:r>
      <w:r w:rsidRPr="00D10639">
        <w:rPr>
          <w:szCs w:val="24"/>
        </w:rPr>
        <w:t>) or log-odds scores (FLR</w:t>
      </w:r>
      <w:r w:rsidRPr="00D10639">
        <w:rPr>
          <w:rStyle w:val="citebib"/>
          <w:szCs w:val="24"/>
          <w:shd w:val="clear" w:color="auto" w:fill="auto"/>
          <w:vertAlign w:val="superscript"/>
        </w:rPr>
        <w:t>12</w:t>
      </w:r>
      <w:r w:rsidRPr="00D10639">
        <w:rPr>
          <w:szCs w:val="24"/>
        </w:rPr>
        <w:t>) of footprints. Other methods use statistics such as FS (Neph</w:t>
      </w:r>
      <w:r w:rsidRPr="00D10639">
        <w:rPr>
          <w:rStyle w:val="citebib"/>
          <w:szCs w:val="24"/>
          <w:shd w:val="clear" w:color="auto" w:fill="auto"/>
          <w:vertAlign w:val="superscript"/>
        </w:rPr>
        <w:t>4</w:t>
      </w:r>
      <w:r w:rsidRPr="00D10639">
        <w:rPr>
          <w:szCs w:val="24"/>
        </w:rPr>
        <w:t xml:space="preserve">), </w:t>
      </w:r>
      <w:r w:rsidR="007D2D8D" w:rsidRPr="00D10639">
        <w:rPr>
          <w:szCs w:val="24"/>
        </w:rPr>
        <w:t>position weight matrix</w:t>
      </w:r>
      <w:r w:rsidRPr="00D10639">
        <w:rPr>
          <w:szCs w:val="24"/>
        </w:rPr>
        <w:t xml:space="preserve"> </w:t>
      </w:r>
      <w:r w:rsidR="007D2D8D" w:rsidRPr="00D10639">
        <w:rPr>
          <w:szCs w:val="24"/>
        </w:rPr>
        <w:t xml:space="preserve">scores </w:t>
      </w:r>
      <w:r w:rsidRPr="00D10639">
        <w:rPr>
          <w:szCs w:val="24"/>
        </w:rPr>
        <w:t>(Cuel</w:t>
      </w:r>
      <w:r w:rsidR="007D2D8D" w:rsidRPr="00D10639">
        <w:rPr>
          <w:szCs w:val="24"/>
        </w:rPr>
        <w:t>l</w:t>
      </w:r>
      <w:r w:rsidRPr="00D10639">
        <w:rPr>
          <w:szCs w:val="24"/>
        </w:rPr>
        <w:t>ar</w:t>
      </w:r>
      <w:r w:rsidRPr="00D10639">
        <w:rPr>
          <w:rStyle w:val="citebib"/>
          <w:szCs w:val="24"/>
          <w:shd w:val="clear" w:color="auto" w:fill="auto"/>
          <w:vertAlign w:val="superscript"/>
        </w:rPr>
        <w:t>10</w:t>
      </w:r>
      <w:r w:rsidRPr="00D10639">
        <w:rPr>
          <w:szCs w:val="24"/>
        </w:rPr>
        <w:t xml:space="preserve">) </w:t>
      </w:r>
      <w:r w:rsidR="00EE652F" w:rsidRPr="00D10639">
        <w:rPr>
          <w:szCs w:val="24"/>
        </w:rPr>
        <w:t>and</w:t>
      </w:r>
      <w:r w:rsidRPr="00D10639">
        <w:rPr>
          <w:szCs w:val="24"/>
        </w:rPr>
        <w:t xml:space="preserve"> TC (HINT</w:t>
      </w:r>
      <w:r w:rsidRPr="00D10639">
        <w:rPr>
          <w:rStyle w:val="citebib"/>
          <w:szCs w:val="24"/>
          <w:shd w:val="clear" w:color="auto" w:fill="auto"/>
          <w:vertAlign w:val="superscript"/>
        </w:rPr>
        <w:t>8</w:t>
      </w:r>
      <w:r w:rsidRPr="00D10639">
        <w:rPr>
          <w:szCs w:val="24"/>
        </w:rPr>
        <w:t>) to rank predicted footprints.</w:t>
      </w:r>
    </w:p>
    <w:p w:rsidR="00FD27D1" w:rsidRPr="00D10639" w:rsidRDefault="00FD27D1">
      <w:pPr>
        <w:pStyle w:val="BodyIndent"/>
        <w:autoSpaceDE w:val="0"/>
        <w:autoSpaceDN w:val="0"/>
        <w:adjustRightInd w:val="0"/>
        <w:rPr>
          <w:szCs w:val="24"/>
        </w:rPr>
      </w:pPr>
      <w:r w:rsidRPr="00D10639">
        <w:rPr>
          <w:szCs w:val="24"/>
        </w:rPr>
        <w:t xml:space="preserve">The availability, usability and scalability of </w:t>
      </w:r>
      <w:r w:rsidR="004C793B" w:rsidRPr="00D10639">
        <w:rPr>
          <w:szCs w:val="24"/>
        </w:rPr>
        <w:t xml:space="preserve">the </w:t>
      </w:r>
      <w:r w:rsidRPr="00D10639">
        <w:rPr>
          <w:szCs w:val="24"/>
        </w:rPr>
        <w:t>software tools implementing the methods are also important features. Neph</w:t>
      </w:r>
      <w:r w:rsidRPr="00D10639">
        <w:rPr>
          <w:rStyle w:val="citebib"/>
          <w:szCs w:val="24"/>
          <w:shd w:val="clear" w:color="auto" w:fill="auto"/>
          <w:vertAlign w:val="superscript"/>
        </w:rPr>
        <w:t>4</w:t>
      </w:r>
      <w:r w:rsidRPr="00D10639">
        <w:rPr>
          <w:szCs w:val="24"/>
        </w:rPr>
        <w:t>, HINT</w:t>
      </w:r>
      <w:r w:rsidRPr="00D10639">
        <w:rPr>
          <w:rStyle w:val="citebib"/>
          <w:szCs w:val="24"/>
          <w:shd w:val="clear" w:color="auto" w:fill="auto"/>
          <w:vertAlign w:val="superscript"/>
        </w:rPr>
        <w:t>8</w:t>
      </w:r>
      <w:r w:rsidRPr="00D10639">
        <w:rPr>
          <w:szCs w:val="24"/>
        </w:rPr>
        <w:t>, PIQ</w:t>
      </w:r>
      <w:r w:rsidRPr="00D10639">
        <w:rPr>
          <w:rStyle w:val="citebib"/>
          <w:szCs w:val="24"/>
          <w:shd w:val="clear" w:color="auto" w:fill="auto"/>
          <w:vertAlign w:val="superscript"/>
        </w:rPr>
        <w:t>11</w:t>
      </w:r>
      <w:r w:rsidRPr="00D10639">
        <w:rPr>
          <w:szCs w:val="24"/>
        </w:rPr>
        <w:t xml:space="preserve"> and Wellington</w:t>
      </w:r>
      <w:r w:rsidRPr="00D10639">
        <w:rPr>
          <w:rStyle w:val="citebib"/>
          <w:szCs w:val="24"/>
          <w:shd w:val="clear" w:color="auto" w:fill="auto"/>
          <w:vertAlign w:val="superscript"/>
        </w:rPr>
        <w:t>6</w:t>
      </w:r>
      <w:r w:rsidRPr="00D10639">
        <w:rPr>
          <w:szCs w:val="24"/>
        </w:rPr>
        <w:t xml:space="preserve"> provide tutorials and software </w:t>
      </w:r>
      <w:r w:rsidR="004C793B" w:rsidRPr="00D10639">
        <w:rPr>
          <w:szCs w:val="24"/>
        </w:rPr>
        <w:t>for</w:t>
      </w:r>
      <w:r w:rsidRPr="00D10639">
        <w:rPr>
          <w:szCs w:val="24"/>
        </w:rPr>
        <w:t xml:space="preserve"> run</w:t>
      </w:r>
      <w:r w:rsidR="004C793B" w:rsidRPr="00D10639">
        <w:rPr>
          <w:szCs w:val="24"/>
        </w:rPr>
        <w:t>ning</w:t>
      </w:r>
      <w:r w:rsidRPr="00D10639">
        <w:rPr>
          <w:szCs w:val="24"/>
        </w:rPr>
        <w:t xml:space="preserve"> experiments with few command</w:t>
      </w:r>
      <w:r w:rsidR="004C793B" w:rsidRPr="00D10639">
        <w:rPr>
          <w:szCs w:val="24"/>
        </w:rPr>
        <w:t>-</w:t>
      </w:r>
      <w:r w:rsidRPr="00D10639">
        <w:rPr>
          <w:szCs w:val="24"/>
        </w:rPr>
        <w:t>line calls. Of those, only HINT</w:t>
      </w:r>
      <w:r w:rsidRPr="00D10639">
        <w:rPr>
          <w:rStyle w:val="citebib"/>
          <w:szCs w:val="24"/>
          <w:shd w:val="clear" w:color="auto" w:fill="auto"/>
          <w:vertAlign w:val="superscript"/>
        </w:rPr>
        <w:t>8</w:t>
      </w:r>
      <w:r w:rsidRPr="00D10639">
        <w:rPr>
          <w:szCs w:val="24"/>
        </w:rPr>
        <w:t>, PIQ</w:t>
      </w:r>
      <w:r w:rsidRPr="00D10639">
        <w:rPr>
          <w:rStyle w:val="citebib"/>
          <w:szCs w:val="24"/>
          <w:shd w:val="clear" w:color="auto" w:fill="auto"/>
          <w:vertAlign w:val="superscript"/>
        </w:rPr>
        <w:t>11</w:t>
      </w:r>
      <w:r w:rsidRPr="00D10639">
        <w:rPr>
          <w:szCs w:val="24"/>
        </w:rPr>
        <w:t xml:space="preserve"> and Wellington</w:t>
      </w:r>
      <w:r w:rsidRPr="00D10639">
        <w:rPr>
          <w:rStyle w:val="citebib"/>
          <w:szCs w:val="24"/>
          <w:shd w:val="clear" w:color="auto" w:fill="auto"/>
          <w:vertAlign w:val="superscript"/>
        </w:rPr>
        <w:t>6</w:t>
      </w:r>
      <w:r w:rsidRPr="00D10639">
        <w:rPr>
          <w:szCs w:val="24"/>
        </w:rPr>
        <w:t xml:space="preserve"> natively support standard genomic formats as input. </w:t>
      </w:r>
      <w:r w:rsidR="004C793B" w:rsidRPr="00D10639">
        <w:rPr>
          <w:szCs w:val="24"/>
        </w:rPr>
        <w:t>The s</w:t>
      </w:r>
      <w:r w:rsidRPr="00D10639">
        <w:rPr>
          <w:szCs w:val="24"/>
        </w:rPr>
        <w:t>ite</w:t>
      </w:r>
      <w:r w:rsidR="00EE652F" w:rsidRPr="00D10639">
        <w:rPr>
          <w:szCs w:val="24"/>
        </w:rPr>
        <w:t>-</w:t>
      </w:r>
      <w:r w:rsidRPr="00D10639">
        <w:rPr>
          <w:szCs w:val="24"/>
        </w:rPr>
        <w:t>centric methods Cuellar</w:t>
      </w:r>
      <w:r w:rsidRPr="00D10639">
        <w:rPr>
          <w:rStyle w:val="citebib"/>
          <w:szCs w:val="24"/>
          <w:shd w:val="clear" w:color="auto" w:fill="auto"/>
          <w:vertAlign w:val="superscript"/>
        </w:rPr>
        <w:t>10</w:t>
      </w:r>
      <w:r w:rsidRPr="00D10639">
        <w:rPr>
          <w:szCs w:val="24"/>
        </w:rPr>
        <w:t>, BinDNase</w:t>
      </w:r>
      <w:r w:rsidRPr="00D10639">
        <w:rPr>
          <w:rStyle w:val="citebib"/>
          <w:szCs w:val="24"/>
          <w:shd w:val="clear" w:color="auto" w:fill="auto"/>
          <w:vertAlign w:val="superscript"/>
        </w:rPr>
        <w:t>13</w:t>
      </w:r>
      <w:r w:rsidRPr="00D10639">
        <w:rPr>
          <w:szCs w:val="24"/>
        </w:rPr>
        <w:t xml:space="preserve">, </w:t>
      </w:r>
      <w:r w:rsidR="00D97411" w:rsidRPr="00D10639">
        <w:rPr>
          <w:szCs w:val="24"/>
        </w:rPr>
        <w:t>CENTIPEDE</w:t>
      </w:r>
      <w:r w:rsidRPr="00D10639">
        <w:rPr>
          <w:rStyle w:val="citebib"/>
          <w:szCs w:val="24"/>
          <w:shd w:val="clear" w:color="auto" w:fill="auto"/>
          <w:vertAlign w:val="superscript"/>
        </w:rPr>
        <w:t>9</w:t>
      </w:r>
      <w:r w:rsidRPr="00D10639">
        <w:rPr>
          <w:szCs w:val="24"/>
        </w:rPr>
        <w:t xml:space="preserve"> and FLR</w:t>
      </w:r>
      <w:r w:rsidRPr="00D10639">
        <w:rPr>
          <w:rStyle w:val="citebib"/>
          <w:szCs w:val="24"/>
          <w:shd w:val="clear" w:color="auto" w:fill="auto"/>
          <w:vertAlign w:val="superscript"/>
        </w:rPr>
        <w:t>12</w:t>
      </w:r>
      <w:r w:rsidRPr="00D10639">
        <w:rPr>
          <w:szCs w:val="24"/>
        </w:rPr>
        <w:t xml:space="preserve"> require a single execution and input data</w:t>
      </w:r>
      <w:r w:rsidR="00EE652F" w:rsidRPr="00D10639">
        <w:rPr>
          <w:szCs w:val="24"/>
        </w:rPr>
        <w:t xml:space="preserve"> source</w:t>
      </w:r>
      <w:r w:rsidRPr="00D10639">
        <w:rPr>
          <w:szCs w:val="24"/>
        </w:rPr>
        <w:t xml:space="preserve"> per TF and cell, wh</w:t>
      </w:r>
      <w:r w:rsidR="00EE652F" w:rsidRPr="00D10639">
        <w:rPr>
          <w:szCs w:val="24"/>
        </w:rPr>
        <w:t>ereas</w:t>
      </w:r>
      <w:r w:rsidRPr="00D10639">
        <w:rPr>
          <w:szCs w:val="24"/>
        </w:rPr>
        <w:t xml:space="preserve"> segmentation methods require an execution per cell only. These site</w:t>
      </w:r>
      <w:r w:rsidR="00EE652F" w:rsidRPr="00D10639">
        <w:rPr>
          <w:szCs w:val="24"/>
        </w:rPr>
        <w:t>-</w:t>
      </w:r>
      <w:r w:rsidRPr="00D10639">
        <w:rPr>
          <w:szCs w:val="24"/>
        </w:rPr>
        <w:t>centric methods ha</w:t>
      </w:r>
      <w:r w:rsidR="004C793B" w:rsidRPr="00D10639">
        <w:rPr>
          <w:szCs w:val="24"/>
        </w:rPr>
        <w:t>d</w:t>
      </w:r>
      <w:r w:rsidRPr="00D10639">
        <w:rPr>
          <w:szCs w:val="24"/>
        </w:rPr>
        <w:t xml:space="preserve"> computational demands 5 times (FLR and Cuellar) to 50 times (BinDNase and </w:t>
      </w:r>
      <w:r w:rsidR="00D97411" w:rsidRPr="00D10639">
        <w:rPr>
          <w:szCs w:val="24"/>
        </w:rPr>
        <w:t>CENTIPEDE</w:t>
      </w:r>
      <w:r w:rsidRPr="00D10639">
        <w:rPr>
          <w:szCs w:val="24"/>
        </w:rPr>
        <w:t>) higher than</w:t>
      </w:r>
      <w:r w:rsidR="004C793B" w:rsidRPr="00D10639">
        <w:rPr>
          <w:szCs w:val="24"/>
        </w:rPr>
        <w:t xml:space="preserve"> those of</w:t>
      </w:r>
      <w:r w:rsidRPr="00D10639">
        <w:rPr>
          <w:szCs w:val="24"/>
        </w:rPr>
        <w:t xml:space="preserve"> the slowest segmentation method (Wellington) </w:t>
      </w:r>
      <w:r w:rsidR="00EE652F" w:rsidRPr="00D10639">
        <w:rPr>
          <w:szCs w:val="24"/>
        </w:rPr>
        <w:t>i</w:t>
      </w:r>
      <w:r w:rsidRPr="00D10639">
        <w:rPr>
          <w:szCs w:val="24"/>
        </w:rPr>
        <w:t>n our analysis (</w:t>
      </w:r>
      <w:r w:rsidRPr="00D10639">
        <w:rPr>
          <w:rStyle w:val="citetbl"/>
          <w:szCs w:val="24"/>
          <w:shd w:val="clear" w:color="auto" w:fill="auto"/>
        </w:rPr>
        <w:t>Supplementary Table 1</w:t>
      </w:r>
      <w:r w:rsidRPr="00D10639">
        <w:rPr>
          <w:szCs w:val="24"/>
        </w:rPr>
        <w:t xml:space="preserve">). The main method features are summarized in </w:t>
      </w:r>
      <w:r w:rsidRPr="00D10639">
        <w:rPr>
          <w:rStyle w:val="citetbl"/>
          <w:szCs w:val="24"/>
          <w:shd w:val="clear" w:color="auto" w:fill="auto"/>
        </w:rPr>
        <w:t>Table 1</w:t>
      </w:r>
      <w:r w:rsidRPr="00D10639">
        <w:rPr>
          <w:szCs w:val="24"/>
        </w:rPr>
        <w:t xml:space="preserve"> and described in the Online Methods.</w:t>
      </w:r>
    </w:p>
    <w:p w:rsidR="00FD27D1" w:rsidRPr="00D10639" w:rsidRDefault="00FD27D1">
      <w:pPr>
        <w:pStyle w:val="Sec2Ttl"/>
        <w:autoSpaceDE w:val="0"/>
        <w:autoSpaceDN w:val="0"/>
        <w:adjustRightInd w:val="0"/>
        <w:rPr>
          <w:szCs w:val="24"/>
        </w:rPr>
      </w:pPr>
      <w:r w:rsidRPr="00D10639">
        <w:rPr>
          <w:szCs w:val="24"/>
        </w:rPr>
        <w:t>Association of TF expression with footprint quality</w:t>
      </w:r>
    </w:p>
    <w:p w:rsidR="00FD27D1" w:rsidRPr="00D10639" w:rsidRDefault="00FD27D1">
      <w:pPr>
        <w:pStyle w:val="BodyPara"/>
        <w:autoSpaceDE w:val="0"/>
        <w:autoSpaceDN w:val="0"/>
        <w:adjustRightInd w:val="0"/>
        <w:rPr>
          <w:szCs w:val="24"/>
        </w:rPr>
      </w:pPr>
      <w:r w:rsidRPr="00D10639">
        <w:rPr>
          <w:szCs w:val="24"/>
        </w:rPr>
        <w:t xml:space="preserve">Yardımcı </w:t>
      </w:r>
      <w:proofErr w:type="gramStart"/>
      <w:r w:rsidRPr="00D10639">
        <w:rPr>
          <w:i/>
          <w:szCs w:val="24"/>
        </w:rPr>
        <w:t>et</w:t>
      </w:r>
      <w:proofErr w:type="gramEnd"/>
      <w:r w:rsidRPr="00D10639">
        <w:rPr>
          <w:i/>
          <w:szCs w:val="24"/>
        </w:rPr>
        <w:t xml:space="preserve"> al.</w:t>
      </w:r>
      <w:r w:rsidR="00EE652F" w:rsidRPr="00D10639">
        <w:rPr>
          <w:rStyle w:val="citebib"/>
          <w:szCs w:val="24"/>
          <w:shd w:val="clear" w:color="auto" w:fill="auto"/>
          <w:vertAlign w:val="superscript"/>
        </w:rPr>
        <w:t>12</w:t>
      </w:r>
      <w:r w:rsidRPr="00D10639">
        <w:rPr>
          <w:szCs w:val="24"/>
        </w:rPr>
        <w:t xml:space="preserve"> indicated that the FLR</w:t>
      </w:r>
      <w:r w:rsidR="000175E3" w:rsidRPr="00D10639">
        <w:rPr>
          <w:szCs w:val="24"/>
        </w:rPr>
        <w:t>s</w:t>
      </w:r>
      <w:r w:rsidRPr="00D10639">
        <w:rPr>
          <w:szCs w:val="24"/>
        </w:rPr>
        <w:t xml:space="preserve"> of candidate footprints are significantly higher in cells where the </w:t>
      </w:r>
      <w:r w:rsidR="000175E3" w:rsidRPr="00D10639">
        <w:rPr>
          <w:szCs w:val="24"/>
        </w:rPr>
        <w:t xml:space="preserve">relevant </w:t>
      </w:r>
      <w:r w:rsidRPr="00D10639">
        <w:rPr>
          <w:szCs w:val="24"/>
        </w:rPr>
        <w:t>TF is being expressed. We expand</w:t>
      </w:r>
      <w:r w:rsidR="00EE652F" w:rsidRPr="00D10639">
        <w:rPr>
          <w:szCs w:val="24"/>
        </w:rPr>
        <w:t>ed on</w:t>
      </w:r>
      <w:r w:rsidRPr="00D10639">
        <w:rPr>
          <w:szCs w:val="24"/>
        </w:rPr>
        <w:t xml:space="preserve"> this idea by evaluating </w:t>
      </w:r>
      <w:r w:rsidR="00EE652F" w:rsidRPr="00D10639">
        <w:rPr>
          <w:szCs w:val="24"/>
        </w:rPr>
        <w:t>whether</w:t>
      </w:r>
      <w:r w:rsidRPr="00D10639">
        <w:rPr>
          <w:szCs w:val="24"/>
        </w:rPr>
        <w:t xml:space="preserve"> differences in </w:t>
      </w:r>
      <w:r w:rsidR="00EE652F" w:rsidRPr="00D10639">
        <w:rPr>
          <w:szCs w:val="24"/>
        </w:rPr>
        <w:t xml:space="preserve">the </w:t>
      </w:r>
      <w:r w:rsidRPr="00D10639">
        <w:rPr>
          <w:szCs w:val="24"/>
        </w:rPr>
        <w:t>FLR score distribution of footprints overlapping with MPBSs on a pair of cell types are proportional to differences in the expression of the respective TFs (</w:t>
      </w:r>
      <w:r w:rsidRPr="00D10639">
        <w:rPr>
          <w:rStyle w:val="citefig"/>
          <w:szCs w:val="24"/>
          <w:shd w:val="clear" w:color="auto" w:fill="auto"/>
        </w:rPr>
        <w:t>Fig. 1a</w:t>
      </w:r>
      <w:r w:rsidRPr="00D10639">
        <w:rPr>
          <w:szCs w:val="24"/>
        </w:rPr>
        <w:t>). We observed high average correlation values for the majority of evaluated methods (</w:t>
      </w:r>
      <w:r w:rsidRPr="00D10639">
        <w:rPr>
          <w:i/>
          <w:szCs w:val="24"/>
        </w:rPr>
        <w:t>r</w:t>
      </w:r>
      <w:r w:rsidRPr="00D10639">
        <w:rPr>
          <w:szCs w:val="24"/>
        </w:rPr>
        <w:t xml:space="preserve"> = 0.79) and extremely high correlation values (</w:t>
      </w:r>
      <w:r w:rsidRPr="00D10639">
        <w:rPr>
          <w:i/>
          <w:szCs w:val="24"/>
        </w:rPr>
        <w:t>r</w:t>
      </w:r>
      <w:r w:rsidRPr="00D10639">
        <w:rPr>
          <w:szCs w:val="24"/>
        </w:rPr>
        <w:t xml:space="preserve"> &gt; 0.9) for</w:t>
      </w:r>
      <w:r w:rsidR="00EE652F" w:rsidRPr="00D10639">
        <w:rPr>
          <w:szCs w:val="24"/>
        </w:rPr>
        <w:t xml:space="preserve"> the</w:t>
      </w:r>
      <w:r w:rsidRPr="00D10639">
        <w:rPr>
          <w:szCs w:val="24"/>
        </w:rPr>
        <w:t xml:space="preserve"> top</w:t>
      </w:r>
      <w:r w:rsidR="00EE652F" w:rsidRPr="00D10639">
        <w:rPr>
          <w:szCs w:val="24"/>
        </w:rPr>
        <w:t>-</w:t>
      </w:r>
      <w:r w:rsidRPr="00D10639">
        <w:rPr>
          <w:szCs w:val="24"/>
        </w:rPr>
        <w:t xml:space="preserve">performing methods </w:t>
      </w:r>
      <w:r w:rsidR="00EE652F" w:rsidRPr="00D10639">
        <w:rPr>
          <w:szCs w:val="24"/>
        </w:rPr>
        <w:t>i</w:t>
      </w:r>
      <w:r w:rsidRPr="00D10639">
        <w:rPr>
          <w:szCs w:val="24"/>
        </w:rPr>
        <w:t xml:space="preserve">n comparisons between pairs of H1-hESC, K562 and GM12878 </w:t>
      </w:r>
      <w:r w:rsidR="000175E3" w:rsidRPr="00D10639">
        <w:rPr>
          <w:szCs w:val="24"/>
        </w:rPr>
        <w:t>cell</w:t>
      </w:r>
      <w:r w:rsidR="00EE652F" w:rsidRPr="00D10639">
        <w:rPr>
          <w:szCs w:val="24"/>
        </w:rPr>
        <w:t xml:space="preserve">s </w:t>
      </w:r>
      <w:r w:rsidRPr="00D10639">
        <w:rPr>
          <w:szCs w:val="24"/>
        </w:rPr>
        <w:t>(</w:t>
      </w:r>
      <w:r w:rsidRPr="00D10639">
        <w:rPr>
          <w:rStyle w:val="citefig"/>
          <w:szCs w:val="24"/>
          <w:shd w:val="clear" w:color="auto" w:fill="auto"/>
        </w:rPr>
        <w:t>Fig. 1b</w:t>
      </w:r>
      <w:r w:rsidR="00EE652F" w:rsidRPr="00D10639">
        <w:rPr>
          <w:szCs w:val="24"/>
        </w:rPr>
        <w:t xml:space="preserve"> and</w:t>
      </w:r>
      <w:r w:rsidRPr="00D10639">
        <w:rPr>
          <w:szCs w:val="24"/>
        </w:rPr>
        <w:t xml:space="preserve"> </w:t>
      </w:r>
      <w:r w:rsidRPr="00D10639">
        <w:rPr>
          <w:rStyle w:val="citefig"/>
          <w:szCs w:val="24"/>
          <w:shd w:val="clear" w:color="auto" w:fill="auto"/>
        </w:rPr>
        <w:t>Supplementary Fig. 1</w:t>
      </w:r>
      <w:r w:rsidRPr="00D10639">
        <w:rPr>
          <w:szCs w:val="24"/>
        </w:rPr>
        <w:t xml:space="preserve">). We also evaluated the use of the TC and FS metrics as quality scores instead of </w:t>
      </w:r>
      <w:r w:rsidR="000175E3" w:rsidRPr="00D10639">
        <w:rPr>
          <w:szCs w:val="24"/>
        </w:rPr>
        <w:t xml:space="preserve">the </w:t>
      </w:r>
      <w:r w:rsidRPr="00D10639">
        <w:rPr>
          <w:szCs w:val="24"/>
        </w:rPr>
        <w:t>FLR</w:t>
      </w:r>
      <w:r w:rsidR="000175E3" w:rsidRPr="00D10639">
        <w:rPr>
          <w:szCs w:val="24"/>
        </w:rPr>
        <w:t xml:space="preserve"> and found that</w:t>
      </w:r>
      <w:r w:rsidRPr="00D10639">
        <w:rPr>
          <w:szCs w:val="24"/>
        </w:rPr>
        <w:t xml:space="preserve"> </w:t>
      </w:r>
      <w:r w:rsidR="000175E3" w:rsidRPr="00D10639">
        <w:rPr>
          <w:szCs w:val="24"/>
        </w:rPr>
        <w:t>t</w:t>
      </w:r>
      <w:r w:rsidRPr="00D10639">
        <w:rPr>
          <w:szCs w:val="24"/>
        </w:rPr>
        <w:t>hey had lower average correlation values (TC</w:t>
      </w:r>
      <w:r w:rsidR="00EE652F" w:rsidRPr="00D10639">
        <w:rPr>
          <w:szCs w:val="24"/>
        </w:rPr>
        <w:t>,</w:t>
      </w:r>
      <w:r w:rsidRPr="00D10639">
        <w:rPr>
          <w:szCs w:val="24"/>
        </w:rPr>
        <w:t xml:space="preserve"> </w:t>
      </w:r>
      <w:r w:rsidRPr="00D10639">
        <w:rPr>
          <w:i/>
          <w:szCs w:val="24"/>
        </w:rPr>
        <w:t>r</w:t>
      </w:r>
      <w:r w:rsidRPr="00D10639">
        <w:rPr>
          <w:szCs w:val="24"/>
        </w:rPr>
        <w:t xml:space="preserve"> = 0.35</w:t>
      </w:r>
      <w:r w:rsidR="00EE652F" w:rsidRPr="00D10639">
        <w:rPr>
          <w:szCs w:val="24"/>
        </w:rPr>
        <w:t>;</w:t>
      </w:r>
      <w:r w:rsidRPr="00D10639">
        <w:rPr>
          <w:szCs w:val="24"/>
        </w:rPr>
        <w:t xml:space="preserve"> FS</w:t>
      </w:r>
      <w:r w:rsidR="00EE652F" w:rsidRPr="00D10639">
        <w:rPr>
          <w:szCs w:val="24"/>
        </w:rPr>
        <w:t>,</w:t>
      </w:r>
      <w:r w:rsidRPr="00D10639">
        <w:rPr>
          <w:szCs w:val="24"/>
        </w:rPr>
        <w:t xml:space="preserve"> </w:t>
      </w:r>
      <w:r w:rsidRPr="00D10639">
        <w:rPr>
          <w:i/>
          <w:szCs w:val="24"/>
        </w:rPr>
        <w:t>r</w:t>
      </w:r>
      <w:r w:rsidRPr="00D10639">
        <w:rPr>
          <w:szCs w:val="24"/>
        </w:rPr>
        <w:t xml:space="preserve"> = 0.73; </w:t>
      </w:r>
      <w:r w:rsidRPr="00D10639">
        <w:rPr>
          <w:rStyle w:val="citefig"/>
          <w:szCs w:val="24"/>
          <w:shd w:val="clear" w:color="auto" w:fill="auto"/>
        </w:rPr>
        <w:t>Supplementary Fig. 2</w:t>
      </w:r>
      <w:r w:rsidRPr="00D10639">
        <w:rPr>
          <w:szCs w:val="24"/>
        </w:rPr>
        <w:t>). We therefore</w:t>
      </w:r>
      <w:r w:rsidR="00EE652F" w:rsidRPr="00D10639">
        <w:rPr>
          <w:szCs w:val="24"/>
        </w:rPr>
        <w:t xml:space="preserve"> opted</w:t>
      </w:r>
      <w:r w:rsidRPr="00D10639">
        <w:rPr>
          <w:szCs w:val="24"/>
        </w:rPr>
        <w:t xml:space="preserve"> </w:t>
      </w:r>
      <w:r w:rsidRPr="00D10639">
        <w:rPr>
          <w:szCs w:val="24"/>
        </w:rPr>
        <w:lastRenderedPageBreak/>
        <w:t xml:space="preserve">to use the FLR as </w:t>
      </w:r>
      <w:r w:rsidR="000175E3" w:rsidRPr="00D10639">
        <w:rPr>
          <w:szCs w:val="24"/>
        </w:rPr>
        <w:t xml:space="preserve">the </w:t>
      </w:r>
      <w:r w:rsidRPr="00D10639">
        <w:rPr>
          <w:szCs w:val="24"/>
        </w:rPr>
        <w:t xml:space="preserve">quality measure for footprints for this evaluation procedure. </w:t>
      </w:r>
      <w:r w:rsidR="000175E3" w:rsidRPr="00D10639">
        <w:rPr>
          <w:szCs w:val="24"/>
        </w:rPr>
        <w:t>We used t</w:t>
      </w:r>
      <w:r w:rsidRPr="00D10639">
        <w:rPr>
          <w:szCs w:val="24"/>
        </w:rPr>
        <w:t>he correlation between FLR score difference and expression fold change, which we refer to as FLR-Exp, to rank footprinting methods</w:t>
      </w:r>
      <w:r w:rsidR="000175E3" w:rsidRPr="00D10639">
        <w:rPr>
          <w:szCs w:val="24"/>
        </w:rPr>
        <w:t>;</w:t>
      </w:r>
      <w:r w:rsidRPr="00D10639">
        <w:rPr>
          <w:szCs w:val="24"/>
        </w:rPr>
        <w:t xml:space="preserve"> </w:t>
      </w:r>
      <w:r w:rsidR="000175E3" w:rsidRPr="00D10639">
        <w:rPr>
          <w:szCs w:val="24"/>
        </w:rPr>
        <w:t>h</w:t>
      </w:r>
      <w:r w:rsidRPr="00D10639">
        <w:rPr>
          <w:szCs w:val="24"/>
        </w:rPr>
        <w:t>ighe</w:t>
      </w:r>
      <w:r w:rsidR="00EE652F" w:rsidRPr="00D10639">
        <w:rPr>
          <w:szCs w:val="24"/>
        </w:rPr>
        <w:t>r</w:t>
      </w:r>
      <w:r w:rsidRPr="00D10639">
        <w:rPr>
          <w:szCs w:val="24"/>
        </w:rPr>
        <w:t xml:space="preserve"> </w:t>
      </w:r>
      <w:r w:rsidR="000175E3" w:rsidRPr="00D10639">
        <w:rPr>
          <w:szCs w:val="24"/>
        </w:rPr>
        <w:t xml:space="preserve">FLR-Exp </w:t>
      </w:r>
      <w:r w:rsidRPr="00D10639">
        <w:rPr>
          <w:szCs w:val="24"/>
        </w:rPr>
        <w:t>values indicate be</w:t>
      </w:r>
      <w:r w:rsidR="00EE652F" w:rsidRPr="00D10639">
        <w:rPr>
          <w:szCs w:val="24"/>
        </w:rPr>
        <w:t>tter</w:t>
      </w:r>
      <w:r w:rsidRPr="00D10639">
        <w:rPr>
          <w:szCs w:val="24"/>
        </w:rPr>
        <w:t xml:space="preserve"> performance. The FLR-Exp evaluation methodology requires </w:t>
      </w:r>
      <w:r w:rsidR="00EE652F" w:rsidRPr="00D10639">
        <w:rPr>
          <w:szCs w:val="24"/>
        </w:rPr>
        <w:t xml:space="preserve">only </w:t>
      </w:r>
      <w:r w:rsidRPr="00D10639">
        <w:rPr>
          <w:szCs w:val="24"/>
        </w:rPr>
        <w:t>expression data and is therefore more generally applicable than TF ChIP-seq</w:t>
      </w:r>
      <w:r w:rsidR="00EE652F" w:rsidRPr="00D10639">
        <w:rPr>
          <w:szCs w:val="24"/>
        </w:rPr>
        <w:t>–</w:t>
      </w:r>
      <w:r w:rsidRPr="00D10639">
        <w:rPr>
          <w:szCs w:val="24"/>
        </w:rPr>
        <w:t xml:space="preserve">based evaluation. However, </w:t>
      </w:r>
      <w:r w:rsidR="00EE652F" w:rsidRPr="00D10639">
        <w:rPr>
          <w:szCs w:val="24"/>
        </w:rPr>
        <w:t>unlike</w:t>
      </w:r>
      <w:r w:rsidRPr="00D10639">
        <w:rPr>
          <w:szCs w:val="24"/>
        </w:rPr>
        <w:t xml:space="preserve"> TF ChIP-seq evaluation, the FLR-Exp approach cannot evaluate footprint predictions f</w:t>
      </w:r>
      <w:r w:rsidR="000175E3" w:rsidRPr="00D10639">
        <w:rPr>
          <w:szCs w:val="24"/>
        </w:rPr>
        <w:t>or</w:t>
      </w:r>
      <w:r w:rsidRPr="00D10639">
        <w:rPr>
          <w:szCs w:val="24"/>
        </w:rPr>
        <w:t xml:space="preserve"> individual TFs.</w:t>
      </w:r>
    </w:p>
    <w:p w:rsidR="00FD27D1" w:rsidRPr="00D10639" w:rsidRDefault="00FD27D1">
      <w:pPr>
        <w:pStyle w:val="Sec2Ttl"/>
        <w:autoSpaceDE w:val="0"/>
        <w:autoSpaceDN w:val="0"/>
        <w:adjustRightInd w:val="0"/>
        <w:rPr>
          <w:szCs w:val="24"/>
        </w:rPr>
      </w:pPr>
      <w:r w:rsidRPr="00D10639">
        <w:rPr>
          <w:szCs w:val="24"/>
        </w:rPr>
        <w:t>Impact of experimental artifacts</w:t>
      </w:r>
    </w:p>
    <w:p w:rsidR="00FD27D1" w:rsidRPr="00D10639" w:rsidRDefault="00FD27D1">
      <w:pPr>
        <w:pStyle w:val="BodyPara"/>
        <w:autoSpaceDE w:val="0"/>
        <w:autoSpaceDN w:val="0"/>
        <w:adjustRightInd w:val="0"/>
        <w:rPr>
          <w:szCs w:val="24"/>
        </w:rPr>
      </w:pPr>
      <w:r w:rsidRPr="00D10639">
        <w:rPr>
          <w:szCs w:val="24"/>
        </w:rPr>
        <w:t xml:space="preserve">To understand the nature of artifacts </w:t>
      </w:r>
      <w:r w:rsidR="00BA620B" w:rsidRPr="00D10639">
        <w:rPr>
          <w:szCs w:val="24"/>
        </w:rPr>
        <w:t>i</w:t>
      </w:r>
      <w:r w:rsidRPr="00D10639">
        <w:rPr>
          <w:szCs w:val="24"/>
        </w:rPr>
        <w:t>n DNase-seq experiments, we analyzed the sequence bias estimates o</w:t>
      </w:r>
      <w:r w:rsidR="00752B06" w:rsidRPr="00D10639">
        <w:rPr>
          <w:szCs w:val="24"/>
        </w:rPr>
        <w:t>f</w:t>
      </w:r>
      <w:r w:rsidRPr="00D10639">
        <w:rPr>
          <w:szCs w:val="24"/>
        </w:rPr>
        <w:t xml:space="preserve"> all 61 ENCODE </w:t>
      </w:r>
      <w:r w:rsidR="00BA620B" w:rsidRPr="00D10639">
        <w:rPr>
          <w:szCs w:val="24"/>
        </w:rPr>
        <w:t>t</w:t>
      </w:r>
      <w:r w:rsidRPr="00D10639">
        <w:rPr>
          <w:szCs w:val="24"/>
        </w:rPr>
        <w:t>ier 1 and 2 DNase-seq data sets (</w:t>
      </w:r>
      <w:r w:rsidRPr="00D10639">
        <w:rPr>
          <w:rStyle w:val="citetbl"/>
          <w:szCs w:val="24"/>
          <w:shd w:val="clear" w:color="auto" w:fill="auto"/>
        </w:rPr>
        <w:t>Supplementary Table 2</w:t>
      </w:r>
      <w:r w:rsidRPr="00D10639">
        <w:rPr>
          <w:szCs w:val="24"/>
        </w:rPr>
        <w:t>). These experiments include</w:t>
      </w:r>
      <w:r w:rsidR="00D1494A" w:rsidRPr="00D10639">
        <w:rPr>
          <w:szCs w:val="24"/>
        </w:rPr>
        <w:t>d</w:t>
      </w:r>
      <w:r w:rsidRPr="00D10639">
        <w:rPr>
          <w:szCs w:val="24"/>
        </w:rPr>
        <w:t xml:space="preserve"> two main DNase-seq protocols</w:t>
      </w:r>
      <w:r w:rsidR="00D1494A" w:rsidRPr="00D10639">
        <w:rPr>
          <w:szCs w:val="24"/>
        </w:rPr>
        <w:t xml:space="preserve"> that</w:t>
      </w:r>
      <w:r w:rsidRPr="00D10639">
        <w:rPr>
          <w:szCs w:val="24"/>
        </w:rPr>
        <w:t xml:space="preserve"> differ</w:t>
      </w:r>
      <w:del w:id="13" w:author="Eduardo Gusmao" w:date="2016-02-03T20:51:00Z">
        <w:r w:rsidR="00D1494A" w:rsidRPr="00D10639" w:rsidDel="00D56DA8">
          <w:rPr>
            <w:szCs w:val="24"/>
          </w:rPr>
          <w:delText>ed</w:delText>
        </w:r>
      </w:del>
      <w:r w:rsidRPr="00D10639">
        <w:rPr>
          <w:szCs w:val="24"/>
        </w:rPr>
        <w:t xml:space="preserve"> </w:t>
      </w:r>
      <w:r w:rsidR="00D1494A" w:rsidRPr="00D10639">
        <w:rPr>
          <w:szCs w:val="24"/>
        </w:rPr>
        <w:t>in</w:t>
      </w:r>
      <w:r w:rsidRPr="00D10639">
        <w:rPr>
          <w:szCs w:val="24"/>
        </w:rPr>
        <w:t xml:space="preserve"> the number of DNase I digestion events necessary to generate DNA fragment</w:t>
      </w:r>
      <w:r w:rsidR="00D1494A" w:rsidRPr="00D10639">
        <w:rPr>
          <w:szCs w:val="24"/>
        </w:rPr>
        <w:t>s</w:t>
      </w:r>
      <w:r w:rsidRPr="00D10639">
        <w:rPr>
          <w:szCs w:val="24"/>
        </w:rPr>
        <w:t xml:space="preserve"> (single-hit</w:t>
      </w:r>
      <w:r w:rsidRPr="00D10639">
        <w:rPr>
          <w:rStyle w:val="citebib"/>
          <w:szCs w:val="24"/>
          <w:shd w:val="clear" w:color="auto" w:fill="auto"/>
          <w:vertAlign w:val="superscript"/>
        </w:rPr>
        <w:t>2</w:t>
      </w:r>
      <w:r w:rsidRPr="00D10639">
        <w:rPr>
          <w:szCs w:val="24"/>
        </w:rPr>
        <w:t xml:space="preserve"> and double-hit</w:t>
      </w:r>
      <w:r w:rsidRPr="00D10639">
        <w:rPr>
          <w:rStyle w:val="citebib"/>
          <w:szCs w:val="24"/>
          <w:shd w:val="clear" w:color="auto" w:fill="auto"/>
          <w:vertAlign w:val="superscript"/>
        </w:rPr>
        <w:t>3</w:t>
      </w:r>
      <w:r w:rsidRPr="00D10639">
        <w:rPr>
          <w:szCs w:val="24"/>
        </w:rPr>
        <w:t xml:space="preserve">). </w:t>
      </w:r>
      <w:r w:rsidR="00752B06" w:rsidRPr="00D10639">
        <w:rPr>
          <w:szCs w:val="24"/>
        </w:rPr>
        <w:t>S</w:t>
      </w:r>
      <w:r w:rsidRPr="00D10639">
        <w:rPr>
          <w:szCs w:val="24"/>
        </w:rPr>
        <w:t xml:space="preserve">equence bias estimates can be defined as the ratio of observed </w:t>
      </w:r>
      <w:r w:rsidR="00752B06" w:rsidRPr="00D10639">
        <w:rPr>
          <w:szCs w:val="24"/>
        </w:rPr>
        <w:t>to</w:t>
      </w:r>
      <w:r w:rsidRPr="00D10639">
        <w:rPr>
          <w:szCs w:val="24"/>
        </w:rPr>
        <w:t xml:space="preserve"> expected DNase-seq reads starting at the middle of a particular DNA sequence of length </w:t>
      </w:r>
      <w:r w:rsidRPr="00D10639">
        <w:rPr>
          <w:i/>
          <w:szCs w:val="24"/>
        </w:rPr>
        <w:t>k</w:t>
      </w:r>
      <w:r w:rsidRPr="00D10639">
        <w:rPr>
          <w:szCs w:val="24"/>
        </w:rPr>
        <w:t xml:space="preserve"> (</w:t>
      </w:r>
      <w:r w:rsidRPr="00D10639">
        <w:rPr>
          <w:i/>
          <w:szCs w:val="24"/>
        </w:rPr>
        <w:t>k</w:t>
      </w:r>
      <w:r w:rsidRPr="00D10639">
        <w:rPr>
          <w:szCs w:val="24"/>
        </w:rPr>
        <w:t>-mer</w:t>
      </w:r>
      <w:proofErr w:type="gramStart"/>
      <w:r w:rsidRPr="00D10639">
        <w:rPr>
          <w:szCs w:val="24"/>
        </w:rPr>
        <w:t>)</w:t>
      </w:r>
      <w:r w:rsidRPr="00D10639">
        <w:rPr>
          <w:rStyle w:val="citebib"/>
          <w:szCs w:val="24"/>
          <w:shd w:val="clear" w:color="auto" w:fill="auto"/>
          <w:vertAlign w:val="superscript"/>
        </w:rPr>
        <w:t>15</w:t>
      </w:r>
      <w:proofErr w:type="gramEnd"/>
      <w:r w:rsidRPr="00D10639">
        <w:rPr>
          <w:szCs w:val="24"/>
        </w:rPr>
        <w:t>. We use</w:t>
      </w:r>
      <w:r w:rsidR="00D1494A" w:rsidRPr="00D10639">
        <w:rPr>
          <w:szCs w:val="24"/>
        </w:rPr>
        <w:t>d</w:t>
      </w:r>
      <w:r w:rsidRPr="00D10639">
        <w:rPr>
          <w:szCs w:val="24"/>
        </w:rPr>
        <w:t xml:space="preserve"> two approaches. The </w:t>
      </w:r>
      <w:r w:rsidR="00752B06" w:rsidRPr="00D10639">
        <w:rPr>
          <w:szCs w:val="24"/>
        </w:rPr>
        <w:t>DNase hypersensitive site (</w:t>
      </w:r>
      <w:r w:rsidRPr="00D10639">
        <w:rPr>
          <w:szCs w:val="24"/>
        </w:rPr>
        <w:t>DHS</w:t>
      </w:r>
      <w:r w:rsidR="00752B06" w:rsidRPr="00D10639">
        <w:rPr>
          <w:szCs w:val="24"/>
        </w:rPr>
        <w:t>)</w:t>
      </w:r>
      <w:r w:rsidRPr="00D10639">
        <w:rPr>
          <w:szCs w:val="24"/>
        </w:rPr>
        <w:t xml:space="preserve"> sequence bias </w:t>
      </w:r>
      <w:r w:rsidR="00D1494A" w:rsidRPr="00D10639">
        <w:rPr>
          <w:szCs w:val="24"/>
        </w:rPr>
        <w:t xml:space="preserve">approach </w:t>
      </w:r>
      <w:r w:rsidRPr="00D10639">
        <w:rPr>
          <w:szCs w:val="24"/>
        </w:rPr>
        <w:t xml:space="preserve">considers the sequence bias estimates within DHSs </w:t>
      </w:r>
      <w:r w:rsidR="00752B06" w:rsidRPr="00D10639">
        <w:rPr>
          <w:szCs w:val="24"/>
        </w:rPr>
        <w:t>in</w:t>
      </w:r>
      <w:r w:rsidRPr="00D10639">
        <w:rPr>
          <w:szCs w:val="24"/>
        </w:rPr>
        <w:t xml:space="preserve"> each DNase-seq experiment. This approach captures</w:t>
      </w:r>
      <w:r w:rsidR="00752B06" w:rsidRPr="00D10639">
        <w:rPr>
          <w:szCs w:val="24"/>
        </w:rPr>
        <w:t xml:space="preserve"> the</w:t>
      </w:r>
      <w:r w:rsidRPr="00D10639">
        <w:rPr>
          <w:szCs w:val="24"/>
        </w:rPr>
        <w:t xml:space="preserve"> DNase I cleavage, read fragmentation and sequence</w:t>
      </w:r>
      <w:r w:rsidR="00752B06" w:rsidRPr="00D10639">
        <w:rPr>
          <w:szCs w:val="24"/>
        </w:rPr>
        <w:t>-</w:t>
      </w:r>
      <w:r w:rsidRPr="00D10639">
        <w:rPr>
          <w:szCs w:val="24"/>
        </w:rPr>
        <w:t xml:space="preserve">complexity bias of DHSs </w:t>
      </w:r>
      <w:r w:rsidR="00752B06" w:rsidRPr="00D10639">
        <w:rPr>
          <w:szCs w:val="24"/>
        </w:rPr>
        <w:t>in</w:t>
      </w:r>
      <w:r w:rsidRPr="00D10639">
        <w:rPr>
          <w:szCs w:val="24"/>
        </w:rPr>
        <w:t xml:space="preserve"> each DNase-seq experiment</w:t>
      </w:r>
      <w:r w:rsidRPr="00D10639">
        <w:rPr>
          <w:rStyle w:val="citebib"/>
          <w:szCs w:val="24"/>
          <w:shd w:val="clear" w:color="auto" w:fill="auto"/>
          <w:vertAlign w:val="superscript"/>
        </w:rPr>
        <w:t>7</w:t>
      </w:r>
      <w:proofErr w:type="gramStart"/>
      <w:r w:rsidRPr="00D10639">
        <w:rPr>
          <w:rStyle w:val="citebib"/>
          <w:szCs w:val="24"/>
          <w:shd w:val="clear" w:color="auto" w:fill="auto"/>
          <w:vertAlign w:val="superscript"/>
        </w:rPr>
        <w:t>,15</w:t>
      </w:r>
      <w:proofErr w:type="gramEnd"/>
      <w:r w:rsidRPr="00D10639">
        <w:rPr>
          <w:szCs w:val="24"/>
        </w:rPr>
        <w:t>. The naked DNA sequence bias</w:t>
      </w:r>
      <w:r w:rsidR="00D1494A" w:rsidRPr="00D10639">
        <w:rPr>
          <w:szCs w:val="24"/>
        </w:rPr>
        <w:t xml:space="preserve"> approach</w:t>
      </w:r>
      <w:r w:rsidRPr="00D10639">
        <w:rPr>
          <w:szCs w:val="24"/>
        </w:rPr>
        <w:t xml:space="preserve"> considers the sequence bias estimates in naked DNA DNase-seq experiments</w:t>
      </w:r>
      <w:r w:rsidRPr="00D10639">
        <w:rPr>
          <w:rStyle w:val="citebib"/>
          <w:szCs w:val="24"/>
          <w:shd w:val="clear" w:color="auto" w:fill="auto"/>
          <w:vertAlign w:val="superscript"/>
        </w:rPr>
        <w:t>12</w:t>
      </w:r>
      <w:r w:rsidRPr="00D10639">
        <w:rPr>
          <w:szCs w:val="24"/>
        </w:rPr>
        <w:t xml:space="preserve">. In this case, all DNA regions are open, </w:t>
      </w:r>
      <w:r w:rsidR="00D1494A" w:rsidRPr="00D10639">
        <w:rPr>
          <w:szCs w:val="24"/>
        </w:rPr>
        <w:t xml:space="preserve">and </w:t>
      </w:r>
      <w:r w:rsidRPr="00D10639">
        <w:rPr>
          <w:szCs w:val="24"/>
        </w:rPr>
        <w:t xml:space="preserve">therefore the sequence bias estimates capture </w:t>
      </w:r>
      <w:r w:rsidR="00D1494A" w:rsidRPr="00D10639">
        <w:rPr>
          <w:szCs w:val="24"/>
        </w:rPr>
        <w:t xml:space="preserve">mainly </w:t>
      </w:r>
      <w:r w:rsidRPr="00D10639">
        <w:rPr>
          <w:szCs w:val="24"/>
        </w:rPr>
        <w:t>the DNase I cleavage bias</w:t>
      </w:r>
      <w:r w:rsidRPr="00D10639">
        <w:rPr>
          <w:rStyle w:val="citebib"/>
          <w:szCs w:val="24"/>
          <w:shd w:val="clear" w:color="auto" w:fill="auto"/>
          <w:vertAlign w:val="superscript"/>
        </w:rPr>
        <w:t>12</w:t>
      </w:r>
      <w:r w:rsidRPr="00D10639">
        <w:rPr>
          <w:szCs w:val="24"/>
        </w:rPr>
        <w:t xml:space="preserve"> (Online Methods). </w:t>
      </w:r>
      <w:r w:rsidR="00752B06" w:rsidRPr="00D10639">
        <w:rPr>
          <w:szCs w:val="24"/>
        </w:rPr>
        <w:t>Our</w:t>
      </w:r>
      <w:r w:rsidRPr="00D10639">
        <w:rPr>
          <w:szCs w:val="24"/>
        </w:rPr>
        <w:t xml:space="preserve"> clustering analysis of sequence bias estimates form</w:t>
      </w:r>
      <w:r w:rsidR="00752B06" w:rsidRPr="00D10639">
        <w:rPr>
          <w:szCs w:val="24"/>
        </w:rPr>
        <w:t>ed</w:t>
      </w:r>
      <w:r w:rsidRPr="00D10639">
        <w:rPr>
          <w:szCs w:val="24"/>
        </w:rPr>
        <w:t xml:space="preserve"> two clear groups</w:t>
      </w:r>
      <w:r w:rsidR="00752B06" w:rsidRPr="00D10639">
        <w:rPr>
          <w:szCs w:val="24"/>
        </w:rPr>
        <w:t xml:space="preserve"> containing</w:t>
      </w:r>
      <w:r w:rsidRPr="00D10639">
        <w:rPr>
          <w:szCs w:val="24"/>
        </w:rPr>
        <w:t xml:space="preserve"> experiments from single-hit and double-hit protocols</w:t>
      </w:r>
      <w:r w:rsidR="00752B06" w:rsidRPr="00D10639">
        <w:rPr>
          <w:szCs w:val="24"/>
        </w:rPr>
        <w:t>, respectively</w:t>
      </w:r>
      <w:r w:rsidRPr="00D10639">
        <w:rPr>
          <w:szCs w:val="24"/>
        </w:rPr>
        <w:t xml:space="preserve"> (</w:t>
      </w:r>
      <w:r w:rsidRPr="00D10639">
        <w:rPr>
          <w:rStyle w:val="citefig"/>
          <w:szCs w:val="24"/>
          <w:shd w:val="clear" w:color="auto" w:fill="auto"/>
        </w:rPr>
        <w:t>Fig. 2</w:t>
      </w:r>
      <w:r w:rsidRPr="00D10639">
        <w:rPr>
          <w:szCs w:val="24"/>
        </w:rPr>
        <w:t xml:space="preserve"> </w:t>
      </w:r>
      <w:r w:rsidR="00D1494A" w:rsidRPr="00D10639">
        <w:rPr>
          <w:szCs w:val="24"/>
        </w:rPr>
        <w:t xml:space="preserve">and </w:t>
      </w:r>
      <w:r w:rsidRPr="00D10639">
        <w:rPr>
          <w:rStyle w:val="citefig"/>
          <w:szCs w:val="24"/>
          <w:shd w:val="clear" w:color="auto" w:fill="auto"/>
        </w:rPr>
        <w:t>Supplementary Fig. 3</w:t>
      </w:r>
      <w:r w:rsidRPr="00D10639">
        <w:rPr>
          <w:szCs w:val="24"/>
        </w:rPr>
        <w:t>). This indicate</w:t>
      </w:r>
      <w:r w:rsidR="00752B06" w:rsidRPr="00D10639">
        <w:rPr>
          <w:szCs w:val="24"/>
        </w:rPr>
        <w:t>d</w:t>
      </w:r>
      <w:r w:rsidRPr="00D10639">
        <w:rPr>
          <w:szCs w:val="24"/>
        </w:rPr>
        <w:t xml:space="preserve"> that sequence biases are protocol</w:t>
      </w:r>
      <w:r w:rsidR="00D1494A" w:rsidRPr="00D10639">
        <w:rPr>
          <w:szCs w:val="24"/>
        </w:rPr>
        <w:t xml:space="preserve"> </w:t>
      </w:r>
      <w:r w:rsidRPr="00D10639">
        <w:rPr>
          <w:szCs w:val="24"/>
        </w:rPr>
        <w:t>specific. Naked DNA sequence bias estimates form</w:t>
      </w:r>
      <w:r w:rsidR="00752B06" w:rsidRPr="00D10639">
        <w:rPr>
          <w:szCs w:val="24"/>
        </w:rPr>
        <w:t>ed</w:t>
      </w:r>
      <w:r w:rsidRPr="00D10639">
        <w:rPr>
          <w:szCs w:val="24"/>
        </w:rPr>
        <w:t xml:space="preserve"> a </w:t>
      </w:r>
      <w:proofErr w:type="spellStart"/>
      <w:r w:rsidRPr="00D10639">
        <w:rPr>
          <w:szCs w:val="24"/>
        </w:rPr>
        <w:t>subcluster</w:t>
      </w:r>
      <w:proofErr w:type="spellEnd"/>
      <w:r w:rsidRPr="00D10639">
        <w:rPr>
          <w:szCs w:val="24"/>
        </w:rPr>
        <w:t xml:space="preserve"> within estimates from the double-hit experiments</w:t>
      </w:r>
      <w:r w:rsidR="00752B06" w:rsidRPr="00D10639">
        <w:rPr>
          <w:szCs w:val="24"/>
        </w:rPr>
        <w:t>, showing</w:t>
      </w:r>
      <w:r w:rsidRPr="00D10639">
        <w:rPr>
          <w:szCs w:val="24"/>
        </w:rPr>
        <w:t xml:space="preserve"> that DNase-seq experiments are influenced by more experimental artifacts than DNase sequence cleavage bias alone.</w:t>
      </w:r>
    </w:p>
    <w:p w:rsidR="00FD27D1" w:rsidRPr="00D10639" w:rsidRDefault="00FD27D1">
      <w:pPr>
        <w:pStyle w:val="BodyIndent"/>
        <w:autoSpaceDE w:val="0"/>
        <w:autoSpaceDN w:val="0"/>
        <w:adjustRightInd w:val="0"/>
        <w:rPr>
          <w:szCs w:val="24"/>
        </w:rPr>
      </w:pPr>
      <w:r w:rsidRPr="00D10639">
        <w:rPr>
          <w:szCs w:val="24"/>
        </w:rPr>
        <w:t xml:space="preserve">Next we extended the analysis by </w:t>
      </w:r>
      <w:proofErr w:type="gramStart"/>
      <w:r w:rsidRPr="00D10639">
        <w:rPr>
          <w:szCs w:val="24"/>
        </w:rPr>
        <w:t>He</w:t>
      </w:r>
      <w:proofErr w:type="gramEnd"/>
      <w:r w:rsidRPr="00D10639">
        <w:rPr>
          <w:szCs w:val="24"/>
        </w:rPr>
        <w:t xml:space="preserve"> </w:t>
      </w:r>
      <w:r w:rsidRPr="00D10639">
        <w:rPr>
          <w:i/>
          <w:szCs w:val="24"/>
        </w:rPr>
        <w:t>et al.</w:t>
      </w:r>
      <w:r w:rsidRPr="00D10639">
        <w:rPr>
          <w:rStyle w:val="citebib"/>
          <w:szCs w:val="24"/>
          <w:shd w:val="clear" w:color="auto" w:fill="auto"/>
          <w:vertAlign w:val="superscript"/>
        </w:rPr>
        <w:t>15</w:t>
      </w:r>
      <w:r w:rsidRPr="00D10639">
        <w:rPr>
          <w:szCs w:val="24"/>
        </w:rPr>
        <w:t xml:space="preserve"> to evaluate the influence of sequence bias on all evaluated footprinting methods on</w:t>
      </w:r>
      <w:r w:rsidR="00A4354F" w:rsidRPr="00D10639">
        <w:rPr>
          <w:szCs w:val="24"/>
        </w:rPr>
        <w:t xml:space="preserve"> the basis of</w:t>
      </w:r>
      <w:r w:rsidRPr="00D10639">
        <w:rPr>
          <w:szCs w:val="24"/>
        </w:rPr>
        <w:t xml:space="preserve"> the AUC at </w:t>
      </w:r>
      <w:r w:rsidR="00866834" w:rsidRPr="00D10639">
        <w:rPr>
          <w:szCs w:val="24"/>
        </w:rPr>
        <w:t xml:space="preserve">a </w:t>
      </w:r>
      <w:r w:rsidRPr="00D10639">
        <w:rPr>
          <w:szCs w:val="24"/>
        </w:rPr>
        <w:t>10% false positive rate (FPR).</w:t>
      </w:r>
      <w:ins w:id="14" w:author="Eduardo Gusmao" w:date="2016-02-04T05:00:00Z">
        <w:r w:rsidR="00345D13">
          <w:rPr>
            <w:szCs w:val="24"/>
          </w:rPr>
          <w:t xml:space="preserve"> </w:t>
        </w:r>
        <w:commentRangeStart w:id="15"/>
        <w:r w:rsidR="00345D13">
          <w:rPr>
            <w:szCs w:val="24"/>
          </w:rPr>
          <w:t>In this analysis</w:t>
        </w:r>
      </w:ins>
      <w:ins w:id="16" w:author="Eduardo Gusmao" w:date="2016-02-04T05:01:00Z">
        <w:r w:rsidR="00345D13">
          <w:rPr>
            <w:szCs w:val="24"/>
          </w:rPr>
          <w:t>,</w:t>
        </w:r>
      </w:ins>
      <w:ins w:id="17" w:author="Eduardo Gusmao" w:date="2016-02-04T05:03:00Z">
        <w:r w:rsidR="00345D13">
          <w:rPr>
            <w:szCs w:val="24"/>
          </w:rPr>
          <w:t xml:space="preserve"> the Spearman correlation is cal</w:t>
        </w:r>
      </w:ins>
      <w:ins w:id="18" w:author="Eduardo Gusmao" w:date="2016-02-04T05:04:00Z">
        <w:r w:rsidR="00345D13">
          <w:rPr>
            <w:szCs w:val="24"/>
          </w:rPr>
          <w:t>culated for</w:t>
        </w:r>
      </w:ins>
      <w:ins w:id="19" w:author="Eduardo Gusmao" w:date="2016-02-04T05:01:00Z">
        <w:r w:rsidR="00345D13">
          <w:rPr>
            <w:szCs w:val="24"/>
          </w:rPr>
          <w:t xml:space="preserve"> the</w:t>
        </w:r>
      </w:ins>
      <w:ins w:id="20" w:author="Eduardo Gusmao" w:date="2016-02-04T05:04:00Z">
        <w:r w:rsidR="0013212F">
          <w:rPr>
            <w:szCs w:val="24"/>
          </w:rPr>
          <w:t xml:space="preserve"> distribution of</w:t>
        </w:r>
      </w:ins>
      <w:ins w:id="21" w:author="Eduardo Gusmao" w:date="2016-02-04T05:05:00Z">
        <w:r w:rsidR="0013212F">
          <w:rPr>
            <w:szCs w:val="24"/>
          </w:rPr>
          <w:t xml:space="preserve"> TFs’</w:t>
        </w:r>
      </w:ins>
      <w:ins w:id="22" w:author="Eduardo Gusmao" w:date="2016-02-04T05:01:00Z">
        <w:r w:rsidR="00345D13">
          <w:rPr>
            <w:szCs w:val="24"/>
          </w:rPr>
          <w:t xml:space="preserve"> accuracy of each method </w:t>
        </w:r>
      </w:ins>
      <w:ins w:id="23" w:author="Eduardo Gusmao" w:date="2016-02-04T05:04:00Z">
        <w:r w:rsidR="00345D13">
          <w:rPr>
            <w:szCs w:val="24"/>
          </w:rPr>
          <w:t>versus</w:t>
        </w:r>
      </w:ins>
      <w:ins w:id="24" w:author="Eduardo Gusmao" w:date="2016-02-04T05:01:00Z">
        <w:r w:rsidR="00345D13">
          <w:rPr>
            <w:szCs w:val="24"/>
          </w:rPr>
          <w:t xml:space="preserve"> </w:t>
        </w:r>
      </w:ins>
      <w:ins w:id="25" w:author="Eduardo Gusmao" w:date="2016-02-04T05:08:00Z">
        <w:r w:rsidR="0013212F">
          <w:rPr>
            <w:szCs w:val="24"/>
          </w:rPr>
          <w:t>the distribution of TFs’ observed</w:t>
        </w:r>
      </w:ins>
      <w:ins w:id="26" w:author="Eduardo Gusmao" w:date="2016-02-04T05:10:00Z">
        <w:r w:rsidR="0013212F">
          <w:rPr>
            <w:szCs w:val="24"/>
          </w:rPr>
          <w:t xml:space="preserve"> (uncorrected) DNase-seq signal</w:t>
        </w:r>
      </w:ins>
      <w:ins w:id="27" w:author="Eduardo Gusmao" w:date="2016-02-04T05:08:00Z">
        <w:r w:rsidR="0013212F">
          <w:rPr>
            <w:szCs w:val="24"/>
          </w:rPr>
          <w:t xml:space="preserve"> </w:t>
        </w:r>
      </w:ins>
      <w:ins w:id="28" w:author="Eduardo Gusmao" w:date="2016-02-04T05:09:00Z">
        <w:r w:rsidR="0013212F">
          <w:rPr>
            <w:szCs w:val="24"/>
          </w:rPr>
          <w:t>versus</w:t>
        </w:r>
      </w:ins>
      <w:ins w:id="29" w:author="Eduardo Gusmao" w:date="2016-02-04T05:10:00Z">
        <w:r w:rsidR="0013212F">
          <w:rPr>
            <w:szCs w:val="24"/>
          </w:rPr>
          <w:t xml:space="preserve"> the bias signal (OBS).</w:t>
        </w:r>
      </w:ins>
      <w:ins w:id="30" w:author="Eduardo Gusmao" w:date="2016-02-04T05:09:00Z">
        <w:r w:rsidR="0013212F">
          <w:rPr>
            <w:szCs w:val="24"/>
          </w:rPr>
          <w:t xml:space="preserve"> </w:t>
        </w:r>
      </w:ins>
      <w:ins w:id="31" w:author="Eduardo Gusmao" w:date="2016-02-04T05:11:00Z">
        <w:r w:rsidR="0013212F" w:rsidRPr="0013212F">
          <w:rPr>
            <w:szCs w:val="24"/>
          </w:rPr>
          <w:t>We evaluated the OBS for each TF by measuring the uncorrected DNase-seq signal and the bias signal for every MPBS that overlapped a footprint from the evaluated method. Then we evaluated the Spearman correlation between the average uncorrected and bias signals.</w:t>
        </w:r>
      </w:ins>
      <w:r w:rsidRPr="00D10639">
        <w:rPr>
          <w:szCs w:val="24"/>
        </w:rPr>
        <w:t xml:space="preserve"> </w:t>
      </w:r>
      <w:commentRangeEnd w:id="15"/>
      <w:r w:rsidR="0013212F">
        <w:rPr>
          <w:rStyle w:val="Refdecomentrio"/>
        </w:rPr>
        <w:commentReference w:id="15"/>
      </w:r>
      <w:r w:rsidR="00A4354F" w:rsidRPr="00D10639">
        <w:rPr>
          <w:szCs w:val="24"/>
        </w:rPr>
        <w:t xml:space="preserve">We evaluated </w:t>
      </w:r>
      <w:r w:rsidRPr="00D10639">
        <w:rPr>
          <w:szCs w:val="24"/>
        </w:rPr>
        <w:t xml:space="preserve">HINT </w:t>
      </w:r>
      <w:r w:rsidR="00A4354F" w:rsidRPr="00D10639">
        <w:rPr>
          <w:szCs w:val="24"/>
        </w:rPr>
        <w:t>using</w:t>
      </w:r>
      <w:r w:rsidRPr="00D10639">
        <w:rPr>
          <w:szCs w:val="24"/>
        </w:rPr>
        <w:t xml:space="preserve"> DNase-seq signals corrected with either DHS sequence bias (HINT bias-corrected </w:t>
      </w:r>
      <w:r w:rsidR="00D1494A" w:rsidRPr="00D10639">
        <w:rPr>
          <w:szCs w:val="24"/>
        </w:rPr>
        <w:t>(</w:t>
      </w:r>
      <w:r w:rsidRPr="00D10639">
        <w:rPr>
          <w:szCs w:val="24"/>
        </w:rPr>
        <w:t>HINT-BC</w:t>
      </w:r>
      <w:r w:rsidR="00D1494A" w:rsidRPr="00D10639">
        <w:rPr>
          <w:szCs w:val="24"/>
        </w:rPr>
        <w:t>)</w:t>
      </w:r>
      <w:r w:rsidRPr="00D10639">
        <w:rPr>
          <w:szCs w:val="24"/>
        </w:rPr>
        <w:t xml:space="preserve">) </w:t>
      </w:r>
      <w:r w:rsidR="00A4354F" w:rsidRPr="00D10639">
        <w:rPr>
          <w:szCs w:val="24"/>
        </w:rPr>
        <w:t>or</w:t>
      </w:r>
      <w:r w:rsidRPr="00D10639">
        <w:rPr>
          <w:szCs w:val="24"/>
        </w:rPr>
        <w:t xml:space="preserve"> naked DNA sequence bias (HINT</w:t>
      </w:r>
      <w:commentRangeStart w:id="32"/>
      <w:del w:id="33" w:author="Eduardo Gusmao" w:date="2016-02-03T21:00:00Z">
        <w:r w:rsidR="00A4354F" w:rsidRPr="00D10639" w:rsidDel="005D7092">
          <w:rPr>
            <w:szCs w:val="24"/>
          </w:rPr>
          <w:delText>-BC</w:delText>
        </w:r>
      </w:del>
      <w:ins w:id="34" w:author="Eduardo Gusmao" w:date="2016-02-03T21:00:00Z">
        <w:r w:rsidR="005D7092">
          <w:rPr>
            <w:szCs w:val="24"/>
          </w:rPr>
          <w:t xml:space="preserve"> bias</w:t>
        </w:r>
      </w:ins>
      <w:ins w:id="35" w:author="Eduardo Gusmao" w:date="2016-02-03T21:01:00Z">
        <w:r w:rsidR="005D7092">
          <w:rPr>
            <w:szCs w:val="24"/>
          </w:rPr>
          <w:t>-</w:t>
        </w:r>
      </w:ins>
      <w:ins w:id="36" w:author="Eduardo Gusmao" w:date="2016-02-03T21:00:00Z">
        <w:r w:rsidR="005D7092">
          <w:rPr>
            <w:szCs w:val="24"/>
          </w:rPr>
          <w:t>corrected</w:t>
        </w:r>
      </w:ins>
      <w:r w:rsidRPr="00D10639">
        <w:rPr>
          <w:szCs w:val="24"/>
        </w:rPr>
        <w:t xml:space="preserve"> </w:t>
      </w:r>
      <w:commentRangeEnd w:id="32"/>
      <w:r w:rsidR="005D7092">
        <w:rPr>
          <w:rStyle w:val="Refdecomentrio"/>
        </w:rPr>
        <w:commentReference w:id="32"/>
      </w:r>
      <w:r w:rsidRPr="00D10639">
        <w:rPr>
          <w:szCs w:val="24"/>
        </w:rPr>
        <w:t xml:space="preserve">on naked DNase-seq </w:t>
      </w:r>
      <w:r w:rsidR="00D1494A" w:rsidRPr="00D10639">
        <w:rPr>
          <w:szCs w:val="24"/>
        </w:rPr>
        <w:t>(</w:t>
      </w:r>
      <w:r w:rsidRPr="00D10639">
        <w:rPr>
          <w:szCs w:val="24"/>
        </w:rPr>
        <w:t>HINT-</w:t>
      </w:r>
      <w:r w:rsidRPr="00D10639">
        <w:rPr>
          <w:szCs w:val="24"/>
        </w:rPr>
        <w:lastRenderedPageBreak/>
        <w:t>BCN</w:t>
      </w:r>
      <w:r w:rsidR="00D1494A" w:rsidRPr="00D10639">
        <w:rPr>
          <w:szCs w:val="24"/>
        </w:rPr>
        <w:t>)</w:t>
      </w:r>
      <w:r w:rsidRPr="00D10639">
        <w:rPr>
          <w:szCs w:val="24"/>
        </w:rPr>
        <w:t>). Our analysis show</w:t>
      </w:r>
      <w:r w:rsidR="00D1494A" w:rsidRPr="00D10639">
        <w:rPr>
          <w:szCs w:val="24"/>
        </w:rPr>
        <w:t>ed</w:t>
      </w:r>
      <w:r w:rsidRPr="00D10639">
        <w:rPr>
          <w:szCs w:val="24"/>
        </w:rPr>
        <w:t xml:space="preserve"> that only six out of </w:t>
      </w:r>
      <w:r w:rsidR="00D1494A" w:rsidRPr="00D10639">
        <w:rPr>
          <w:szCs w:val="24"/>
        </w:rPr>
        <w:t>ten</w:t>
      </w:r>
      <w:r w:rsidRPr="00D10639">
        <w:rPr>
          <w:szCs w:val="24"/>
        </w:rPr>
        <w:t xml:space="preserve"> evaluated methods (Wellington, </w:t>
      </w:r>
      <w:proofErr w:type="spellStart"/>
      <w:r w:rsidRPr="00D10639">
        <w:rPr>
          <w:szCs w:val="24"/>
        </w:rPr>
        <w:t>Neph</w:t>
      </w:r>
      <w:proofErr w:type="spellEnd"/>
      <w:r w:rsidRPr="00D10639">
        <w:rPr>
          <w:szCs w:val="24"/>
        </w:rPr>
        <w:t xml:space="preserve">, Boyle, DNase2TF, </w:t>
      </w:r>
      <w:r w:rsidR="000B774C" w:rsidRPr="00D10639">
        <w:rPr>
          <w:szCs w:val="24"/>
        </w:rPr>
        <w:t>CENTIPEDE</w:t>
      </w:r>
      <w:r w:rsidRPr="00D10639">
        <w:rPr>
          <w:szCs w:val="24"/>
        </w:rPr>
        <w:t xml:space="preserve"> and FS-Rank) present</w:t>
      </w:r>
      <w:r w:rsidR="00D1494A" w:rsidRPr="00D10639">
        <w:rPr>
          <w:szCs w:val="24"/>
        </w:rPr>
        <w:t>ed</w:t>
      </w:r>
      <w:r w:rsidRPr="00D10639">
        <w:rPr>
          <w:szCs w:val="24"/>
        </w:rPr>
        <w:t xml:space="preserve"> a significant negative </w:t>
      </w:r>
      <w:commentRangeStart w:id="37"/>
      <w:ins w:id="38" w:author="Eduardo Gusmao" w:date="2016-02-04T05:06:00Z">
        <w:r w:rsidR="0013212F">
          <w:rPr>
            <w:szCs w:val="24"/>
          </w:rPr>
          <w:t>Spearma</w:t>
        </w:r>
      </w:ins>
      <w:ins w:id="39" w:author="Eduardo Gusmao" w:date="2016-02-04T05:07:00Z">
        <w:r w:rsidR="0013212F">
          <w:rPr>
            <w:szCs w:val="24"/>
          </w:rPr>
          <w:t>n</w:t>
        </w:r>
      </w:ins>
      <w:del w:id="40" w:author="Eduardo Gusmao" w:date="2016-02-04T05:06:00Z">
        <w:r w:rsidRPr="00D10639" w:rsidDel="0013212F">
          <w:rPr>
            <w:szCs w:val="24"/>
          </w:rPr>
          <w:delText>Pearson</w:delText>
        </w:r>
      </w:del>
      <w:commentRangeEnd w:id="37"/>
      <w:r w:rsidR="0013212F">
        <w:rPr>
          <w:rStyle w:val="Refdecomentrio"/>
        </w:rPr>
        <w:commentReference w:id="37"/>
      </w:r>
      <w:r w:rsidRPr="00D10639">
        <w:rPr>
          <w:szCs w:val="24"/>
        </w:rPr>
        <w:t xml:space="preserve"> correlation (</w:t>
      </w:r>
      <w:r w:rsidRPr="00D10639">
        <w:rPr>
          <w:i/>
          <w:szCs w:val="24"/>
        </w:rPr>
        <w:t>r</w:t>
      </w:r>
      <w:r w:rsidRPr="00D10639">
        <w:rPr>
          <w:szCs w:val="24"/>
        </w:rPr>
        <w:t xml:space="preserve"> = –0.35, –0.32, –0.28, –0.28, –0.24 and –0.22, respectively) between their accuracy and</w:t>
      </w:r>
      <w:r w:rsidR="00A4354F" w:rsidRPr="00D10639">
        <w:rPr>
          <w:szCs w:val="24"/>
        </w:rPr>
        <w:t xml:space="preserve"> the</w:t>
      </w:r>
      <w:r w:rsidRPr="00D10639">
        <w:rPr>
          <w:szCs w:val="24"/>
        </w:rPr>
        <w:t xml:space="preserve"> amount of sequence bias (</w:t>
      </w:r>
      <w:r w:rsidRPr="00D10639">
        <w:rPr>
          <w:rStyle w:val="citefig"/>
          <w:szCs w:val="24"/>
          <w:shd w:val="clear" w:color="auto" w:fill="auto"/>
        </w:rPr>
        <w:t>Fig. 3a</w:t>
      </w:r>
      <w:r w:rsidRPr="00D10639">
        <w:rPr>
          <w:szCs w:val="24"/>
        </w:rPr>
        <w:t xml:space="preserve">; adjusted </w:t>
      </w:r>
      <w:r w:rsidR="00D1494A" w:rsidRPr="00D10639">
        <w:rPr>
          <w:i/>
          <w:szCs w:val="24"/>
        </w:rPr>
        <w:t>P</w:t>
      </w:r>
      <w:r w:rsidR="00D1494A" w:rsidRPr="00D10639">
        <w:rPr>
          <w:szCs w:val="24"/>
        </w:rPr>
        <w:t xml:space="preserve"> </w:t>
      </w:r>
      <w:r w:rsidRPr="00D10639">
        <w:rPr>
          <w:szCs w:val="24"/>
        </w:rPr>
        <w:t xml:space="preserve">value &lt; 0.05). Equivalent results </w:t>
      </w:r>
      <w:r w:rsidR="00D1494A" w:rsidRPr="00D10639">
        <w:rPr>
          <w:szCs w:val="24"/>
        </w:rPr>
        <w:t>we</w:t>
      </w:r>
      <w:r w:rsidRPr="00D10639">
        <w:rPr>
          <w:szCs w:val="24"/>
        </w:rPr>
        <w:t xml:space="preserve">re also observed </w:t>
      </w:r>
      <w:r w:rsidR="00A4354F" w:rsidRPr="00D10639">
        <w:rPr>
          <w:szCs w:val="24"/>
        </w:rPr>
        <w:t>for</w:t>
      </w:r>
      <w:r w:rsidRPr="00D10639">
        <w:rPr>
          <w:szCs w:val="24"/>
        </w:rPr>
        <w:t xml:space="preserve"> the same TFs and cellular conditions analyzed </w:t>
      </w:r>
      <w:r w:rsidR="00D1494A" w:rsidRPr="00D10639">
        <w:rPr>
          <w:szCs w:val="24"/>
        </w:rPr>
        <w:t>by</w:t>
      </w:r>
      <w:r w:rsidRPr="00D10639">
        <w:rPr>
          <w:szCs w:val="24"/>
        </w:rPr>
        <w:t xml:space="preserve"> He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15</w:t>
      </w:r>
      <w:r w:rsidRPr="00D10639">
        <w:rPr>
          <w:szCs w:val="24"/>
        </w:rPr>
        <w:t xml:space="preserve"> (</w:t>
      </w:r>
      <w:r w:rsidRPr="00D10639">
        <w:rPr>
          <w:rStyle w:val="citefig"/>
          <w:szCs w:val="24"/>
          <w:shd w:val="clear" w:color="auto" w:fill="auto"/>
        </w:rPr>
        <w:t>Supplementary Fig. 4</w:t>
      </w:r>
      <w:r w:rsidRPr="00D10639">
        <w:rPr>
          <w:szCs w:val="24"/>
        </w:rPr>
        <w:t xml:space="preserve">). Methods explicitly using 6-mer sequence bias statistics (HINT-BC, HINT-BCN and FLR) or </w:t>
      </w:r>
      <w:r w:rsidR="00A4354F" w:rsidRPr="00D10639">
        <w:rPr>
          <w:szCs w:val="24"/>
        </w:rPr>
        <w:t xml:space="preserve">including </w:t>
      </w:r>
      <w:r w:rsidRPr="00D10639">
        <w:rPr>
          <w:szCs w:val="24"/>
        </w:rPr>
        <w:t xml:space="preserve">smoothing (Cuellar, BinDNase and PIQ) </w:t>
      </w:r>
      <w:r w:rsidR="00D1494A" w:rsidRPr="00D10639">
        <w:rPr>
          <w:szCs w:val="24"/>
        </w:rPr>
        <w:t>we</w:t>
      </w:r>
      <w:r w:rsidRPr="00D10639">
        <w:rPr>
          <w:szCs w:val="24"/>
        </w:rPr>
        <w:t xml:space="preserve">re not significantly influenced by sequence bias. Moreover, the performance of HINT-BC </w:t>
      </w:r>
      <w:r w:rsidR="00D1494A" w:rsidRPr="00D10639">
        <w:rPr>
          <w:szCs w:val="24"/>
        </w:rPr>
        <w:t>wa</w:t>
      </w:r>
      <w:r w:rsidRPr="00D10639">
        <w:rPr>
          <w:szCs w:val="24"/>
        </w:rPr>
        <w:t>s the least affected by sequence bias (</w:t>
      </w:r>
      <w:r w:rsidRPr="00D10639">
        <w:rPr>
          <w:i/>
          <w:szCs w:val="24"/>
        </w:rPr>
        <w:t>r</w:t>
      </w:r>
      <w:r w:rsidRPr="00D10639">
        <w:rPr>
          <w:szCs w:val="24"/>
        </w:rPr>
        <w:t xml:space="preserve"> = –0.06). Pairwise comparison of AUC</w:t>
      </w:r>
      <w:r w:rsidR="00A4354F" w:rsidRPr="00D10639">
        <w:rPr>
          <w:szCs w:val="24"/>
        </w:rPr>
        <w:t>s</w:t>
      </w:r>
      <w:r w:rsidRPr="00D10639">
        <w:rPr>
          <w:szCs w:val="24"/>
        </w:rPr>
        <w:t xml:space="preserve"> at 10% FPR </w:t>
      </w:r>
      <w:r w:rsidR="00A4354F" w:rsidRPr="00D10639">
        <w:rPr>
          <w:szCs w:val="24"/>
        </w:rPr>
        <w:t>for</w:t>
      </w:r>
      <w:r w:rsidRPr="00D10639">
        <w:rPr>
          <w:szCs w:val="24"/>
        </w:rPr>
        <w:t xml:space="preserve"> all three HINT variants (HINT-BC, HINT-BCN and HINT) indicate</w:t>
      </w:r>
      <w:r w:rsidR="00D1494A" w:rsidRPr="00D10639">
        <w:rPr>
          <w:szCs w:val="24"/>
        </w:rPr>
        <w:t>d</w:t>
      </w:r>
      <w:r w:rsidRPr="00D10639">
        <w:rPr>
          <w:szCs w:val="24"/>
        </w:rPr>
        <w:t xml:space="preserve"> significant gain in all predictions with sequence bias correction (adjusted </w:t>
      </w:r>
      <w:r w:rsidR="00D1494A" w:rsidRPr="00D10639">
        <w:rPr>
          <w:i/>
          <w:szCs w:val="24"/>
        </w:rPr>
        <w:t>P</w:t>
      </w:r>
      <w:r w:rsidRPr="00D10639">
        <w:rPr>
          <w:szCs w:val="24"/>
        </w:rPr>
        <w:t xml:space="preserve"> &lt; 10</w:t>
      </w:r>
      <w:r w:rsidRPr="00D10639">
        <w:rPr>
          <w:rFonts w:ascii="Symbol" w:hAnsi="Symbol"/>
          <w:szCs w:val="24"/>
          <w:vertAlign w:val="superscript"/>
        </w:rPr>
        <w:t></w:t>
      </w:r>
      <w:r w:rsidRPr="00D10639">
        <w:rPr>
          <w:szCs w:val="24"/>
          <w:vertAlign w:val="superscript"/>
        </w:rPr>
        <w:t>30</w:t>
      </w:r>
      <w:r w:rsidRPr="00D10639">
        <w:rPr>
          <w:szCs w:val="24"/>
        </w:rPr>
        <w:t xml:space="preserve">; </w:t>
      </w:r>
      <w:r w:rsidRPr="00D10639">
        <w:rPr>
          <w:rStyle w:val="citefig"/>
          <w:szCs w:val="24"/>
          <w:shd w:val="clear" w:color="auto" w:fill="auto"/>
        </w:rPr>
        <w:t>Supplementary Fig. 5a</w:t>
      </w:r>
      <w:r w:rsidRPr="00D10639">
        <w:rPr>
          <w:szCs w:val="24"/>
        </w:rPr>
        <w:t xml:space="preserve">). There </w:t>
      </w:r>
      <w:r w:rsidR="00D1494A" w:rsidRPr="00D10639">
        <w:rPr>
          <w:szCs w:val="24"/>
        </w:rPr>
        <w:t>wa</w:t>
      </w:r>
      <w:r w:rsidRPr="00D10639">
        <w:rPr>
          <w:szCs w:val="24"/>
        </w:rPr>
        <w:t>s no significant difference between HINT-BC and HINT-BCN, but we observe</w:t>
      </w:r>
      <w:r w:rsidR="00D1494A" w:rsidRPr="00D10639">
        <w:rPr>
          <w:szCs w:val="24"/>
        </w:rPr>
        <w:t>d</w:t>
      </w:r>
      <w:r w:rsidRPr="00D10639">
        <w:rPr>
          <w:szCs w:val="24"/>
        </w:rPr>
        <w:t xml:space="preserve"> a higher AUC </w:t>
      </w:r>
      <w:r w:rsidR="00A4354F" w:rsidRPr="00D10639">
        <w:rPr>
          <w:szCs w:val="24"/>
        </w:rPr>
        <w:t>with</w:t>
      </w:r>
      <w:r w:rsidRPr="00D10639">
        <w:rPr>
          <w:szCs w:val="24"/>
        </w:rPr>
        <w:t xml:space="preserve"> HINT-BC </w:t>
      </w:r>
      <w:r w:rsidR="00A4354F" w:rsidRPr="00D10639">
        <w:rPr>
          <w:szCs w:val="24"/>
        </w:rPr>
        <w:t>for</w:t>
      </w:r>
      <w:r w:rsidRPr="00D10639">
        <w:rPr>
          <w:szCs w:val="24"/>
        </w:rPr>
        <w:t xml:space="preserve"> all but seven TFs. This indicates an advantage of DHS sequence bias correction for the footprint prediction problem.</w:t>
      </w:r>
    </w:p>
    <w:p w:rsidR="00FD27D1" w:rsidRPr="00D10639" w:rsidRDefault="00FD27D1">
      <w:pPr>
        <w:pStyle w:val="BodyIndent"/>
        <w:autoSpaceDE w:val="0"/>
        <w:autoSpaceDN w:val="0"/>
        <w:adjustRightInd w:val="0"/>
        <w:rPr>
          <w:szCs w:val="24"/>
        </w:rPr>
      </w:pPr>
      <w:r w:rsidRPr="00D10639">
        <w:rPr>
          <w:szCs w:val="24"/>
        </w:rPr>
        <w:t>As an example, we show sequence bias estimates</w:t>
      </w:r>
      <w:r w:rsidR="00D1494A" w:rsidRPr="00D10639">
        <w:rPr>
          <w:szCs w:val="24"/>
        </w:rPr>
        <w:t xml:space="preserve"> and</w:t>
      </w:r>
      <w:r w:rsidRPr="00D10639">
        <w:rPr>
          <w:szCs w:val="24"/>
        </w:rPr>
        <w:t xml:space="preserve"> corrected and uncorrected DNase-seq average profiles around TFBSs with</w:t>
      </w:r>
      <w:r w:rsidR="00D1494A" w:rsidRPr="00D10639">
        <w:rPr>
          <w:szCs w:val="24"/>
        </w:rPr>
        <w:t xml:space="preserve"> the</w:t>
      </w:r>
      <w:r w:rsidRPr="00D10639">
        <w:rPr>
          <w:szCs w:val="24"/>
        </w:rPr>
        <w:t xml:space="preserve"> highest AUC gain between HINT-BC and HINT (</w:t>
      </w:r>
      <w:r w:rsidRPr="00D10639">
        <w:rPr>
          <w:rStyle w:val="citefig"/>
          <w:szCs w:val="24"/>
          <w:shd w:val="clear" w:color="auto" w:fill="auto"/>
        </w:rPr>
        <w:t>Fig. 3b</w:t>
      </w:r>
      <w:proofErr w:type="gramStart"/>
      <w:r w:rsidR="00D1494A" w:rsidRPr="00D10639">
        <w:rPr>
          <w:rStyle w:val="citefig"/>
          <w:b w:val="0"/>
          <w:szCs w:val="24"/>
          <w:shd w:val="clear" w:color="auto" w:fill="auto"/>
        </w:rPr>
        <w:t>,</w:t>
      </w:r>
      <w:r w:rsidRPr="00D10639">
        <w:rPr>
          <w:rStyle w:val="citefig"/>
          <w:szCs w:val="24"/>
          <w:shd w:val="clear" w:color="auto" w:fill="auto"/>
        </w:rPr>
        <w:t>c</w:t>
      </w:r>
      <w:proofErr w:type="gramEnd"/>
      <w:r w:rsidR="00D1494A" w:rsidRPr="00D10639">
        <w:rPr>
          <w:szCs w:val="24"/>
        </w:rPr>
        <w:t xml:space="preserve"> and</w:t>
      </w:r>
      <w:r w:rsidRPr="00D10639">
        <w:rPr>
          <w:szCs w:val="24"/>
        </w:rPr>
        <w:t xml:space="preserve"> </w:t>
      </w:r>
      <w:r w:rsidRPr="00D10639">
        <w:rPr>
          <w:rStyle w:val="citefig"/>
          <w:szCs w:val="24"/>
          <w:shd w:val="clear" w:color="auto" w:fill="auto"/>
        </w:rPr>
        <w:t>Supplementary Fig. 6</w:t>
      </w:r>
      <w:r w:rsidRPr="00D10639">
        <w:rPr>
          <w:szCs w:val="24"/>
        </w:rPr>
        <w:t>). The NRF1 and EGR1 DNase-seq profiles indicate that the bias-corrected signal fit their sequence affinity</w:t>
      </w:r>
      <w:r w:rsidR="004B714A" w:rsidRPr="00D10639">
        <w:rPr>
          <w:szCs w:val="24"/>
        </w:rPr>
        <w:t xml:space="preserve"> better</w:t>
      </w:r>
      <w:r w:rsidRPr="00D10639">
        <w:rPr>
          <w:szCs w:val="24"/>
        </w:rPr>
        <w:t xml:space="preserve"> than the uncorrected signal. We observe</w:t>
      </w:r>
      <w:r w:rsidR="00D1494A" w:rsidRPr="00D10639">
        <w:rPr>
          <w:szCs w:val="24"/>
        </w:rPr>
        <w:t>d</w:t>
      </w:r>
      <w:r w:rsidRPr="00D10639">
        <w:rPr>
          <w:szCs w:val="24"/>
        </w:rPr>
        <w:t xml:space="preserve"> that </w:t>
      </w:r>
      <w:r w:rsidRPr="00D10639">
        <w:rPr>
          <w:i/>
          <w:szCs w:val="24"/>
        </w:rPr>
        <w:t>k</w:t>
      </w:r>
      <w:r w:rsidRPr="00D10639">
        <w:rPr>
          <w:szCs w:val="24"/>
        </w:rPr>
        <w:t>-mers with high DHS sequence bias ha</w:t>
      </w:r>
      <w:r w:rsidR="00D1494A" w:rsidRPr="00D10639">
        <w:rPr>
          <w:szCs w:val="24"/>
        </w:rPr>
        <w:t>d</w:t>
      </w:r>
      <w:r w:rsidRPr="00D10639">
        <w:rPr>
          <w:szCs w:val="24"/>
        </w:rPr>
        <w:t xml:space="preserve"> a high CG content (</w:t>
      </w:r>
      <w:r w:rsidRPr="00D10639">
        <w:rPr>
          <w:i/>
          <w:szCs w:val="24"/>
        </w:rPr>
        <w:t>r</w:t>
      </w:r>
      <w:r w:rsidRPr="00D10639">
        <w:rPr>
          <w:szCs w:val="24"/>
        </w:rPr>
        <w:t xml:space="preserve"> &gt; 0.8 in 11 out of 12 cell types; </w:t>
      </w:r>
      <w:r w:rsidRPr="00D10639">
        <w:rPr>
          <w:rStyle w:val="citefig"/>
          <w:szCs w:val="24"/>
          <w:shd w:val="clear" w:color="auto" w:fill="auto"/>
        </w:rPr>
        <w:t>Supplementary Fig. 7</w:t>
      </w:r>
      <w:r w:rsidRPr="00D10639">
        <w:rPr>
          <w:szCs w:val="24"/>
        </w:rPr>
        <w:t xml:space="preserve">). However, there </w:t>
      </w:r>
      <w:r w:rsidR="00D1494A" w:rsidRPr="00D10639">
        <w:rPr>
          <w:szCs w:val="24"/>
        </w:rPr>
        <w:t>wa</w:t>
      </w:r>
      <w:r w:rsidRPr="00D10639">
        <w:rPr>
          <w:szCs w:val="24"/>
        </w:rPr>
        <w:t>s no significant correlation between</w:t>
      </w:r>
      <w:r w:rsidR="00D1494A" w:rsidRPr="00D10639">
        <w:rPr>
          <w:szCs w:val="24"/>
        </w:rPr>
        <w:t xml:space="preserve"> the</w:t>
      </w:r>
      <w:r w:rsidRPr="00D10639">
        <w:rPr>
          <w:szCs w:val="24"/>
        </w:rPr>
        <w:t xml:space="preserve"> CG content of MPBSs and either AUC values or differences </w:t>
      </w:r>
      <w:r w:rsidR="004B714A" w:rsidRPr="00D10639">
        <w:rPr>
          <w:szCs w:val="24"/>
        </w:rPr>
        <w:t>in</w:t>
      </w:r>
      <w:r w:rsidRPr="00D10639">
        <w:rPr>
          <w:szCs w:val="24"/>
        </w:rPr>
        <w:t xml:space="preserve"> AUC </w:t>
      </w:r>
      <w:r w:rsidR="004B714A" w:rsidRPr="00D10639">
        <w:rPr>
          <w:szCs w:val="24"/>
        </w:rPr>
        <w:t>among</w:t>
      </w:r>
      <w:r w:rsidRPr="00D10639">
        <w:rPr>
          <w:szCs w:val="24"/>
        </w:rPr>
        <w:t xml:space="preserve"> HINT-BC, HINT-BCN and HINT (</w:t>
      </w:r>
      <w:r w:rsidR="00D1494A" w:rsidRPr="00D10639">
        <w:rPr>
          <w:i/>
          <w:szCs w:val="24"/>
        </w:rPr>
        <w:t>P</w:t>
      </w:r>
      <w:r w:rsidR="00D1494A" w:rsidRPr="00D10639">
        <w:rPr>
          <w:szCs w:val="24"/>
        </w:rPr>
        <w:t xml:space="preserve"> </w:t>
      </w:r>
      <w:r w:rsidRPr="00D10639">
        <w:rPr>
          <w:szCs w:val="24"/>
        </w:rPr>
        <w:t xml:space="preserve">&gt; 0.05; </w:t>
      </w:r>
      <w:r w:rsidRPr="00D10639">
        <w:rPr>
          <w:rStyle w:val="citefig"/>
          <w:szCs w:val="24"/>
          <w:shd w:val="clear" w:color="auto" w:fill="auto"/>
        </w:rPr>
        <w:t>Supplementary Fig. 5b</w:t>
      </w:r>
      <w:r w:rsidRPr="00D10639">
        <w:rPr>
          <w:szCs w:val="24"/>
        </w:rPr>
        <w:t>).</w:t>
      </w:r>
    </w:p>
    <w:p w:rsidR="00FD27D1" w:rsidRPr="00D10639" w:rsidRDefault="00FD27D1">
      <w:pPr>
        <w:pStyle w:val="Sec2Ttl"/>
        <w:autoSpaceDE w:val="0"/>
        <w:autoSpaceDN w:val="0"/>
        <w:adjustRightInd w:val="0"/>
        <w:rPr>
          <w:szCs w:val="24"/>
        </w:rPr>
      </w:pPr>
      <w:r w:rsidRPr="00D10639">
        <w:rPr>
          <w:szCs w:val="24"/>
        </w:rPr>
        <w:t>Comparative analysis of footprinting methods</w:t>
      </w:r>
    </w:p>
    <w:p w:rsidR="00FD27D1" w:rsidRPr="00D10639" w:rsidRDefault="00FD27D1">
      <w:pPr>
        <w:pStyle w:val="BodyPara"/>
        <w:autoSpaceDE w:val="0"/>
        <w:autoSpaceDN w:val="0"/>
        <w:adjustRightInd w:val="0"/>
        <w:rPr>
          <w:szCs w:val="24"/>
        </w:rPr>
      </w:pPr>
      <w:r w:rsidRPr="00D10639">
        <w:rPr>
          <w:szCs w:val="24"/>
        </w:rPr>
        <w:t>Given its good performance</w:t>
      </w:r>
      <w:r w:rsidRPr="00D10639">
        <w:rPr>
          <w:rStyle w:val="citebib"/>
          <w:szCs w:val="24"/>
          <w:shd w:val="clear" w:color="auto" w:fill="auto"/>
          <w:vertAlign w:val="superscript"/>
        </w:rPr>
        <w:t>10</w:t>
      </w:r>
      <w:proofErr w:type="gramStart"/>
      <w:r w:rsidRPr="00D10639">
        <w:rPr>
          <w:rStyle w:val="citebib"/>
          <w:szCs w:val="24"/>
          <w:shd w:val="clear" w:color="auto" w:fill="auto"/>
          <w:vertAlign w:val="superscript"/>
        </w:rPr>
        <w:t>,15</w:t>
      </w:r>
      <w:proofErr w:type="gramEnd"/>
      <w:r w:rsidRPr="00D10639">
        <w:rPr>
          <w:szCs w:val="24"/>
        </w:rPr>
        <w:t xml:space="preserve">, we evaluated the use of </w:t>
      </w:r>
      <w:r w:rsidR="0003735A" w:rsidRPr="00D10639">
        <w:rPr>
          <w:szCs w:val="24"/>
        </w:rPr>
        <w:t xml:space="preserve">the </w:t>
      </w:r>
      <w:r w:rsidRPr="00D10639">
        <w:rPr>
          <w:szCs w:val="24"/>
        </w:rPr>
        <w:t>TC as the ranking strategy instead of each method</w:t>
      </w:r>
      <w:r w:rsidR="00D1494A" w:rsidRPr="00D10639">
        <w:rPr>
          <w:szCs w:val="24"/>
        </w:rPr>
        <w:t>’</w:t>
      </w:r>
      <w:r w:rsidRPr="00D10639">
        <w:rPr>
          <w:szCs w:val="24"/>
        </w:rPr>
        <w:t xml:space="preserve">s own ranking for BinDNase, </w:t>
      </w:r>
      <w:r w:rsidR="000B774C" w:rsidRPr="00D10639">
        <w:rPr>
          <w:szCs w:val="24"/>
        </w:rPr>
        <w:t>CENTIPEDE</w:t>
      </w:r>
      <w:r w:rsidRPr="00D10639">
        <w:rPr>
          <w:szCs w:val="24"/>
        </w:rPr>
        <w:t>, Cuellar, DNase2TF, FLR, PIQ and Wellington. Pr</w:t>
      </w:r>
      <w:r w:rsidR="00D1494A" w:rsidRPr="00D10639">
        <w:rPr>
          <w:szCs w:val="24"/>
        </w:rPr>
        <w:t>ior</w:t>
      </w:r>
      <w:r w:rsidRPr="00D10639">
        <w:rPr>
          <w:szCs w:val="24"/>
        </w:rPr>
        <w:t xml:space="preserve"> to ranking by TC, site-centric methods required the definition of a minimum probability score to define active footprints. In all cases, using TC yielded higher AUC values (10% FPR) than </w:t>
      </w:r>
      <w:r w:rsidR="0003735A" w:rsidRPr="00D10639">
        <w:rPr>
          <w:szCs w:val="24"/>
        </w:rPr>
        <w:t xml:space="preserve">did </w:t>
      </w:r>
      <w:r w:rsidRPr="00D10639">
        <w:rPr>
          <w:szCs w:val="24"/>
        </w:rPr>
        <w:t>using the intrinsic ranking metric (</w:t>
      </w:r>
      <w:r w:rsidRPr="00D10639">
        <w:rPr>
          <w:rStyle w:val="citefig"/>
          <w:szCs w:val="24"/>
          <w:shd w:val="clear" w:color="auto" w:fill="auto"/>
        </w:rPr>
        <w:t>Supplementary Fig. 8</w:t>
      </w:r>
      <w:r w:rsidRPr="00D10639">
        <w:rPr>
          <w:szCs w:val="24"/>
        </w:rPr>
        <w:t xml:space="preserve">). </w:t>
      </w:r>
      <w:r w:rsidR="0003735A" w:rsidRPr="00D10639">
        <w:rPr>
          <w:szCs w:val="24"/>
        </w:rPr>
        <w:t xml:space="preserve">A </w:t>
      </w:r>
      <w:r w:rsidRPr="00D10639">
        <w:rPr>
          <w:szCs w:val="24"/>
        </w:rPr>
        <w:t>probability cutoff of 0.9 yielded</w:t>
      </w:r>
      <w:r w:rsidR="00D1494A" w:rsidRPr="00D10639">
        <w:rPr>
          <w:szCs w:val="24"/>
        </w:rPr>
        <w:t xml:space="preserve"> the</w:t>
      </w:r>
      <w:r w:rsidRPr="00D10639">
        <w:rPr>
          <w:szCs w:val="24"/>
        </w:rPr>
        <w:t xml:space="preserve"> highest AUCs</w:t>
      </w:r>
      <w:r w:rsidR="0003735A" w:rsidRPr="00D10639">
        <w:rPr>
          <w:szCs w:val="24"/>
        </w:rPr>
        <w:t xml:space="preserve"> for site-centric methods</w:t>
      </w:r>
      <w:r w:rsidRPr="00D10639">
        <w:rPr>
          <w:szCs w:val="24"/>
        </w:rPr>
        <w:t xml:space="preserve">, with </w:t>
      </w:r>
      <w:r w:rsidR="00D1494A" w:rsidRPr="00D10639">
        <w:rPr>
          <w:szCs w:val="24"/>
        </w:rPr>
        <w:t xml:space="preserve">the </w:t>
      </w:r>
      <w:r w:rsidRPr="00D10639">
        <w:rPr>
          <w:szCs w:val="24"/>
        </w:rPr>
        <w:t>exception of BinDNase (</w:t>
      </w:r>
      <w:r w:rsidR="0003735A" w:rsidRPr="00D10639">
        <w:rPr>
          <w:szCs w:val="24"/>
        </w:rPr>
        <w:t xml:space="preserve">highest AUC </w:t>
      </w:r>
      <w:r w:rsidRPr="00D10639">
        <w:rPr>
          <w:szCs w:val="24"/>
        </w:rPr>
        <w:t>at 0.8). These parameters w</w:t>
      </w:r>
      <w:r w:rsidR="00D1494A" w:rsidRPr="00D10639">
        <w:rPr>
          <w:szCs w:val="24"/>
        </w:rPr>
        <w:t>ere</w:t>
      </w:r>
      <w:r w:rsidRPr="00D10639">
        <w:rPr>
          <w:szCs w:val="24"/>
        </w:rPr>
        <w:t xml:space="preserve"> used in</w:t>
      </w:r>
      <w:r w:rsidR="0003735A" w:rsidRPr="00D10639">
        <w:rPr>
          <w:szCs w:val="24"/>
        </w:rPr>
        <w:t xml:space="preserve"> our</w:t>
      </w:r>
      <w:r w:rsidRPr="00D10639">
        <w:rPr>
          <w:szCs w:val="24"/>
        </w:rPr>
        <w:t xml:space="preserve"> </w:t>
      </w:r>
      <w:r w:rsidR="00D1494A" w:rsidRPr="00D10639">
        <w:rPr>
          <w:szCs w:val="24"/>
        </w:rPr>
        <w:t>subsequent</w:t>
      </w:r>
      <w:r w:rsidRPr="00D10639">
        <w:rPr>
          <w:szCs w:val="24"/>
        </w:rPr>
        <w:t xml:space="preserve"> evaluation analyses.</w:t>
      </w:r>
    </w:p>
    <w:p w:rsidR="00FD27D1" w:rsidRPr="00D10639" w:rsidRDefault="00FD27D1">
      <w:pPr>
        <w:pStyle w:val="BodyIndent"/>
        <w:autoSpaceDE w:val="0"/>
        <w:autoSpaceDN w:val="0"/>
        <w:adjustRightInd w:val="0"/>
        <w:rPr>
          <w:szCs w:val="24"/>
        </w:rPr>
      </w:pPr>
      <w:r w:rsidRPr="00D10639">
        <w:rPr>
          <w:szCs w:val="24"/>
        </w:rPr>
        <w:t>We next evaluated all the competing methods by measuring the AUC at 1%, 10% and 100% FPR using TF ChIP-seq data. AUC</w:t>
      </w:r>
      <w:r w:rsidR="00D7612A" w:rsidRPr="00D10639">
        <w:rPr>
          <w:szCs w:val="24"/>
        </w:rPr>
        <w:t>s</w:t>
      </w:r>
      <w:r w:rsidRPr="00D10639">
        <w:rPr>
          <w:szCs w:val="24"/>
        </w:rPr>
        <w:t xml:space="preserve"> at lower FPRs favor</w:t>
      </w:r>
      <w:r w:rsidR="00D7612A" w:rsidRPr="00D10639">
        <w:rPr>
          <w:szCs w:val="24"/>
        </w:rPr>
        <w:t>ed</w:t>
      </w:r>
      <w:r w:rsidRPr="00D10639">
        <w:rPr>
          <w:szCs w:val="24"/>
        </w:rPr>
        <w:t xml:space="preserve"> methods with higher sensitivity </w:t>
      </w:r>
      <w:r w:rsidR="00D7612A" w:rsidRPr="00D10639">
        <w:rPr>
          <w:szCs w:val="24"/>
        </w:rPr>
        <w:t>at the</w:t>
      </w:r>
      <w:r w:rsidRPr="00D10639">
        <w:rPr>
          <w:szCs w:val="24"/>
        </w:rPr>
        <w:t xml:space="preserve"> expense of specificity. We also estimated the AUPR, which is indicated for cases with</w:t>
      </w:r>
      <w:r w:rsidR="00D7612A" w:rsidRPr="00D10639">
        <w:rPr>
          <w:szCs w:val="24"/>
        </w:rPr>
        <w:t xml:space="preserve"> an</w:t>
      </w:r>
      <w:r w:rsidRPr="00D10639">
        <w:rPr>
          <w:szCs w:val="24"/>
        </w:rPr>
        <w:t xml:space="preserve"> imbalance </w:t>
      </w:r>
      <w:r w:rsidR="00D7612A" w:rsidRPr="00D10639">
        <w:rPr>
          <w:szCs w:val="24"/>
        </w:rPr>
        <w:t>between</w:t>
      </w:r>
      <w:r w:rsidRPr="00D10639">
        <w:rPr>
          <w:szCs w:val="24"/>
        </w:rPr>
        <w:t xml:space="preserve"> positive and negative examples</w:t>
      </w:r>
      <w:r w:rsidRPr="00D10639">
        <w:rPr>
          <w:rStyle w:val="citebib"/>
          <w:szCs w:val="24"/>
          <w:shd w:val="clear" w:color="auto" w:fill="auto"/>
          <w:vertAlign w:val="superscript"/>
        </w:rPr>
        <w:t>20</w:t>
      </w:r>
      <w:r w:rsidRPr="00D10639">
        <w:rPr>
          <w:szCs w:val="24"/>
        </w:rPr>
        <w:t xml:space="preserve">, and the FLR-Exp metric. </w:t>
      </w:r>
      <w:r w:rsidR="00D7612A" w:rsidRPr="00D10639">
        <w:rPr>
          <w:szCs w:val="24"/>
        </w:rPr>
        <w:t>A</w:t>
      </w:r>
      <w:r w:rsidRPr="00D10639">
        <w:rPr>
          <w:szCs w:val="24"/>
        </w:rPr>
        <w:t>ll TF ChIP-seq</w:t>
      </w:r>
      <w:r w:rsidR="00D1494A" w:rsidRPr="00D10639">
        <w:rPr>
          <w:szCs w:val="24"/>
        </w:rPr>
        <w:t>–</w:t>
      </w:r>
      <w:r w:rsidRPr="00D10639">
        <w:rPr>
          <w:szCs w:val="24"/>
        </w:rPr>
        <w:t xml:space="preserve">based metrics </w:t>
      </w:r>
      <w:r w:rsidRPr="00D10639">
        <w:rPr>
          <w:szCs w:val="24"/>
        </w:rPr>
        <w:lastRenderedPageBreak/>
        <w:t>indicate</w:t>
      </w:r>
      <w:r w:rsidR="00D1494A" w:rsidRPr="00D10639">
        <w:rPr>
          <w:szCs w:val="24"/>
        </w:rPr>
        <w:t>d</w:t>
      </w:r>
      <w:r w:rsidRPr="00D10639">
        <w:rPr>
          <w:szCs w:val="24"/>
        </w:rPr>
        <w:t xml:space="preserve"> a very similar ranking (</w:t>
      </w:r>
      <w:r w:rsidRPr="00D10639">
        <w:rPr>
          <w:i/>
          <w:szCs w:val="24"/>
        </w:rPr>
        <w:t>r</w:t>
      </w:r>
      <w:r w:rsidRPr="00D10639">
        <w:rPr>
          <w:szCs w:val="24"/>
        </w:rPr>
        <w:t xml:space="preserve"> &gt; 0.98; </w:t>
      </w:r>
      <w:r w:rsidRPr="00D10639">
        <w:rPr>
          <w:rStyle w:val="citefig"/>
          <w:szCs w:val="24"/>
          <w:shd w:val="clear" w:color="auto" w:fill="auto"/>
        </w:rPr>
        <w:t>Fig. 4a</w:t>
      </w:r>
      <w:r w:rsidRPr="00D10639">
        <w:rPr>
          <w:szCs w:val="24"/>
        </w:rPr>
        <w:t xml:space="preserve">). There </w:t>
      </w:r>
      <w:r w:rsidR="00D1494A" w:rsidRPr="00D10639">
        <w:rPr>
          <w:szCs w:val="24"/>
        </w:rPr>
        <w:t>wa</w:t>
      </w:r>
      <w:r w:rsidRPr="00D10639">
        <w:rPr>
          <w:szCs w:val="24"/>
        </w:rPr>
        <w:t xml:space="preserve">s also </w:t>
      </w:r>
      <w:r w:rsidR="00D7612A" w:rsidRPr="00D10639">
        <w:rPr>
          <w:szCs w:val="24"/>
        </w:rPr>
        <w:t>strong</w:t>
      </w:r>
      <w:r w:rsidRPr="00D10639">
        <w:rPr>
          <w:szCs w:val="24"/>
        </w:rPr>
        <w:t xml:space="preserve"> agreement between FLR-Exp and other metrics (</w:t>
      </w:r>
      <w:r w:rsidRPr="00D10639">
        <w:rPr>
          <w:i/>
          <w:szCs w:val="24"/>
        </w:rPr>
        <w:t>r</w:t>
      </w:r>
      <w:r w:rsidRPr="00D10639">
        <w:rPr>
          <w:szCs w:val="24"/>
        </w:rPr>
        <w:t xml:space="preserve"> &gt; 0.88). HINT-BC ha</w:t>
      </w:r>
      <w:r w:rsidR="00D1494A" w:rsidRPr="00D10639">
        <w:rPr>
          <w:szCs w:val="24"/>
        </w:rPr>
        <w:t>d</w:t>
      </w:r>
      <w:r w:rsidRPr="00D10639">
        <w:rPr>
          <w:szCs w:val="24"/>
        </w:rPr>
        <w:t xml:space="preserve"> the highest FLR-Exp, AUC and AUPR values and significantly outperform</w:t>
      </w:r>
      <w:r w:rsidR="00D1494A" w:rsidRPr="00D10639">
        <w:rPr>
          <w:szCs w:val="24"/>
        </w:rPr>
        <w:t>ed</w:t>
      </w:r>
      <w:r w:rsidRPr="00D10639">
        <w:rPr>
          <w:szCs w:val="24"/>
        </w:rPr>
        <w:t xml:space="preserve"> all </w:t>
      </w:r>
      <w:r w:rsidR="00D1494A" w:rsidRPr="00D10639">
        <w:rPr>
          <w:szCs w:val="24"/>
        </w:rPr>
        <w:t xml:space="preserve">other </w:t>
      </w:r>
      <w:r w:rsidRPr="00D10639">
        <w:rPr>
          <w:szCs w:val="24"/>
        </w:rPr>
        <w:t xml:space="preserve">methods </w:t>
      </w:r>
      <w:r w:rsidR="00D1494A" w:rsidRPr="00D10639">
        <w:rPr>
          <w:szCs w:val="24"/>
        </w:rPr>
        <w:t>except</w:t>
      </w:r>
      <w:r w:rsidRPr="00D10639">
        <w:rPr>
          <w:szCs w:val="24"/>
        </w:rPr>
        <w:t xml:space="preserve"> HINT-BCN (adjusted </w:t>
      </w:r>
      <w:r w:rsidR="00D1494A" w:rsidRPr="00D10639">
        <w:rPr>
          <w:i/>
          <w:szCs w:val="24"/>
        </w:rPr>
        <w:t>P</w:t>
      </w:r>
      <w:r w:rsidRPr="00D10639">
        <w:rPr>
          <w:szCs w:val="24"/>
        </w:rPr>
        <w:t xml:space="preserve"> &lt; 0.01; </w:t>
      </w:r>
      <w:r w:rsidRPr="00D10639">
        <w:rPr>
          <w:rStyle w:val="citefig"/>
          <w:szCs w:val="24"/>
          <w:shd w:val="clear" w:color="auto" w:fill="auto"/>
        </w:rPr>
        <w:t>Supplementary Fig. 9</w:t>
      </w:r>
      <w:r w:rsidR="00D1494A" w:rsidRPr="00D10639">
        <w:rPr>
          <w:szCs w:val="24"/>
        </w:rPr>
        <w:t xml:space="preserve"> and</w:t>
      </w:r>
      <w:r w:rsidRPr="00D10639">
        <w:rPr>
          <w:szCs w:val="24"/>
        </w:rPr>
        <w:t xml:space="preserve"> </w:t>
      </w:r>
      <w:r w:rsidRPr="00D10639">
        <w:rPr>
          <w:rStyle w:val="citetbl"/>
          <w:szCs w:val="24"/>
          <w:shd w:val="clear" w:color="auto" w:fill="auto"/>
        </w:rPr>
        <w:t>Supplementary Tables 3</w:t>
      </w:r>
      <w:r w:rsidR="00D1494A" w:rsidRPr="00D10639">
        <w:rPr>
          <w:rStyle w:val="citetbl"/>
          <w:b w:val="0"/>
          <w:szCs w:val="24"/>
          <w:shd w:val="clear" w:color="auto" w:fill="auto"/>
        </w:rPr>
        <w:t>–</w:t>
      </w:r>
      <w:r w:rsidRPr="00D10639">
        <w:rPr>
          <w:rStyle w:val="citetbl"/>
          <w:szCs w:val="24"/>
          <w:shd w:val="clear" w:color="auto" w:fill="auto"/>
        </w:rPr>
        <w:t>6</w:t>
      </w:r>
      <w:r w:rsidRPr="00D10639">
        <w:rPr>
          <w:szCs w:val="24"/>
        </w:rPr>
        <w:t xml:space="preserve">). </w:t>
      </w:r>
      <w:r w:rsidR="00D7612A" w:rsidRPr="00D10639">
        <w:rPr>
          <w:szCs w:val="24"/>
        </w:rPr>
        <w:t xml:space="preserve">When we ignored </w:t>
      </w:r>
      <w:r w:rsidRPr="00D10639">
        <w:rPr>
          <w:szCs w:val="24"/>
        </w:rPr>
        <w:t>HINT variants, the next top</w:t>
      </w:r>
      <w:r w:rsidR="00D1494A" w:rsidRPr="00D10639">
        <w:rPr>
          <w:szCs w:val="24"/>
        </w:rPr>
        <w:t>-</w:t>
      </w:r>
      <w:r w:rsidRPr="00D10639">
        <w:rPr>
          <w:szCs w:val="24"/>
        </w:rPr>
        <w:t xml:space="preserve">performing method </w:t>
      </w:r>
      <w:r w:rsidR="00D1494A" w:rsidRPr="00D10639">
        <w:rPr>
          <w:szCs w:val="24"/>
        </w:rPr>
        <w:t>wa</w:t>
      </w:r>
      <w:r w:rsidRPr="00D10639">
        <w:rPr>
          <w:szCs w:val="24"/>
        </w:rPr>
        <w:t>s DNase2TF, which significantly outperform</w:t>
      </w:r>
      <w:r w:rsidR="00D1494A" w:rsidRPr="00D10639">
        <w:rPr>
          <w:szCs w:val="24"/>
        </w:rPr>
        <w:t>ed</w:t>
      </w:r>
      <w:r w:rsidRPr="00D10639">
        <w:rPr>
          <w:szCs w:val="24"/>
        </w:rPr>
        <w:t xml:space="preserve"> all other methods </w:t>
      </w:r>
      <w:r w:rsidR="00D1494A" w:rsidRPr="00D10639">
        <w:rPr>
          <w:szCs w:val="24"/>
        </w:rPr>
        <w:t>but</w:t>
      </w:r>
      <w:r w:rsidRPr="00D10639">
        <w:rPr>
          <w:szCs w:val="24"/>
        </w:rPr>
        <w:t xml:space="preserve"> PIQ (adjusted </w:t>
      </w:r>
      <w:r w:rsidR="00D1494A" w:rsidRPr="00D10639">
        <w:rPr>
          <w:i/>
          <w:szCs w:val="24"/>
        </w:rPr>
        <w:t>P</w:t>
      </w:r>
      <w:r w:rsidRPr="00D10639">
        <w:rPr>
          <w:szCs w:val="24"/>
        </w:rPr>
        <w:t xml:space="preserve"> &lt; 0.01). PIQ outperform</w:t>
      </w:r>
      <w:r w:rsidR="00D1494A" w:rsidRPr="00D10639">
        <w:rPr>
          <w:szCs w:val="24"/>
        </w:rPr>
        <w:t>ed</w:t>
      </w:r>
      <w:r w:rsidRPr="00D10639">
        <w:rPr>
          <w:szCs w:val="24"/>
        </w:rPr>
        <w:t xml:space="preserve"> all of its lower</w:t>
      </w:r>
      <w:r w:rsidR="00D7612A" w:rsidRPr="00D10639">
        <w:rPr>
          <w:szCs w:val="24"/>
        </w:rPr>
        <w:t>-</w:t>
      </w:r>
      <w:r w:rsidRPr="00D10639">
        <w:rPr>
          <w:szCs w:val="24"/>
        </w:rPr>
        <w:t xml:space="preserve">ranked competitors </w:t>
      </w:r>
      <w:r w:rsidR="00D1494A" w:rsidRPr="00D10639">
        <w:rPr>
          <w:szCs w:val="24"/>
        </w:rPr>
        <w:t>except for</w:t>
      </w:r>
      <w:r w:rsidRPr="00D10639">
        <w:rPr>
          <w:szCs w:val="24"/>
        </w:rPr>
        <w:t xml:space="preserve"> Wellington </w:t>
      </w:r>
      <w:r w:rsidR="00D7612A" w:rsidRPr="00D10639">
        <w:rPr>
          <w:szCs w:val="24"/>
        </w:rPr>
        <w:t>in terms of</w:t>
      </w:r>
      <w:r w:rsidRPr="00D10639">
        <w:rPr>
          <w:szCs w:val="24"/>
        </w:rPr>
        <w:t xml:space="preserve"> AUC (1% FPR) and AUPR (adjusted </w:t>
      </w:r>
      <w:r w:rsidR="00D1494A" w:rsidRPr="00D10639">
        <w:rPr>
          <w:i/>
          <w:szCs w:val="24"/>
        </w:rPr>
        <w:t>P</w:t>
      </w:r>
      <w:r w:rsidRPr="00D10639">
        <w:rPr>
          <w:szCs w:val="24"/>
        </w:rPr>
        <w:t xml:space="preserve"> &lt; 0.01). Concerning the performance of TC-Rank, we observe</w:t>
      </w:r>
      <w:r w:rsidR="00D1494A" w:rsidRPr="00D10639">
        <w:rPr>
          <w:szCs w:val="24"/>
        </w:rPr>
        <w:t>d</w:t>
      </w:r>
      <w:r w:rsidRPr="00D10639">
        <w:rPr>
          <w:szCs w:val="24"/>
        </w:rPr>
        <w:t xml:space="preserve"> that </w:t>
      </w:r>
      <w:r w:rsidR="00D7612A" w:rsidRPr="00D10639">
        <w:rPr>
          <w:szCs w:val="24"/>
        </w:rPr>
        <w:t>its</w:t>
      </w:r>
      <w:r w:rsidRPr="00D10639">
        <w:rPr>
          <w:szCs w:val="24"/>
        </w:rPr>
        <w:t xml:space="preserve"> AUC values for 10% and 100% FPR </w:t>
      </w:r>
      <w:r w:rsidR="00D1494A" w:rsidRPr="00D10639">
        <w:rPr>
          <w:szCs w:val="24"/>
        </w:rPr>
        <w:t>we</w:t>
      </w:r>
      <w:r w:rsidRPr="00D10639">
        <w:rPr>
          <w:szCs w:val="24"/>
        </w:rPr>
        <w:t>re very close to</w:t>
      </w:r>
      <w:r w:rsidR="00D1494A" w:rsidRPr="00D10639">
        <w:rPr>
          <w:szCs w:val="24"/>
        </w:rPr>
        <w:t xml:space="preserve"> those for</w:t>
      </w:r>
      <w:r w:rsidRPr="00D10639">
        <w:rPr>
          <w:szCs w:val="24"/>
        </w:rPr>
        <w:t xml:space="preserve"> other footprinting methods (</w:t>
      </w:r>
      <w:r w:rsidRPr="00D10639">
        <w:rPr>
          <w:rStyle w:val="citefig"/>
          <w:szCs w:val="24"/>
          <w:shd w:val="clear" w:color="auto" w:fill="auto"/>
        </w:rPr>
        <w:t>Fig. 4b</w:t>
      </w:r>
      <w:r w:rsidR="00D1494A" w:rsidRPr="00D10639">
        <w:rPr>
          <w:szCs w:val="24"/>
        </w:rPr>
        <w:t xml:space="preserve"> and</w:t>
      </w:r>
      <w:r w:rsidRPr="00D10639">
        <w:rPr>
          <w:szCs w:val="24"/>
        </w:rPr>
        <w:t xml:space="preserve"> </w:t>
      </w:r>
      <w:r w:rsidRPr="00D10639">
        <w:rPr>
          <w:rStyle w:val="citefig"/>
          <w:shd w:val="clear" w:color="auto" w:fill="auto"/>
        </w:rPr>
        <w:t>Supplementary Fig. 9</w:t>
      </w:r>
      <w:r w:rsidRPr="00D10639">
        <w:rPr>
          <w:szCs w:val="24"/>
        </w:rPr>
        <w:t xml:space="preserve">). This </w:t>
      </w:r>
      <w:r w:rsidR="00D1494A" w:rsidRPr="00D10639">
        <w:rPr>
          <w:szCs w:val="24"/>
        </w:rPr>
        <w:t>wa</w:t>
      </w:r>
      <w:r w:rsidRPr="00D10639">
        <w:rPr>
          <w:szCs w:val="24"/>
        </w:rPr>
        <w:t xml:space="preserve">s not the case for </w:t>
      </w:r>
      <w:r w:rsidR="00D7612A" w:rsidRPr="00D10639">
        <w:rPr>
          <w:szCs w:val="24"/>
        </w:rPr>
        <w:t xml:space="preserve">values of </w:t>
      </w:r>
      <w:r w:rsidRPr="00D10639">
        <w:rPr>
          <w:szCs w:val="24"/>
        </w:rPr>
        <w:t xml:space="preserve">AUC at 1% FPR or </w:t>
      </w:r>
      <w:r w:rsidR="00D7612A" w:rsidRPr="00D10639">
        <w:rPr>
          <w:szCs w:val="24"/>
        </w:rPr>
        <w:t xml:space="preserve">of </w:t>
      </w:r>
      <w:r w:rsidRPr="00D10639">
        <w:rPr>
          <w:szCs w:val="24"/>
        </w:rPr>
        <w:t>AUPR,</w:t>
      </w:r>
      <w:r w:rsidR="00D7612A" w:rsidRPr="00D10639">
        <w:rPr>
          <w:szCs w:val="24"/>
        </w:rPr>
        <w:t xml:space="preserve"> for which</w:t>
      </w:r>
      <w:r w:rsidRPr="00D10639">
        <w:rPr>
          <w:szCs w:val="24"/>
        </w:rPr>
        <w:t xml:space="preserve"> all methods but </w:t>
      </w:r>
      <w:r w:rsidR="000B774C" w:rsidRPr="00D10639">
        <w:rPr>
          <w:szCs w:val="24"/>
        </w:rPr>
        <w:t>CENTIPEDE</w:t>
      </w:r>
      <w:r w:rsidRPr="00D10639">
        <w:rPr>
          <w:szCs w:val="24"/>
        </w:rPr>
        <w:t xml:space="preserve"> and Cuellar ha</w:t>
      </w:r>
      <w:r w:rsidR="00D1494A" w:rsidRPr="00D10639">
        <w:rPr>
          <w:szCs w:val="24"/>
        </w:rPr>
        <w:t>d</w:t>
      </w:r>
      <w:r w:rsidRPr="00D10639">
        <w:rPr>
          <w:szCs w:val="24"/>
        </w:rPr>
        <w:t xml:space="preserve"> significant</w:t>
      </w:r>
      <w:r w:rsidR="00D1494A" w:rsidRPr="00D10639">
        <w:rPr>
          <w:szCs w:val="24"/>
        </w:rPr>
        <w:t>ly</w:t>
      </w:r>
      <w:r w:rsidRPr="00D10639">
        <w:rPr>
          <w:szCs w:val="24"/>
        </w:rPr>
        <w:t xml:space="preserve"> superior performance </w:t>
      </w:r>
      <w:r w:rsidR="00D1494A" w:rsidRPr="00D10639">
        <w:rPr>
          <w:szCs w:val="24"/>
        </w:rPr>
        <w:t>relative to</w:t>
      </w:r>
      <w:r w:rsidR="00D7612A" w:rsidRPr="00D10639">
        <w:rPr>
          <w:szCs w:val="24"/>
        </w:rPr>
        <w:t xml:space="preserve"> that of</w:t>
      </w:r>
      <w:r w:rsidRPr="00D10639">
        <w:rPr>
          <w:szCs w:val="24"/>
        </w:rPr>
        <w:t xml:space="preserve"> TC (</w:t>
      </w:r>
      <w:r w:rsidR="00D1494A" w:rsidRPr="00D10639">
        <w:rPr>
          <w:i/>
          <w:szCs w:val="24"/>
        </w:rPr>
        <w:t>P</w:t>
      </w:r>
      <w:r w:rsidRPr="00D10639">
        <w:rPr>
          <w:szCs w:val="24"/>
        </w:rPr>
        <w:t xml:space="preserve"> &lt; 0.01; </w:t>
      </w:r>
      <w:r w:rsidRPr="00D10639">
        <w:rPr>
          <w:rStyle w:val="citetbl"/>
          <w:szCs w:val="24"/>
          <w:shd w:val="clear" w:color="auto" w:fill="auto"/>
        </w:rPr>
        <w:t>Supplementary Tables 3</w:t>
      </w:r>
      <w:r w:rsidR="00D1494A" w:rsidRPr="00D10639">
        <w:rPr>
          <w:rStyle w:val="citetbl"/>
          <w:b w:val="0"/>
          <w:szCs w:val="24"/>
          <w:shd w:val="clear" w:color="auto" w:fill="auto"/>
        </w:rPr>
        <w:t>–</w:t>
      </w:r>
      <w:r w:rsidRPr="00D10639">
        <w:rPr>
          <w:rStyle w:val="citetbl"/>
          <w:szCs w:val="24"/>
          <w:shd w:val="clear" w:color="auto" w:fill="auto"/>
        </w:rPr>
        <w:t>6</w:t>
      </w:r>
      <w:r w:rsidRPr="00D10639">
        <w:rPr>
          <w:szCs w:val="24"/>
        </w:rPr>
        <w:t>).</w:t>
      </w:r>
    </w:p>
    <w:p w:rsidR="00FD27D1" w:rsidRPr="00D10639" w:rsidRDefault="00FD27D1">
      <w:pPr>
        <w:pStyle w:val="Sec2Ttl"/>
        <w:autoSpaceDE w:val="0"/>
        <w:autoSpaceDN w:val="0"/>
        <w:adjustRightInd w:val="0"/>
        <w:rPr>
          <w:szCs w:val="24"/>
        </w:rPr>
      </w:pPr>
      <w:r w:rsidRPr="00D10639">
        <w:rPr>
          <w:szCs w:val="24"/>
        </w:rPr>
        <w:t>T</w:t>
      </w:r>
      <w:r w:rsidR="00D7612A" w:rsidRPr="00D10639">
        <w:rPr>
          <w:szCs w:val="24"/>
        </w:rPr>
        <w:t>F</w:t>
      </w:r>
      <w:r w:rsidRPr="00D10639">
        <w:rPr>
          <w:szCs w:val="24"/>
        </w:rPr>
        <w:t xml:space="preserve"> residence time</w:t>
      </w:r>
    </w:p>
    <w:p w:rsidR="00FD27D1" w:rsidRPr="00D10639" w:rsidRDefault="00FD27D1">
      <w:pPr>
        <w:pStyle w:val="BodyPara"/>
        <w:autoSpaceDE w:val="0"/>
        <w:autoSpaceDN w:val="0"/>
        <w:adjustRightInd w:val="0"/>
        <w:rPr>
          <w:szCs w:val="24"/>
        </w:rPr>
      </w:pPr>
      <w:r w:rsidRPr="00D10639">
        <w:rPr>
          <w:szCs w:val="24"/>
        </w:rPr>
        <w:t>Despite the high average prediction values of</w:t>
      </w:r>
      <w:r w:rsidR="001D3A07" w:rsidRPr="00D10639">
        <w:rPr>
          <w:szCs w:val="24"/>
        </w:rPr>
        <w:t xml:space="preserve"> the</w:t>
      </w:r>
      <w:r w:rsidRPr="00D10639">
        <w:rPr>
          <w:szCs w:val="24"/>
        </w:rPr>
        <w:t xml:space="preserve"> top</w:t>
      </w:r>
      <w:r w:rsidR="001D3A07" w:rsidRPr="00D10639">
        <w:rPr>
          <w:szCs w:val="24"/>
        </w:rPr>
        <w:t>-</w:t>
      </w:r>
      <w:r w:rsidRPr="00D10639">
        <w:rPr>
          <w:szCs w:val="24"/>
        </w:rPr>
        <w:t>performing footprint methods, they consistently perform</w:t>
      </w:r>
      <w:r w:rsidR="001D3A07" w:rsidRPr="00D10639">
        <w:rPr>
          <w:szCs w:val="24"/>
        </w:rPr>
        <w:t>ed</w:t>
      </w:r>
      <w:r w:rsidRPr="00D10639">
        <w:rPr>
          <w:szCs w:val="24"/>
        </w:rPr>
        <w:t xml:space="preserve"> worst </w:t>
      </w:r>
      <w:r w:rsidR="009B4919" w:rsidRPr="00D10639">
        <w:rPr>
          <w:szCs w:val="24"/>
        </w:rPr>
        <w:t>with</w:t>
      </w:r>
      <w:r w:rsidRPr="00D10639">
        <w:rPr>
          <w:szCs w:val="24"/>
        </w:rPr>
        <w:t xml:space="preserve"> a similar set of TFs</w:t>
      </w:r>
      <w:r w:rsidR="001D3A07" w:rsidRPr="00D10639">
        <w:rPr>
          <w:szCs w:val="24"/>
        </w:rPr>
        <w:t>;</w:t>
      </w:r>
      <w:r w:rsidRPr="00D10639">
        <w:rPr>
          <w:szCs w:val="24"/>
        </w:rPr>
        <w:t xml:space="preserve"> HINT-BC, DNase2TF and PIQ ha</w:t>
      </w:r>
      <w:r w:rsidR="001D3A07" w:rsidRPr="00D10639">
        <w:rPr>
          <w:szCs w:val="24"/>
        </w:rPr>
        <w:t>d</w:t>
      </w:r>
      <w:r w:rsidRPr="00D10639">
        <w:rPr>
          <w:szCs w:val="24"/>
        </w:rPr>
        <w:t xml:space="preserve"> 89% of TFs in common in the lower quartile of </w:t>
      </w:r>
      <w:r w:rsidR="009B4919" w:rsidRPr="00D10639">
        <w:rPr>
          <w:szCs w:val="24"/>
        </w:rPr>
        <w:t xml:space="preserve">the </w:t>
      </w:r>
      <w:r w:rsidRPr="00D10639">
        <w:rPr>
          <w:szCs w:val="24"/>
        </w:rPr>
        <w:t>AUC at 10% FPR (</w:t>
      </w:r>
      <w:r w:rsidRPr="00D10639">
        <w:rPr>
          <w:b/>
          <w:szCs w:val="24"/>
        </w:rPr>
        <w:t xml:space="preserve">Supplementary Data </w:t>
      </w:r>
      <w:r w:rsidR="00D1494A" w:rsidRPr="00D10639">
        <w:rPr>
          <w:b/>
          <w:szCs w:val="24"/>
        </w:rPr>
        <w:t>S</w:t>
      </w:r>
      <w:r w:rsidRPr="00D10639">
        <w:rPr>
          <w:b/>
          <w:szCs w:val="24"/>
        </w:rPr>
        <w:t>et 1</w:t>
      </w:r>
      <w:r w:rsidRPr="00D10639">
        <w:rPr>
          <w:szCs w:val="24"/>
        </w:rPr>
        <w:t>). This list include</w:t>
      </w:r>
      <w:r w:rsidR="001D3A07" w:rsidRPr="00D10639">
        <w:rPr>
          <w:szCs w:val="24"/>
        </w:rPr>
        <w:t>d</w:t>
      </w:r>
      <w:r w:rsidRPr="00D10639">
        <w:rPr>
          <w:szCs w:val="24"/>
        </w:rPr>
        <w:t xml:space="preserve"> nuclear receptors, which ha</w:t>
      </w:r>
      <w:r w:rsidR="001D3A07" w:rsidRPr="00D10639">
        <w:rPr>
          <w:szCs w:val="24"/>
        </w:rPr>
        <w:t>ve</w:t>
      </w:r>
      <w:r w:rsidRPr="00D10639">
        <w:rPr>
          <w:szCs w:val="24"/>
        </w:rPr>
        <w:t xml:space="preserve"> low residence binding time</w:t>
      </w:r>
      <w:r w:rsidR="001D3A07" w:rsidRPr="00D10639">
        <w:rPr>
          <w:szCs w:val="24"/>
        </w:rPr>
        <w:t>s</w:t>
      </w:r>
      <w:r w:rsidRPr="00D10639">
        <w:rPr>
          <w:rStyle w:val="citebib"/>
          <w:szCs w:val="24"/>
          <w:shd w:val="clear" w:color="auto" w:fill="auto"/>
          <w:vertAlign w:val="superscript"/>
        </w:rPr>
        <w:t>7</w:t>
      </w:r>
      <w:r w:rsidRPr="00D10639">
        <w:rPr>
          <w:szCs w:val="24"/>
        </w:rPr>
        <w:t xml:space="preserve"> and display a lower DNase I cleavage</w:t>
      </w:r>
      <w:r w:rsidR="009B4919" w:rsidRPr="00D10639">
        <w:rPr>
          <w:szCs w:val="24"/>
        </w:rPr>
        <w:t>-</w:t>
      </w:r>
      <w:r w:rsidRPr="00D10639">
        <w:rPr>
          <w:szCs w:val="24"/>
        </w:rPr>
        <w:t>protection pattern (</w:t>
      </w:r>
      <w:r w:rsidRPr="00D10639">
        <w:rPr>
          <w:rStyle w:val="citefig"/>
          <w:szCs w:val="24"/>
          <w:shd w:val="clear" w:color="auto" w:fill="auto"/>
        </w:rPr>
        <w:t>Supplementary Fig. 10</w:t>
      </w:r>
      <w:r w:rsidRPr="00D10639">
        <w:rPr>
          <w:szCs w:val="24"/>
        </w:rPr>
        <w:t>). To further investigate this, we propose</w:t>
      </w:r>
      <w:r w:rsidR="001D3A07" w:rsidRPr="00D10639">
        <w:rPr>
          <w:szCs w:val="24"/>
        </w:rPr>
        <w:t>d</w:t>
      </w:r>
      <w:r w:rsidRPr="00D10639">
        <w:rPr>
          <w:szCs w:val="24"/>
        </w:rPr>
        <w:t xml:space="preserve"> a statistic inspired by the concepts presented </w:t>
      </w:r>
      <w:r w:rsidR="001D3A07" w:rsidRPr="00D10639">
        <w:rPr>
          <w:szCs w:val="24"/>
        </w:rPr>
        <w:t>by</w:t>
      </w:r>
      <w:r w:rsidRPr="00D10639">
        <w:rPr>
          <w:szCs w:val="24"/>
        </w:rPr>
        <w:t xml:space="preserve"> Sung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7</w:t>
      </w:r>
      <w:r w:rsidRPr="00D10639">
        <w:rPr>
          <w:szCs w:val="24"/>
        </w:rPr>
        <w:t xml:space="preserve"> to detect TFs with potential short residence time</w:t>
      </w:r>
      <w:r w:rsidR="001D3A07" w:rsidRPr="00D10639">
        <w:rPr>
          <w:szCs w:val="24"/>
        </w:rPr>
        <w:t>s</w:t>
      </w:r>
      <w:r w:rsidR="009B4919" w:rsidRPr="00D10639">
        <w:rPr>
          <w:szCs w:val="24"/>
        </w:rPr>
        <w:t>,</w:t>
      </w:r>
      <w:r w:rsidRPr="00D10639">
        <w:rPr>
          <w:szCs w:val="24"/>
        </w:rPr>
        <w:t xml:space="preserve"> </w:t>
      </w:r>
      <w:r w:rsidR="009B4919" w:rsidRPr="00D10639">
        <w:rPr>
          <w:szCs w:val="24"/>
        </w:rPr>
        <w:t>t</w:t>
      </w:r>
      <w:r w:rsidRPr="00D10639">
        <w:rPr>
          <w:szCs w:val="24"/>
        </w:rPr>
        <w:t>he protection score</w:t>
      </w:r>
      <w:r w:rsidR="009B4919" w:rsidRPr="00D10639">
        <w:rPr>
          <w:szCs w:val="24"/>
        </w:rPr>
        <w:t>, which</w:t>
      </w:r>
      <w:r w:rsidRPr="00D10639">
        <w:rPr>
          <w:szCs w:val="24"/>
        </w:rPr>
        <w:t xml:space="preserve"> measures the difference between the amounts of DNase I digestion in the flanking regions and in the TFBS on bias-corrected DNase-seq signals. </w:t>
      </w:r>
      <w:commentRangeStart w:id="41"/>
      <w:r w:rsidR="009B4919" w:rsidRPr="00D10639">
        <w:rPr>
          <w:b/>
          <w:szCs w:val="24"/>
          <w:u w:val="single"/>
        </w:rPr>
        <w:t>[AU: Correct as edited?]</w:t>
      </w:r>
      <w:commentRangeEnd w:id="41"/>
      <w:r w:rsidR="004B5291">
        <w:rPr>
          <w:rStyle w:val="Refdecomentrio"/>
        </w:rPr>
        <w:commentReference w:id="41"/>
      </w:r>
      <w:r w:rsidR="009B4919" w:rsidRPr="00D10639">
        <w:rPr>
          <w:szCs w:val="24"/>
        </w:rPr>
        <w:t xml:space="preserve"> </w:t>
      </w:r>
      <w:r w:rsidRPr="00D10639">
        <w:rPr>
          <w:szCs w:val="24"/>
        </w:rPr>
        <w:t>We use</w:t>
      </w:r>
      <w:r w:rsidR="00EA2BEF" w:rsidRPr="00D10639">
        <w:rPr>
          <w:szCs w:val="24"/>
        </w:rPr>
        <w:t>d</w:t>
      </w:r>
      <w:r w:rsidRPr="00D10639">
        <w:rPr>
          <w:szCs w:val="24"/>
        </w:rPr>
        <w:t xml:space="preserve"> this statistic to analyze the predictive performance of</w:t>
      </w:r>
      <w:r w:rsidR="009B4919" w:rsidRPr="00D10639">
        <w:rPr>
          <w:szCs w:val="24"/>
        </w:rPr>
        <w:t xml:space="preserve"> different</w:t>
      </w:r>
      <w:r w:rsidRPr="00D10639">
        <w:rPr>
          <w:szCs w:val="24"/>
        </w:rPr>
        <w:t xml:space="preserve"> methods </w:t>
      </w:r>
      <w:r w:rsidR="009B4919" w:rsidRPr="00D10639">
        <w:rPr>
          <w:szCs w:val="24"/>
        </w:rPr>
        <w:t>with</w:t>
      </w:r>
      <w:r w:rsidRPr="00D10639">
        <w:rPr>
          <w:szCs w:val="24"/>
        </w:rPr>
        <w:t xml:space="preserve"> TFs with distinct residence time</w:t>
      </w:r>
      <w:r w:rsidR="00EA2BEF" w:rsidRPr="00D10639">
        <w:rPr>
          <w:szCs w:val="24"/>
        </w:rPr>
        <w:t>s</w:t>
      </w:r>
      <w:r w:rsidRPr="00D10639">
        <w:rPr>
          <w:szCs w:val="24"/>
        </w:rPr>
        <w:t xml:space="preserve">. For this we used </w:t>
      </w:r>
      <w:r w:rsidR="009B4919" w:rsidRPr="00D10639">
        <w:rPr>
          <w:szCs w:val="24"/>
        </w:rPr>
        <w:t>a</w:t>
      </w:r>
      <w:r w:rsidRPr="00D10639">
        <w:rPr>
          <w:szCs w:val="24"/>
        </w:rPr>
        <w:t xml:space="preserve"> comprehensive data set with 233 combinations of DNase-seq experiments and TFs (Online Methods).</w:t>
      </w:r>
    </w:p>
    <w:p w:rsidR="00FD27D1" w:rsidRPr="00D10639" w:rsidRDefault="00FD27D1">
      <w:pPr>
        <w:pStyle w:val="BodyIndent"/>
        <w:autoSpaceDE w:val="0"/>
        <w:autoSpaceDN w:val="0"/>
        <w:adjustRightInd w:val="0"/>
        <w:rPr>
          <w:szCs w:val="24"/>
        </w:rPr>
      </w:pPr>
      <w:r w:rsidRPr="00D10639">
        <w:rPr>
          <w:szCs w:val="24"/>
        </w:rPr>
        <w:t>We observed that TFs with known short residence time</w:t>
      </w:r>
      <w:r w:rsidR="0058229F" w:rsidRPr="00D10639">
        <w:rPr>
          <w:szCs w:val="24"/>
        </w:rPr>
        <w:t>s</w:t>
      </w:r>
      <w:r w:rsidRPr="00D10639">
        <w:rPr>
          <w:szCs w:val="24"/>
        </w:rPr>
        <w:t xml:space="preserve"> on DNA, such as nuclear receptors AR</w:t>
      </w:r>
      <w:r w:rsidRPr="00D10639">
        <w:rPr>
          <w:rStyle w:val="citebib"/>
          <w:szCs w:val="24"/>
          <w:shd w:val="clear" w:color="auto" w:fill="auto"/>
          <w:vertAlign w:val="superscript"/>
        </w:rPr>
        <w:t>21</w:t>
      </w:r>
      <w:r w:rsidRPr="00D10639">
        <w:rPr>
          <w:szCs w:val="24"/>
        </w:rPr>
        <w:t>, ER</w:t>
      </w:r>
      <w:r w:rsidRPr="00D10639">
        <w:rPr>
          <w:rStyle w:val="citebib"/>
          <w:szCs w:val="24"/>
          <w:shd w:val="clear" w:color="auto" w:fill="auto"/>
          <w:vertAlign w:val="superscript"/>
        </w:rPr>
        <w:t>22</w:t>
      </w:r>
      <w:r w:rsidRPr="00D10639">
        <w:rPr>
          <w:szCs w:val="24"/>
        </w:rPr>
        <w:t xml:space="preserve"> and GR</w:t>
      </w:r>
      <w:r w:rsidRPr="00D10639">
        <w:rPr>
          <w:rStyle w:val="citebib"/>
          <w:szCs w:val="24"/>
          <w:shd w:val="clear" w:color="auto" w:fill="auto"/>
          <w:vertAlign w:val="superscript"/>
        </w:rPr>
        <w:t>23</w:t>
      </w:r>
      <w:r w:rsidRPr="00D10639">
        <w:rPr>
          <w:szCs w:val="24"/>
        </w:rPr>
        <w:t>, present</w:t>
      </w:r>
      <w:r w:rsidR="0058229F" w:rsidRPr="00D10639">
        <w:rPr>
          <w:szCs w:val="24"/>
        </w:rPr>
        <w:t>ed</w:t>
      </w:r>
      <w:r w:rsidRPr="00D10639">
        <w:rPr>
          <w:szCs w:val="24"/>
        </w:rPr>
        <w:t xml:space="preserve"> a negative protection score (</w:t>
      </w:r>
      <w:r w:rsidRPr="00D10639">
        <w:rPr>
          <w:rStyle w:val="citefig"/>
          <w:szCs w:val="24"/>
          <w:shd w:val="clear" w:color="auto" w:fill="auto"/>
        </w:rPr>
        <w:t>Fig. 5a</w:t>
      </w:r>
      <w:r w:rsidRPr="00D10639">
        <w:rPr>
          <w:szCs w:val="24"/>
        </w:rPr>
        <w:t>). TFs with intermediate and long residence time</w:t>
      </w:r>
      <w:r w:rsidR="0058229F" w:rsidRPr="00D10639">
        <w:rPr>
          <w:szCs w:val="24"/>
        </w:rPr>
        <w:t>s</w:t>
      </w:r>
      <w:r w:rsidRPr="00D10639">
        <w:rPr>
          <w:szCs w:val="24"/>
        </w:rPr>
        <w:t xml:space="preserve"> on DNA (C-JUN</w:t>
      </w:r>
      <w:r w:rsidRPr="00D10639">
        <w:rPr>
          <w:rStyle w:val="citebib"/>
          <w:szCs w:val="24"/>
          <w:shd w:val="clear" w:color="auto" w:fill="auto"/>
          <w:vertAlign w:val="superscript"/>
        </w:rPr>
        <w:t>24</w:t>
      </w:r>
      <w:r w:rsidRPr="00D10639">
        <w:rPr>
          <w:szCs w:val="24"/>
        </w:rPr>
        <w:t xml:space="preserve"> and CTCF</w:t>
      </w:r>
      <w:r w:rsidRPr="00D10639">
        <w:rPr>
          <w:rStyle w:val="citebib"/>
          <w:szCs w:val="24"/>
          <w:shd w:val="clear" w:color="auto" w:fill="auto"/>
          <w:vertAlign w:val="superscript"/>
        </w:rPr>
        <w:t>25</w:t>
      </w:r>
      <w:r w:rsidRPr="00D10639">
        <w:rPr>
          <w:szCs w:val="24"/>
        </w:rPr>
        <w:t>, respectively) present</w:t>
      </w:r>
      <w:r w:rsidR="0058229F" w:rsidRPr="00D10639">
        <w:rPr>
          <w:szCs w:val="24"/>
        </w:rPr>
        <w:t>ed</w:t>
      </w:r>
      <w:r w:rsidRPr="00D10639">
        <w:rPr>
          <w:szCs w:val="24"/>
        </w:rPr>
        <w:t xml:space="preserve"> a positive protection score. The amount of protection </w:t>
      </w:r>
      <w:r w:rsidR="0058229F" w:rsidRPr="00D10639">
        <w:rPr>
          <w:szCs w:val="24"/>
        </w:rPr>
        <w:t>wa</w:t>
      </w:r>
      <w:r w:rsidRPr="00D10639">
        <w:rPr>
          <w:szCs w:val="24"/>
        </w:rPr>
        <w:t>s clearly reflected in the bias-corrected DNase-seq profiles (</w:t>
      </w:r>
      <w:r w:rsidRPr="00D10639">
        <w:rPr>
          <w:rStyle w:val="citefig"/>
          <w:szCs w:val="24"/>
          <w:shd w:val="clear" w:color="auto" w:fill="auto"/>
        </w:rPr>
        <w:t>Fig. 5b</w:t>
      </w:r>
      <w:r w:rsidR="0058229F" w:rsidRPr="00D10639">
        <w:rPr>
          <w:rStyle w:val="citefig"/>
          <w:b w:val="0"/>
          <w:szCs w:val="24"/>
          <w:shd w:val="clear" w:color="auto" w:fill="auto"/>
        </w:rPr>
        <w:t>–</w:t>
      </w:r>
      <w:r w:rsidRPr="00D10639">
        <w:rPr>
          <w:rStyle w:val="citefig"/>
          <w:szCs w:val="24"/>
          <w:shd w:val="clear" w:color="auto" w:fill="auto"/>
        </w:rPr>
        <w:t>d</w:t>
      </w:r>
      <w:r w:rsidRPr="00D10639">
        <w:rPr>
          <w:szCs w:val="24"/>
        </w:rPr>
        <w:t xml:space="preserve">). </w:t>
      </w:r>
      <w:r w:rsidR="0058229F" w:rsidRPr="00D10639">
        <w:rPr>
          <w:szCs w:val="24"/>
        </w:rPr>
        <w:t xml:space="preserve">We </w:t>
      </w:r>
      <w:r w:rsidRPr="00D10639">
        <w:rPr>
          <w:szCs w:val="24"/>
        </w:rPr>
        <w:t xml:space="preserve">also </w:t>
      </w:r>
      <w:r w:rsidR="0058229F" w:rsidRPr="00D10639">
        <w:rPr>
          <w:szCs w:val="24"/>
        </w:rPr>
        <w:t xml:space="preserve">noted </w:t>
      </w:r>
      <w:r w:rsidRPr="00D10639">
        <w:rPr>
          <w:szCs w:val="24"/>
        </w:rPr>
        <w:t xml:space="preserve">association of the protection score and the AUC </w:t>
      </w:r>
      <w:r w:rsidR="009B4919" w:rsidRPr="00D10639">
        <w:rPr>
          <w:szCs w:val="24"/>
        </w:rPr>
        <w:t>in</w:t>
      </w:r>
      <w:r w:rsidRPr="00D10639">
        <w:rPr>
          <w:szCs w:val="24"/>
        </w:rPr>
        <w:t xml:space="preserve"> HINT-BC</w:t>
      </w:r>
      <w:r w:rsidR="0058229F" w:rsidRPr="00D10639">
        <w:rPr>
          <w:szCs w:val="24"/>
        </w:rPr>
        <w:t xml:space="preserve"> (</w:t>
      </w:r>
      <w:r w:rsidR="0058229F" w:rsidRPr="00D10639">
        <w:rPr>
          <w:rStyle w:val="citefig"/>
          <w:szCs w:val="24"/>
          <w:shd w:val="clear" w:color="auto" w:fill="auto"/>
        </w:rPr>
        <w:t>Fig. 5a</w:t>
      </w:r>
      <w:r w:rsidR="0058229F" w:rsidRPr="00D10639">
        <w:rPr>
          <w:szCs w:val="24"/>
        </w:rPr>
        <w:t>)</w:t>
      </w:r>
      <w:r w:rsidRPr="00D10639">
        <w:rPr>
          <w:szCs w:val="24"/>
        </w:rPr>
        <w:t>. Overall, the protection score positively correlate</w:t>
      </w:r>
      <w:r w:rsidR="0058229F" w:rsidRPr="00D10639">
        <w:rPr>
          <w:szCs w:val="24"/>
        </w:rPr>
        <w:t>d</w:t>
      </w:r>
      <w:r w:rsidRPr="00D10639">
        <w:rPr>
          <w:szCs w:val="24"/>
        </w:rPr>
        <w:t xml:space="preserve"> with the AUC values of evaluated methods such as TC (</w:t>
      </w:r>
      <w:r w:rsidRPr="00D10639">
        <w:rPr>
          <w:i/>
          <w:szCs w:val="24"/>
        </w:rPr>
        <w:t>r</w:t>
      </w:r>
      <w:r w:rsidRPr="00D10639">
        <w:rPr>
          <w:szCs w:val="24"/>
        </w:rPr>
        <w:t xml:space="preserve"> = 0.19) and HINT-BC (</w:t>
      </w:r>
      <w:r w:rsidRPr="00D10639">
        <w:rPr>
          <w:i/>
          <w:szCs w:val="24"/>
        </w:rPr>
        <w:t>r</w:t>
      </w:r>
      <w:r w:rsidRPr="00D10639">
        <w:rPr>
          <w:szCs w:val="24"/>
        </w:rPr>
        <w:t xml:space="preserve"> = 0.26) and negatively correlate</w:t>
      </w:r>
      <w:r w:rsidR="0058229F" w:rsidRPr="00D10639">
        <w:rPr>
          <w:szCs w:val="24"/>
        </w:rPr>
        <w:t>d</w:t>
      </w:r>
      <w:r w:rsidRPr="00D10639">
        <w:rPr>
          <w:szCs w:val="24"/>
        </w:rPr>
        <w:t xml:space="preserve"> (</w:t>
      </w:r>
      <w:r w:rsidRPr="00D10639">
        <w:rPr>
          <w:i/>
          <w:szCs w:val="24"/>
        </w:rPr>
        <w:t>r</w:t>
      </w:r>
      <w:r w:rsidRPr="00D10639">
        <w:rPr>
          <w:szCs w:val="24"/>
        </w:rPr>
        <w:t xml:space="preserve"> = –0.49) with the sequence bias (adjusted </w:t>
      </w:r>
      <w:r w:rsidR="0058229F" w:rsidRPr="00D10639">
        <w:rPr>
          <w:i/>
          <w:szCs w:val="24"/>
        </w:rPr>
        <w:t>P</w:t>
      </w:r>
      <w:r w:rsidRPr="00D10639">
        <w:rPr>
          <w:szCs w:val="24"/>
        </w:rPr>
        <w:t xml:space="preserve"> &lt; 0.05). These results reinforce the concept that TFs with potential</w:t>
      </w:r>
      <w:r w:rsidR="009B4919" w:rsidRPr="00D10639">
        <w:rPr>
          <w:szCs w:val="24"/>
        </w:rPr>
        <w:t>ly</w:t>
      </w:r>
      <w:r w:rsidRPr="00D10639">
        <w:rPr>
          <w:szCs w:val="24"/>
        </w:rPr>
        <w:t xml:space="preserve"> short residence time</w:t>
      </w:r>
      <w:r w:rsidR="0058229F" w:rsidRPr="00D10639">
        <w:rPr>
          <w:szCs w:val="24"/>
        </w:rPr>
        <w:t>s</w:t>
      </w:r>
      <w:r w:rsidRPr="00D10639">
        <w:rPr>
          <w:szCs w:val="24"/>
        </w:rPr>
        <w:t xml:space="preserve"> </w:t>
      </w:r>
      <w:r w:rsidR="0058229F" w:rsidRPr="00D10639">
        <w:rPr>
          <w:szCs w:val="24"/>
        </w:rPr>
        <w:t>are</w:t>
      </w:r>
      <w:r w:rsidRPr="00D10639">
        <w:rPr>
          <w:szCs w:val="24"/>
        </w:rPr>
        <w:t xml:space="preserve"> poorly detected via DNase-seq footprints.</w:t>
      </w:r>
    </w:p>
    <w:p w:rsidR="00FD27D1" w:rsidRPr="00D10639" w:rsidRDefault="00FD27D1">
      <w:pPr>
        <w:pStyle w:val="Sec1Ttl"/>
        <w:autoSpaceDE w:val="0"/>
        <w:autoSpaceDN w:val="0"/>
        <w:adjustRightInd w:val="0"/>
        <w:rPr>
          <w:szCs w:val="24"/>
        </w:rPr>
      </w:pPr>
      <w:r w:rsidRPr="00D10639">
        <w:rPr>
          <w:szCs w:val="24"/>
        </w:rPr>
        <w:lastRenderedPageBreak/>
        <w:t>DISCUSSION</w:t>
      </w:r>
    </w:p>
    <w:p w:rsidR="00FD27D1" w:rsidRPr="00D10639" w:rsidRDefault="00FD27D1">
      <w:pPr>
        <w:pStyle w:val="BodyPara"/>
        <w:autoSpaceDE w:val="0"/>
        <w:autoSpaceDN w:val="0"/>
        <w:adjustRightInd w:val="0"/>
        <w:rPr>
          <w:szCs w:val="24"/>
        </w:rPr>
      </w:pPr>
      <w:r w:rsidRPr="00D10639">
        <w:rPr>
          <w:szCs w:val="24"/>
        </w:rPr>
        <w:t xml:space="preserve">Our comparative analysis indicates the superior performance </w:t>
      </w:r>
      <w:r w:rsidR="00153746" w:rsidRPr="00D10639">
        <w:rPr>
          <w:szCs w:val="24"/>
        </w:rPr>
        <w:t xml:space="preserve">of </w:t>
      </w:r>
      <w:r w:rsidRPr="00D10639">
        <w:rPr>
          <w:szCs w:val="24"/>
        </w:rPr>
        <w:t>(in decreasing order) HINT, DNase2TF and PIQ in the prediction of active TFBSs in all evaluated scenarios. Moreover, tools implementing these methods were user</w:t>
      </w:r>
      <w:r w:rsidR="00153746" w:rsidRPr="00D10639">
        <w:rPr>
          <w:szCs w:val="24"/>
        </w:rPr>
        <w:t>-</w:t>
      </w:r>
      <w:r w:rsidRPr="00D10639">
        <w:rPr>
          <w:szCs w:val="24"/>
        </w:rPr>
        <w:t>friendly and had lower computational demands than other evaluated methods. Clearly, the choice of computational footprinting approach should also be based on experimental design aspects. For example, PIQ is the only method supporting analysis of replicates and time</w:t>
      </w:r>
      <w:r w:rsidR="004D3200" w:rsidRPr="00D10639">
        <w:rPr>
          <w:szCs w:val="24"/>
        </w:rPr>
        <w:t xml:space="preserve"> </w:t>
      </w:r>
      <w:r w:rsidRPr="00D10639">
        <w:rPr>
          <w:szCs w:val="24"/>
        </w:rPr>
        <w:t xml:space="preserve">series. </w:t>
      </w:r>
      <w:r w:rsidR="00E953CC" w:rsidRPr="00D10639">
        <w:rPr>
          <w:szCs w:val="24"/>
        </w:rPr>
        <w:t>For s</w:t>
      </w:r>
      <w:r w:rsidRPr="00D10639">
        <w:rPr>
          <w:szCs w:val="24"/>
        </w:rPr>
        <w:t xml:space="preserve">tudies requiring footprint predictions for </w:t>
      </w:r>
      <w:r w:rsidRPr="00D10639">
        <w:rPr>
          <w:i/>
          <w:szCs w:val="24"/>
        </w:rPr>
        <w:t>de novo</w:t>
      </w:r>
      <w:r w:rsidRPr="00D10639">
        <w:rPr>
          <w:szCs w:val="24"/>
        </w:rPr>
        <w:t xml:space="preserve"> motif analysis</w:t>
      </w:r>
      <w:r w:rsidR="00E953CC" w:rsidRPr="00D10639">
        <w:rPr>
          <w:szCs w:val="24"/>
        </w:rPr>
        <w:t>, one</w:t>
      </w:r>
      <w:r w:rsidRPr="00D10639">
        <w:rPr>
          <w:szCs w:val="24"/>
        </w:rPr>
        <w:t xml:space="preserve"> should use </w:t>
      </w:r>
      <w:r w:rsidR="00E953CC" w:rsidRPr="00D10639">
        <w:rPr>
          <w:szCs w:val="24"/>
        </w:rPr>
        <w:t xml:space="preserve">a </w:t>
      </w:r>
      <w:r w:rsidRPr="00D10639">
        <w:rPr>
          <w:szCs w:val="24"/>
        </w:rPr>
        <w:t>segmentation approach</w:t>
      </w:r>
      <w:r w:rsidR="00E953CC" w:rsidRPr="00D10639">
        <w:rPr>
          <w:szCs w:val="24"/>
        </w:rPr>
        <w:t xml:space="preserve"> such</w:t>
      </w:r>
      <w:r w:rsidRPr="00D10639">
        <w:rPr>
          <w:szCs w:val="24"/>
        </w:rPr>
        <w:t xml:space="preserve"> as HINT or DNase2TF. In contrast to positive evaluations of TC-Rank</w:t>
      </w:r>
      <w:r w:rsidR="004D3200" w:rsidRPr="00D10639">
        <w:rPr>
          <w:szCs w:val="24"/>
        </w:rPr>
        <w:t xml:space="preserve"> in</w:t>
      </w:r>
      <w:r w:rsidRPr="00D10639">
        <w:rPr>
          <w:szCs w:val="24"/>
        </w:rPr>
        <w:t xml:space="preserve"> previous works</w:t>
      </w:r>
      <w:r w:rsidRPr="00D10639">
        <w:rPr>
          <w:rStyle w:val="citebib"/>
          <w:szCs w:val="24"/>
          <w:shd w:val="clear" w:color="auto" w:fill="auto"/>
          <w:vertAlign w:val="superscript"/>
        </w:rPr>
        <w:t>10</w:t>
      </w:r>
      <w:proofErr w:type="gramStart"/>
      <w:r w:rsidRPr="00D10639">
        <w:rPr>
          <w:rStyle w:val="citebib"/>
          <w:szCs w:val="24"/>
          <w:shd w:val="clear" w:color="auto" w:fill="auto"/>
          <w:vertAlign w:val="superscript"/>
        </w:rPr>
        <w:t>,15</w:t>
      </w:r>
      <w:proofErr w:type="gramEnd"/>
      <w:r w:rsidRPr="00D10639">
        <w:rPr>
          <w:szCs w:val="24"/>
        </w:rPr>
        <w:t xml:space="preserve">, we show that it has poor sensitivity as indicated by the AUC at low FPR levels. </w:t>
      </w:r>
      <w:r w:rsidR="00E953CC" w:rsidRPr="00D10639">
        <w:rPr>
          <w:szCs w:val="24"/>
        </w:rPr>
        <w:t>T</w:t>
      </w:r>
      <w:r w:rsidRPr="00D10639">
        <w:rPr>
          <w:szCs w:val="24"/>
        </w:rPr>
        <w:t>he TC statistic provide</w:t>
      </w:r>
      <w:r w:rsidR="00E953CC" w:rsidRPr="00D10639">
        <w:rPr>
          <w:szCs w:val="24"/>
        </w:rPr>
        <w:t>d</w:t>
      </w:r>
      <w:r w:rsidRPr="00D10639">
        <w:rPr>
          <w:szCs w:val="24"/>
        </w:rPr>
        <w:t xml:space="preserve"> the best strategy </w:t>
      </w:r>
      <w:r w:rsidR="004D3200" w:rsidRPr="00D10639">
        <w:rPr>
          <w:szCs w:val="24"/>
        </w:rPr>
        <w:t>for</w:t>
      </w:r>
      <w:r w:rsidRPr="00D10639">
        <w:rPr>
          <w:szCs w:val="24"/>
        </w:rPr>
        <w:t xml:space="preserve"> rank</w:t>
      </w:r>
      <w:r w:rsidR="004D3200" w:rsidRPr="00D10639">
        <w:rPr>
          <w:szCs w:val="24"/>
        </w:rPr>
        <w:t>ing</w:t>
      </w:r>
      <w:r w:rsidRPr="00D10639">
        <w:rPr>
          <w:szCs w:val="24"/>
        </w:rPr>
        <w:t xml:space="preserve"> footprint predictions from other methods.</w:t>
      </w:r>
    </w:p>
    <w:p w:rsidR="00FD27D1" w:rsidRPr="00D10639" w:rsidRDefault="00FD27D1">
      <w:pPr>
        <w:pStyle w:val="BodyIndent"/>
        <w:autoSpaceDE w:val="0"/>
        <w:autoSpaceDN w:val="0"/>
        <w:adjustRightInd w:val="0"/>
        <w:rPr>
          <w:szCs w:val="24"/>
        </w:rPr>
      </w:pPr>
      <w:r w:rsidRPr="00D10639">
        <w:rPr>
          <w:szCs w:val="24"/>
        </w:rPr>
        <w:t xml:space="preserve">The refined DNase-seq protocol and experimental artifacts presented </w:t>
      </w:r>
      <w:r w:rsidR="005A7CE8" w:rsidRPr="00D10639">
        <w:rPr>
          <w:szCs w:val="24"/>
        </w:rPr>
        <w:t>by</w:t>
      </w:r>
      <w:r w:rsidRPr="00D10639">
        <w:rPr>
          <w:szCs w:val="24"/>
        </w:rPr>
        <w:t xml:space="preserve"> </w:t>
      </w:r>
      <w:proofErr w:type="spellStart"/>
      <w:r w:rsidRPr="00D10639">
        <w:rPr>
          <w:szCs w:val="24"/>
        </w:rPr>
        <w:t>He</w:t>
      </w:r>
      <w:proofErr w:type="spellEnd"/>
      <w:r w:rsidRPr="00D10639">
        <w:rPr>
          <w:szCs w:val="24"/>
        </w:rPr>
        <w:t xml:space="preserve"> </w:t>
      </w:r>
      <w:r w:rsidRPr="00D10639">
        <w:rPr>
          <w:i/>
          <w:szCs w:val="24"/>
        </w:rPr>
        <w:t>et al.</w:t>
      </w:r>
      <w:commentRangeStart w:id="42"/>
      <w:r w:rsidRPr="00D10639">
        <w:rPr>
          <w:rStyle w:val="citebib"/>
          <w:szCs w:val="24"/>
          <w:shd w:val="clear" w:color="auto" w:fill="auto"/>
          <w:vertAlign w:val="superscript"/>
        </w:rPr>
        <w:t>1</w:t>
      </w:r>
      <w:ins w:id="43" w:author="Eduardo Gusmao" w:date="2016-02-03T21:49:00Z">
        <w:r w:rsidR="00BA4EC8">
          <w:rPr>
            <w:rStyle w:val="citebib"/>
            <w:szCs w:val="24"/>
            <w:shd w:val="clear" w:color="auto" w:fill="auto"/>
            <w:vertAlign w:val="superscript"/>
          </w:rPr>
          <w:t>5</w:t>
        </w:r>
      </w:ins>
      <w:del w:id="44" w:author="Eduardo Gusmao" w:date="2016-02-03T21:49:00Z">
        <w:r w:rsidRPr="00D10639" w:rsidDel="00BA4EC8">
          <w:rPr>
            <w:rStyle w:val="citebib"/>
            <w:szCs w:val="24"/>
            <w:shd w:val="clear" w:color="auto" w:fill="auto"/>
            <w:vertAlign w:val="superscript"/>
          </w:rPr>
          <w:delText>3</w:delText>
        </w:r>
      </w:del>
      <w:commentRangeEnd w:id="42"/>
      <w:r w:rsidR="00BA4EC8">
        <w:rPr>
          <w:rStyle w:val="Refdecomentrio"/>
        </w:rPr>
        <w:commentReference w:id="42"/>
      </w:r>
      <w:r w:rsidRPr="00D10639">
        <w:rPr>
          <w:szCs w:val="24"/>
        </w:rPr>
        <w:t xml:space="preserve"> and </w:t>
      </w:r>
      <w:r w:rsidR="005A7CE8" w:rsidRPr="00D10639">
        <w:rPr>
          <w:szCs w:val="24"/>
        </w:rPr>
        <w:t xml:space="preserve">the </w:t>
      </w:r>
      <w:r w:rsidRPr="00D10639">
        <w:rPr>
          <w:szCs w:val="24"/>
        </w:rPr>
        <w:t xml:space="preserve">TF binding time presented </w:t>
      </w:r>
      <w:r w:rsidR="005A7CE8" w:rsidRPr="00D10639">
        <w:rPr>
          <w:szCs w:val="24"/>
        </w:rPr>
        <w:t>by</w:t>
      </w:r>
      <w:r w:rsidRPr="00D10639">
        <w:rPr>
          <w:szCs w:val="24"/>
        </w:rPr>
        <w:t xml:space="preserve"> Sung </w:t>
      </w:r>
      <w:r w:rsidRPr="00D10639">
        <w:rPr>
          <w:i/>
          <w:szCs w:val="24"/>
        </w:rPr>
        <w:t>et al.</w:t>
      </w:r>
      <w:r w:rsidRPr="00D10639">
        <w:rPr>
          <w:rStyle w:val="citebib"/>
          <w:szCs w:val="24"/>
          <w:shd w:val="clear" w:color="auto" w:fill="auto"/>
          <w:vertAlign w:val="superscript"/>
        </w:rPr>
        <w:t>7</w:t>
      </w:r>
      <w:r w:rsidRPr="00D10639">
        <w:rPr>
          <w:szCs w:val="24"/>
        </w:rPr>
        <w:t xml:space="preserve"> underscore</w:t>
      </w:r>
      <w:r w:rsidR="00797130" w:rsidRPr="00D10639">
        <w:rPr>
          <w:szCs w:val="24"/>
        </w:rPr>
        <w:t xml:space="preserve"> the idea</w:t>
      </w:r>
      <w:r w:rsidRPr="00D10639">
        <w:rPr>
          <w:szCs w:val="24"/>
        </w:rPr>
        <w:t xml:space="preserve"> that robust </w:t>
      </w:r>
      <w:r w:rsidRPr="00D10639">
        <w:rPr>
          <w:i/>
          <w:szCs w:val="24"/>
        </w:rPr>
        <w:t>in silico</w:t>
      </w:r>
      <w:r w:rsidRPr="00D10639">
        <w:rPr>
          <w:szCs w:val="24"/>
        </w:rPr>
        <w:t xml:space="preserve"> techniques are required to correct for experimental artifacts and to derive valid biological predictions. The correction of DNase-seq signal with DHS sequence bias estimates virtually removes the effects of sequence bias artifacts on computational footprinting. We </w:t>
      </w:r>
      <w:r w:rsidR="00797130" w:rsidRPr="00D10639">
        <w:rPr>
          <w:szCs w:val="24"/>
        </w:rPr>
        <w:t xml:space="preserve">have </w:t>
      </w:r>
      <w:r w:rsidRPr="00D10639">
        <w:rPr>
          <w:szCs w:val="24"/>
        </w:rPr>
        <w:t xml:space="preserve">demonstrated that such correction can be performed before the execution of the computational footprinting method. </w:t>
      </w:r>
      <w:r w:rsidR="005A7CE8" w:rsidRPr="00D10639">
        <w:rPr>
          <w:szCs w:val="24"/>
        </w:rPr>
        <w:t>I</w:t>
      </w:r>
      <w:r w:rsidR="009D1F81" w:rsidRPr="00D10639">
        <w:rPr>
          <w:szCs w:val="24"/>
        </w:rPr>
        <w:t>t should still be noted, however, that i</w:t>
      </w:r>
      <w:r w:rsidRPr="00D10639">
        <w:rPr>
          <w:szCs w:val="24"/>
        </w:rPr>
        <w:t xml:space="preserve">gnoring experimental artifacts might lead to false predictions, as observed previously for predicted </w:t>
      </w:r>
      <w:r w:rsidRPr="00D10639">
        <w:rPr>
          <w:i/>
          <w:szCs w:val="24"/>
        </w:rPr>
        <w:t>de novo</w:t>
      </w:r>
      <w:r w:rsidRPr="00D10639">
        <w:rPr>
          <w:szCs w:val="24"/>
        </w:rPr>
        <w:t xml:space="preserve"> motifs (</w:t>
      </w:r>
      <w:r w:rsidRPr="00D10639">
        <w:rPr>
          <w:rStyle w:val="citefig"/>
          <w:szCs w:val="24"/>
          <w:shd w:val="clear" w:color="auto" w:fill="auto"/>
        </w:rPr>
        <w:t>Supplementary Fig. 11</w:t>
      </w:r>
      <w:r w:rsidRPr="00D10639">
        <w:rPr>
          <w:szCs w:val="24"/>
        </w:rPr>
        <w:t>). Moreover, the simple protection score can indicate footprints of TFs with potential</w:t>
      </w:r>
      <w:r w:rsidR="009D1F81" w:rsidRPr="00D10639">
        <w:rPr>
          <w:szCs w:val="24"/>
        </w:rPr>
        <w:t>ly</w:t>
      </w:r>
      <w:r w:rsidRPr="00D10639">
        <w:rPr>
          <w:szCs w:val="24"/>
        </w:rPr>
        <w:t xml:space="preserve"> short binding time</w:t>
      </w:r>
      <w:r w:rsidR="009D1F81" w:rsidRPr="00D10639">
        <w:rPr>
          <w:szCs w:val="24"/>
        </w:rPr>
        <w:t>s</w:t>
      </w:r>
      <w:r w:rsidRPr="00D10639">
        <w:rPr>
          <w:szCs w:val="24"/>
        </w:rPr>
        <w:t xml:space="preserve">. Thus, footprint predictions </w:t>
      </w:r>
      <w:r w:rsidR="009D1F81" w:rsidRPr="00D10639">
        <w:rPr>
          <w:szCs w:val="24"/>
        </w:rPr>
        <w:t>for</w:t>
      </w:r>
      <w:r w:rsidRPr="00D10639">
        <w:rPr>
          <w:szCs w:val="24"/>
        </w:rPr>
        <w:t xml:space="preserve"> TFs with low protection score</w:t>
      </w:r>
      <w:r w:rsidR="009D1F81" w:rsidRPr="00D10639">
        <w:rPr>
          <w:szCs w:val="24"/>
        </w:rPr>
        <w:t>s</w:t>
      </w:r>
      <w:r w:rsidRPr="00D10639">
        <w:rPr>
          <w:szCs w:val="24"/>
        </w:rPr>
        <w:t xml:space="preserve"> should be interpreted with caution.</w:t>
      </w:r>
    </w:p>
    <w:p w:rsidR="00FD27D1" w:rsidRPr="00D10639" w:rsidRDefault="00FD27D1">
      <w:pPr>
        <w:pStyle w:val="BodyIndent"/>
        <w:autoSpaceDE w:val="0"/>
        <w:autoSpaceDN w:val="0"/>
        <w:adjustRightInd w:val="0"/>
        <w:rPr>
          <w:szCs w:val="24"/>
        </w:rPr>
      </w:pPr>
      <w:r w:rsidRPr="00D10639">
        <w:rPr>
          <w:szCs w:val="24"/>
        </w:rPr>
        <w:t>The assessment of footprint methods is a demanding task, both computationally and technically. We have created a fair and reproducible benchmarking data set for evaluation of protein-DNA binding using two validation approaches: TF ChIP-seq and FLR-Exp. Although the rationales of the ChIP-seq and FLR-Exp evaluation procedures are, in principle, very different, we observed high agreement between their respective ranking of methods. This is evidence that this study provides a robust map of the accuracy of state-of-the-art computational footprinting methods. Finally, this study provides all statistics, basic data and scripts to evaluate future computational footprinting methods. This is an important resource for increasing</w:t>
      </w:r>
      <w:r w:rsidR="00797130" w:rsidRPr="00D10639">
        <w:rPr>
          <w:szCs w:val="24"/>
        </w:rPr>
        <w:t xml:space="preserve"> the</w:t>
      </w:r>
      <w:r w:rsidRPr="00D10639">
        <w:rPr>
          <w:szCs w:val="24"/>
        </w:rPr>
        <w:t xml:space="preserve"> transparency and reproducibility of research on computational methods for DNase-seq data.</w:t>
      </w:r>
    </w:p>
    <w:p w:rsidR="004B0153" w:rsidRPr="00D10639" w:rsidRDefault="004B0153" w:rsidP="001F7615">
      <w:pPr>
        <w:pStyle w:val="Sec1Ttl"/>
      </w:pPr>
      <w:r w:rsidRPr="00D10639">
        <w:t>METHODS</w:t>
      </w:r>
    </w:p>
    <w:p w:rsidR="004B0153" w:rsidRPr="00D10639" w:rsidRDefault="004B0153" w:rsidP="001F7615">
      <w:pPr>
        <w:pStyle w:val="BodyPara"/>
      </w:pPr>
      <w:r w:rsidRPr="00D10639">
        <w:t xml:space="preserve">Methods and any associated references are available in the </w:t>
      </w:r>
      <w:hyperlink r:id="rId11" w:history="1">
        <w:r w:rsidRPr="00D10639">
          <w:rPr>
            <w:rStyle w:val="Hyperlink"/>
          </w:rPr>
          <w:t>online version of the paper</w:t>
        </w:r>
      </w:hyperlink>
      <w:r w:rsidRPr="00D10639">
        <w:t>.</w:t>
      </w:r>
    </w:p>
    <w:p w:rsidR="004B0153" w:rsidRPr="00D10639" w:rsidRDefault="004B0153" w:rsidP="001F7615">
      <w:pPr>
        <w:pStyle w:val="ItalicNote"/>
      </w:pPr>
      <w:r w:rsidRPr="00D10639">
        <w:lastRenderedPageBreak/>
        <w:t xml:space="preserve">Note: Any Supplementary Information and Source Data files are available in the </w:t>
      </w:r>
      <w:hyperlink r:id="rId12" w:history="1">
        <w:r w:rsidRPr="00D10639">
          <w:rPr>
            <w:rStyle w:val="Hyperlink"/>
          </w:rPr>
          <w:t>online version of the paper</w:t>
        </w:r>
      </w:hyperlink>
      <w:r w:rsidRPr="00D10639">
        <w:t>.</w:t>
      </w:r>
    </w:p>
    <w:p w:rsidR="00FD27D1" w:rsidRPr="00D10639" w:rsidRDefault="00FD27D1">
      <w:pPr>
        <w:pStyle w:val="AcknowledgmentTitle"/>
        <w:autoSpaceDE w:val="0"/>
        <w:autoSpaceDN w:val="0"/>
        <w:adjustRightInd w:val="0"/>
        <w:rPr>
          <w:szCs w:val="24"/>
        </w:rPr>
      </w:pPr>
      <w:r w:rsidRPr="00D10639">
        <w:rPr>
          <w:szCs w:val="24"/>
        </w:rPr>
        <w:t>ACKNOWLEDGMENTS</w:t>
      </w:r>
    </w:p>
    <w:p w:rsidR="00FD27D1" w:rsidRPr="00D10639" w:rsidRDefault="00FD27D1">
      <w:pPr>
        <w:pStyle w:val="Acknowledgment"/>
        <w:autoSpaceDE w:val="0"/>
        <w:autoSpaceDN w:val="0"/>
        <w:adjustRightInd w:val="0"/>
        <w:rPr>
          <w:szCs w:val="24"/>
        </w:rPr>
      </w:pPr>
      <w:r w:rsidRPr="00D10639">
        <w:rPr>
          <w:szCs w:val="24"/>
        </w:rPr>
        <w:t xml:space="preserve">This work was supported by the Interdisciplinary Center for Clinical Research (IZKF Aachen), RWTH Aachen University Medical School, Aachen, Germany (to E.G.G., M.A. and I.G.C.) and the Excellence Initiative of the German Federal and State Governments and the German Research Foundation </w:t>
      </w:r>
      <w:r w:rsidR="00797130" w:rsidRPr="00D10639">
        <w:rPr>
          <w:szCs w:val="24"/>
        </w:rPr>
        <w:t>(g</w:t>
      </w:r>
      <w:r w:rsidRPr="00D10639">
        <w:rPr>
          <w:szCs w:val="24"/>
        </w:rPr>
        <w:t xml:space="preserve">rant GSC 111 </w:t>
      </w:r>
      <w:r w:rsidR="00797130" w:rsidRPr="00D10639">
        <w:rPr>
          <w:szCs w:val="24"/>
        </w:rPr>
        <w:t xml:space="preserve">to </w:t>
      </w:r>
      <w:r w:rsidRPr="00D10639">
        <w:rPr>
          <w:szCs w:val="24"/>
        </w:rPr>
        <w:t>M.A. and I.G.C.).</w:t>
      </w:r>
    </w:p>
    <w:p w:rsidR="00FD27D1" w:rsidRPr="00D10639" w:rsidRDefault="004B0153">
      <w:pPr>
        <w:pStyle w:val="AcknowledgmentTitle"/>
        <w:autoSpaceDE w:val="0"/>
        <w:autoSpaceDN w:val="0"/>
        <w:adjustRightInd w:val="0"/>
        <w:rPr>
          <w:szCs w:val="24"/>
        </w:rPr>
      </w:pPr>
      <w:r w:rsidRPr="00D10639">
        <w:rPr>
          <w:szCs w:val="24"/>
        </w:rPr>
        <w:t>AUTHOR CONTRIBUTIONS</w:t>
      </w:r>
    </w:p>
    <w:p w:rsidR="00FD27D1" w:rsidRPr="00D10639" w:rsidRDefault="00FD27D1">
      <w:pPr>
        <w:pStyle w:val="Acknowledgment"/>
        <w:autoSpaceDE w:val="0"/>
        <w:autoSpaceDN w:val="0"/>
        <w:adjustRightInd w:val="0"/>
        <w:rPr>
          <w:szCs w:val="24"/>
        </w:rPr>
      </w:pPr>
      <w:r w:rsidRPr="00D10639">
        <w:rPr>
          <w:szCs w:val="24"/>
        </w:rPr>
        <w:t>E.G.G., M.Z. and I.G.C. designed the research. E.G.G. wrote HINT program code. E.G.G., M.A. and I.G.C. analyzed data. E.G.G., M.Z. and I.G.C. wrote the manuscript.</w:t>
      </w:r>
    </w:p>
    <w:p w:rsidR="00FD27D1" w:rsidRPr="00D10639" w:rsidRDefault="004B0153">
      <w:pPr>
        <w:pStyle w:val="AcknowledgmentTitle"/>
        <w:autoSpaceDE w:val="0"/>
        <w:autoSpaceDN w:val="0"/>
        <w:adjustRightInd w:val="0"/>
        <w:rPr>
          <w:szCs w:val="24"/>
        </w:rPr>
      </w:pPr>
      <w:r w:rsidRPr="00D10639">
        <w:rPr>
          <w:szCs w:val="24"/>
        </w:rPr>
        <w:t>COMPETING FINANCIAL INTERESTS</w:t>
      </w:r>
    </w:p>
    <w:p w:rsidR="00FD27D1" w:rsidRPr="00D10639" w:rsidRDefault="00FD27D1">
      <w:pPr>
        <w:pStyle w:val="Acknowledgment"/>
        <w:autoSpaceDE w:val="0"/>
        <w:autoSpaceDN w:val="0"/>
        <w:adjustRightInd w:val="0"/>
        <w:rPr>
          <w:szCs w:val="24"/>
        </w:rPr>
      </w:pPr>
      <w:r w:rsidRPr="00D10639">
        <w:rPr>
          <w:szCs w:val="24"/>
        </w:rPr>
        <w:t>The authors declare no competing financial interests.</w:t>
      </w:r>
    </w:p>
    <w:p w:rsidR="004B0153" w:rsidRPr="00D10639" w:rsidRDefault="004B0153">
      <w:pPr>
        <w:pStyle w:val="Acknowledgment"/>
        <w:autoSpaceDE w:val="0"/>
        <w:autoSpaceDN w:val="0"/>
        <w:adjustRightInd w:val="0"/>
        <w:rPr>
          <w:szCs w:val="24"/>
        </w:rPr>
      </w:pPr>
      <w:r w:rsidRPr="00D10639">
        <w:rPr>
          <w:szCs w:val="24"/>
        </w:rPr>
        <w:t xml:space="preserve">Reprints and permissions information is available online at </w:t>
      </w:r>
      <w:hyperlink r:id="rId13" w:history="1">
        <w:r w:rsidRPr="00D10639">
          <w:rPr>
            <w:rStyle w:val="Hyperlink"/>
            <w:szCs w:val="24"/>
          </w:rPr>
          <w:t>http://www.nature.com/reprints/index.html</w:t>
        </w:r>
      </w:hyperlink>
      <w:r w:rsidRPr="00D10639">
        <w:rPr>
          <w:szCs w:val="24"/>
        </w:rPr>
        <w:t>.</w:t>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 _issn=\"0028-0836\" _pubmed=\"22955616\""</w:instrText>
      </w:r>
      <w:r w:rsidRPr="00D10639">
        <w:rPr>
          <w:szCs w:val="24"/>
        </w:rPr>
        <w:fldChar w:fldCharType="separate"/>
      </w:r>
      <w:r w:rsidRPr="00D10639">
        <w:rPr>
          <w:szCs w:val="24"/>
        </w:rPr>
        <w:instrText xml:space="preserve"> _id="b1" _issn="0028-0836" _pubmed="22955616"</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w:t>
      </w:r>
      <w:r w:rsidRPr="00D10639">
        <w:rPr>
          <w:szCs w:val="24"/>
        </w:rPr>
        <w:t>.</w:t>
      </w:r>
      <w:r w:rsidRPr="00D10639">
        <w:rPr>
          <w:szCs w:val="24"/>
        </w:rPr>
        <w:tab/>
      </w:r>
      <w:r w:rsidRPr="00D10639">
        <w:rPr>
          <w:rStyle w:val="biborganization"/>
          <w:szCs w:val="24"/>
          <w:shd w:val="clear" w:color="auto" w:fill="auto"/>
        </w:rPr>
        <w:t>The ENCODE Project Consortium</w:t>
      </w:r>
      <w:r w:rsidRPr="00D10639">
        <w:rPr>
          <w:szCs w:val="24"/>
        </w:rPr>
        <w:t xml:space="preserve">. </w:t>
      </w:r>
      <w:proofErr w:type="gramStart"/>
      <w:r w:rsidRPr="00D10639">
        <w:rPr>
          <w:rStyle w:val="bibarticle"/>
          <w:szCs w:val="24"/>
          <w:shd w:val="clear" w:color="auto" w:fill="auto"/>
        </w:rPr>
        <w:t>An integrated encyclopedia of DNA elements in the human genome.</w:t>
      </w:r>
      <w:proofErr w:type="gramEnd"/>
      <w:r w:rsidRPr="00D10639">
        <w:rPr>
          <w:szCs w:val="24"/>
        </w:rPr>
        <w:t xml:space="preserve"> </w:t>
      </w:r>
      <w:proofErr w:type="gramStart"/>
      <w:r w:rsidRPr="00D10639">
        <w:rPr>
          <w:rStyle w:val="bibjournal"/>
          <w:szCs w:val="24"/>
          <w:shd w:val="clear" w:color="auto" w:fill="auto"/>
        </w:rPr>
        <w:t>Nature</w:t>
      </w:r>
      <w:r w:rsidRPr="00D10639">
        <w:rPr>
          <w:szCs w:val="24"/>
        </w:rPr>
        <w:t xml:space="preserve"> </w:t>
      </w:r>
      <w:r w:rsidRPr="00D10639">
        <w:rPr>
          <w:rStyle w:val="bibvolume"/>
          <w:szCs w:val="24"/>
          <w:shd w:val="clear" w:color="auto" w:fill="auto"/>
        </w:rPr>
        <w:t>489</w:t>
      </w:r>
      <w:r w:rsidRPr="00D10639">
        <w:rPr>
          <w:szCs w:val="24"/>
        </w:rPr>
        <w:t xml:space="preserve">, </w:t>
      </w:r>
      <w:r w:rsidRPr="00D10639">
        <w:rPr>
          <w:rStyle w:val="bibfpage"/>
          <w:szCs w:val="24"/>
          <w:shd w:val="clear" w:color="auto" w:fill="auto"/>
        </w:rPr>
        <w:t>57</w:t>
      </w:r>
      <w:r w:rsidRPr="00D10639">
        <w:rPr>
          <w:szCs w:val="24"/>
        </w:rPr>
        <w:t>–</w:t>
      </w:r>
      <w:r w:rsidRPr="00D10639">
        <w:rPr>
          <w:rStyle w:val="biblpage"/>
          <w:szCs w:val="24"/>
          <w:shd w:val="clear" w:color="auto" w:fill="auto"/>
        </w:rPr>
        <w:t>74</w:t>
      </w:r>
      <w:r w:rsidRPr="00D10639">
        <w:rPr>
          <w:szCs w:val="24"/>
        </w:rPr>
        <w:t xml:space="preserve"> (</w:t>
      </w:r>
      <w:r w:rsidRPr="00D10639">
        <w:rPr>
          <w:rStyle w:val="bibyear"/>
          <w:szCs w:val="24"/>
          <w:shd w:val="clear" w:color="auto" w:fill="auto"/>
        </w:rPr>
        <w:t>2012</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 _issn=\"1088-9051\" _pubmed=\"16344561\""</w:instrText>
      </w:r>
      <w:r w:rsidRPr="00D10639">
        <w:rPr>
          <w:szCs w:val="24"/>
        </w:rPr>
        <w:fldChar w:fldCharType="separate"/>
      </w:r>
      <w:r w:rsidRPr="00D10639">
        <w:rPr>
          <w:szCs w:val="24"/>
        </w:rPr>
        <w:instrText xml:space="preserve"> _id="b2" _issn="1088-9051" _pubmed="16344561"</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w:t>
      </w:r>
      <w:r w:rsidRPr="00D10639">
        <w:rPr>
          <w:szCs w:val="24"/>
        </w:rPr>
        <w:t>.</w:t>
      </w:r>
      <w:r w:rsidRPr="00D10639">
        <w:rPr>
          <w:szCs w:val="24"/>
        </w:rPr>
        <w:tab/>
      </w:r>
      <w:r w:rsidRPr="00D10639">
        <w:rPr>
          <w:rStyle w:val="bibsurname"/>
          <w:szCs w:val="24"/>
          <w:shd w:val="clear" w:color="auto" w:fill="auto"/>
        </w:rPr>
        <w:t>Crawford</w:t>
      </w:r>
      <w:r w:rsidRPr="00D10639">
        <w:rPr>
          <w:szCs w:val="24"/>
        </w:rPr>
        <w:t xml:space="preserve">, </w:t>
      </w:r>
      <w:r w:rsidRPr="00D10639">
        <w:rPr>
          <w:rStyle w:val="bibfname"/>
          <w:szCs w:val="24"/>
          <w:shd w:val="clear" w:color="auto" w:fill="auto"/>
        </w:rPr>
        <w:t>G.E.</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Genome-wide mapping of DNase hypersensitive sites using massively parallel signature sequencing (MPSS).</w:t>
      </w:r>
      <w:r w:rsidRPr="00D10639">
        <w:rPr>
          <w:szCs w:val="24"/>
        </w:rPr>
        <w:t xml:space="preserve"> </w:t>
      </w:r>
      <w:proofErr w:type="gramStart"/>
      <w:r w:rsidRPr="00D10639">
        <w:rPr>
          <w:rStyle w:val="bibjournal"/>
          <w:szCs w:val="24"/>
          <w:shd w:val="clear" w:color="auto" w:fill="auto"/>
        </w:rPr>
        <w:t>Genome Res.</w:t>
      </w:r>
      <w:r w:rsidRPr="00D10639">
        <w:rPr>
          <w:szCs w:val="24"/>
        </w:rPr>
        <w:t xml:space="preserve"> </w:t>
      </w:r>
      <w:r w:rsidRPr="00D10639">
        <w:rPr>
          <w:rStyle w:val="bibvolume"/>
          <w:szCs w:val="24"/>
          <w:shd w:val="clear" w:color="auto" w:fill="auto"/>
        </w:rPr>
        <w:t>16</w:t>
      </w:r>
      <w:r w:rsidRPr="00D10639">
        <w:rPr>
          <w:szCs w:val="24"/>
        </w:rPr>
        <w:t xml:space="preserve">, </w:t>
      </w:r>
      <w:r w:rsidRPr="00D10639">
        <w:rPr>
          <w:rStyle w:val="bibfpage"/>
          <w:szCs w:val="24"/>
          <w:shd w:val="clear" w:color="auto" w:fill="auto"/>
        </w:rPr>
        <w:t>123</w:t>
      </w:r>
      <w:r w:rsidRPr="00D10639">
        <w:rPr>
          <w:szCs w:val="24"/>
        </w:rPr>
        <w:t>–</w:t>
      </w:r>
      <w:r w:rsidRPr="00D10639">
        <w:rPr>
          <w:rStyle w:val="biblpage"/>
          <w:szCs w:val="24"/>
          <w:shd w:val="clear" w:color="auto" w:fill="auto"/>
        </w:rPr>
        <w:t>131</w:t>
      </w:r>
      <w:r w:rsidRPr="00D10639">
        <w:rPr>
          <w:szCs w:val="24"/>
        </w:rPr>
        <w:t xml:space="preserve"> (</w:t>
      </w:r>
      <w:r w:rsidRPr="00D10639">
        <w:rPr>
          <w:rStyle w:val="bibyear"/>
          <w:szCs w:val="24"/>
          <w:shd w:val="clear" w:color="auto" w:fill="auto"/>
        </w:rPr>
        <w:t>2006</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B80F8B">
        <w:rPr>
          <w:szCs w:val="24"/>
        </w:rPr>
        <w:instrText>IF "x_+3" "</w:instrText>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 AND(</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1</w:instrText>
      </w:r>
      <w:r w:rsidRPr="00D10639">
        <w:rPr>
          <w:szCs w:val="24"/>
        </w:rPr>
        <w:fldChar w:fldCharType="end"/>
      </w:r>
      <w:r w:rsidRPr="00B80F8B">
        <w:rPr>
          <w:szCs w:val="24"/>
        </w:rPr>
        <w:instrText>,</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"x_a"</w:instrText>
      </w:r>
      <w:r w:rsidRPr="00D10639">
        <w:rPr>
          <w:szCs w:val="24"/>
        </w:rPr>
        <w:fldChar w:fldCharType="separate"/>
      </w:r>
      <w:r w:rsidRPr="00B80F8B">
        <w:rPr>
          <w:szCs w:val="24"/>
        </w:rPr>
        <w:instrText>N</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 1 "</w:instrText>
      </w:r>
      <w:r w:rsidRPr="00D10639">
        <w:rPr>
          <w:szCs w:val="24"/>
        </w:rPr>
        <w:fldChar w:fldCharType="begin"/>
      </w:r>
      <w:r w:rsidRPr="00B80F8B">
        <w:rPr>
          <w:szCs w:val="24"/>
        </w:rPr>
        <w:instrText>QUOTE ""</w:instrText>
      </w:r>
      <w:r w:rsidRPr="00D10639">
        <w:rPr>
          <w:szCs w:val="24"/>
        </w:rPr>
        <w:fldChar w:fldCharType="end"/>
      </w:r>
      <w:r w:rsidRPr="00B80F8B">
        <w:rPr>
          <w:szCs w:val="24"/>
        </w:rPr>
        <w:instrText>"</w:instrText>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"&gt;"</w:instrText>
      </w:r>
      <w:r w:rsidRPr="00D10639">
        <w:rPr>
          <w:szCs w:val="24"/>
        </w:rPr>
        <w:fldChar w:fldCharType="separate"/>
      </w:r>
      <w:r w:rsidRPr="00B80F8B">
        <w:rPr>
          <w:szCs w:val="24"/>
        </w:rPr>
        <w:instrText>&gt;</w:instrText>
      </w:r>
      <w:r w:rsidRPr="00D10639">
        <w:rPr>
          <w:szCs w:val="24"/>
        </w:rPr>
        <w:fldChar w:fldCharType="end"/>
      </w:r>
      <w:r w:rsidRPr="00B80F8B">
        <w:rPr>
          <w:szCs w:val="24"/>
        </w:rPr>
        <w:instrText>" "</w:instrText>
      </w:r>
      <w:r w:rsidRPr="00D10639">
        <w:rPr>
          <w:szCs w:val="24"/>
        </w:rPr>
        <w:fldChar w:fldCharType="begin"/>
      </w:r>
      <w:r w:rsidRPr="00B80F8B">
        <w:rPr>
          <w:szCs w:val="24"/>
        </w:rPr>
        <w:instrText>QUOTE " _id=\"b3\" _issn=\"0027-8424\" _pubmed=\"15070753\""</w:instrText>
      </w:r>
      <w:r w:rsidRPr="00D10639">
        <w:rPr>
          <w:szCs w:val="24"/>
        </w:rPr>
        <w:fldChar w:fldCharType="separate"/>
      </w:r>
      <w:r w:rsidRPr="00B80F8B">
        <w:rPr>
          <w:szCs w:val="24"/>
        </w:rPr>
        <w:instrText xml:space="preserve"> _id="b3" _issn="0027-8424" _pubmed="15070753"</w:instrText>
      </w:r>
      <w:r w:rsidRPr="00D10639">
        <w:rPr>
          <w:szCs w:val="24"/>
        </w:rPr>
        <w:fldChar w:fldCharType="end"/>
      </w:r>
      <w:r w:rsidRPr="00B80F8B">
        <w:rPr>
          <w:szCs w:val="24"/>
        </w:rPr>
        <w:instrText>"</w:instrText>
      </w:r>
      <w:r w:rsidRPr="00D10639">
        <w:rPr>
          <w:szCs w:val="24"/>
        </w:rPr>
        <w:fldChar w:fldCharType="separate"/>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B80F8B">
        <w:rPr>
          <w:szCs w:val="24"/>
        </w:rPr>
        <w:instrText>"</w:instrText>
      </w:r>
      <w:r w:rsidRPr="00D10639">
        <w:rPr>
          <w:szCs w:val="24"/>
        </w:rPr>
        <w:fldChar w:fldCharType="separate"/>
      </w:r>
      <w:r w:rsidRPr="00B80F8B">
        <w:rPr>
          <w:szCs w:val="24"/>
        </w:rPr>
        <w:t>&lt;</w:t>
      </w:r>
      <w:r w:rsidRPr="00D10639">
        <w:rPr>
          <w:szCs w:val="24"/>
        </w:rPr>
        <w:fldChar w:fldCharType="begin"/>
      </w:r>
      <w:r w:rsidRPr="00B80F8B">
        <w:rPr>
          <w:szCs w:val="24"/>
        </w:rPr>
        <w:instrText>QUOTE "jrn"</w:instrText>
      </w:r>
      <w:r w:rsidRPr="00D10639">
        <w:rPr>
          <w:szCs w:val="24"/>
        </w:rPr>
        <w:fldChar w:fldCharType="separate"/>
      </w:r>
      <w:r w:rsidRPr="00B80F8B">
        <w:rPr>
          <w:szCs w:val="24"/>
        </w:rPr>
        <w:t>jrn</w:t>
      </w:r>
      <w:r w:rsidRPr="00D10639">
        <w:rPr>
          <w:szCs w:val="24"/>
        </w:rPr>
        <w:fldChar w:fldCharType="end"/>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 AND(</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1</w:instrText>
      </w:r>
      <w:r w:rsidRPr="00D10639">
        <w:rPr>
          <w:szCs w:val="24"/>
        </w:rPr>
        <w:fldChar w:fldCharType="end"/>
      </w:r>
      <w:r w:rsidRPr="00B80F8B">
        <w:rPr>
          <w:szCs w:val="24"/>
        </w:rPr>
        <w:instrText>,</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"x_a"</w:instrText>
      </w:r>
      <w:r w:rsidRPr="00D10639">
        <w:rPr>
          <w:szCs w:val="24"/>
        </w:rPr>
        <w:fldChar w:fldCharType="separate"/>
      </w:r>
      <w:r w:rsidRPr="00B80F8B">
        <w:rPr>
          <w:szCs w:val="24"/>
        </w:rPr>
        <w:instrText>N</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 1 "</w:instrText>
      </w:r>
      <w:r w:rsidRPr="00D10639">
        <w:rPr>
          <w:szCs w:val="24"/>
        </w:rPr>
        <w:fldChar w:fldCharType="begin"/>
      </w:r>
      <w:r w:rsidRPr="00B80F8B">
        <w:rPr>
          <w:szCs w:val="24"/>
        </w:rPr>
        <w:instrText>QUOTE ""</w:instrText>
      </w:r>
      <w:r w:rsidRPr="00D10639">
        <w:rPr>
          <w:szCs w:val="24"/>
        </w:rPr>
        <w:fldChar w:fldCharType="end"/>
      </w:r>
      <w:r w:rsidRPr="00B80F8B">
        <w:rPr>
          <w:szCs w:val="24"/>
        </w:rPr>
        <w:instrText>"</w:instrText>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"&gt;"</w:instrText>
      </w:r>
      <w:r w:rsidRPr="00D10639">
        <w:rPr>
          <w:szCs w:val="24"/>
        </w:rPr>
        <w:fldChar w:fldCharType="separate"/>
      </w:r>
      <w:r w:rsidRPr="00B80F8B">
        <w:rPr>
          <w:szCs w:val="24"/>
        </w:rPr>
        <w:t>&gt;</w:t>
      </w:r>
      <w:r w:rsidRPr="00D10639">
        <w:rPr>
          <w:szCs w:val="24"/>
        </w:rPr>
        <w:fldChar w:fldCharType="end"/>
      </w:r>
      <w:r w:rsidRPr="00D10639">
        <w:rPr>
          <w:szCs w:val="24"/>
        </w:rPr>
        <w:fldChar w:fldCharType="end"/>
      </w:r>
      <w:r w:rsidRPr="00B80F8B">
        <w:rPr>
          <w:rStyle w:val="bibnumber"/>
          <w:szCs w:val="24"/>
        </w:rPr>
        <w:t>3</w:t>
      </w:r>
      <w:r w:rsidRPr="00B80F8B">
        <w:rPr>
          <w:szCs w:val="24"/>
        </w:rPr>
        <w:t>.</w:t>
      </w:r>
      <w:r w:rsidRPr="00B80F8B">
        <w:rPr>
          <w:szCs w:val="24"/>
        </w:rPr>
        <w:tab/>
      </w:r>
      <w:r w:rsidRPr="00B80F8B">
        <w:rPr>
          <w:rStyle w:val="bibsurname"/>
          <w:szCs w:val="24"/>
          <w:shd w:val="clear" w:color="auto" w:fill="auto"/>
        </w:rPr>
        <w:t>Sabo</w:t>
      </w:r>
      <w:r w:rsidRPr="00B80F8B">
        <w:rPr>
          <w:szCs w:val="24"/>
        </w:rPr>
        <w:t xml:space="preserve">, </w:t>
      </w:r>
      <w:r w:rsidRPr="00B80F8B">
        <w:rPr>
          <w:rStyle w:val="bibfname"/>
          <w:szCs w:val="24"/>
          <w:shd w:val="clear" w:color="auto" w:fill="auto"/>
        </w:rPr>
        <w:t>P.J.</w:t>
      </w:r>
      <w:r w:rsidRPr="00B80F8B">
        <w:rPr>
          <w:szCs w:val="24"/>
        </w:rPr>
        <w:t xml:space="preserve"> </w:t>
      </w:r>
      <w:r w:rsidRPr="00B80F8B">
        <w:rPr>
          <w:rStyle w:val="bibetal"/>
          <w:i/>
          <w:szCs w:val="24"/>
          <w:shd w:val="clear" w:color="auto" w:fill="auto"/>
        </w:rPr>
        <w:t>et al.</w:t>
      </w:r>
      <w:r w:rsidRPr="00B80F8B">
        <w:rPr>
          <w:szCs w:val="24"/>
        </w:rPr>
        <w:t xml:space="preserve"> </w:t>
      </w:r>
      <w:r w:rsidRPr="00D10639">
        <w:rPr>
          <w:rStyle w:val="bibarticle"/>
          <w:szCs w:val="24"/>
          <w:shd w:val="clear" w:color="auto" w:fill="auto"/>
        </w:rPr>
        <w:t>Genome-wide identification of DNase I hypersensitive sites using active chromatin sequence libraries.</w:t>
      </w:r>
      <w:r w:rsidRPr="00D10639">
        <w:rPr>
          <w:szCs w:val="24"/>
        </w:rPr>
        <w:t xml:space="preserve"> </w:t>
      </w:r>
      <w:proofErr w:type="gramStart"/>
      <w:r w:rsidRPr="00D10639">
        <w:rPr>
          <w:rStyle w:val="bibjournal"/>
          <w:szCs w:val="24"/>
          <w:shd w:val="clear" w:color="auto" w:fill="auto"/>
        </w:rPr>
        <w:t>Proc. Natl. Acad. Sci. USA</w:t>
      </w:r>
      <w:r w:rsidRPr="00D10639">
        <w:rPr>
          <w:szCs w:val="24"/>
        </w:rPr>
        <w:t xml:space="preserve"> </w:t>
      </w:r>
      <w:r w:rsidRPr="00D10639">
        <w:rPr>
          <w:rStyle w:val="bibvolume"/>
          <w:szCs w:val="24"/>
          <w:shd w:val="clear" w:color="auto" w:fill="auto"/>
        </w:rPr>
        <w:t>101</w:t>
      </w:r>
      <w:r w:rsidRPr="00D10639">
        <w:rPr>
          <w:szCs w:val="24"/>
        </w:rPr>
        <w:t xml:space="preserve">, </w:t>
      </w:r>
      <w:r w:rsidRPr="00D10639">
        <w:rPr>
          <w:rStyle w:val="bibfpage"/>
          <w:szCs w:val="24"/>
          <w:shd w:val="clear" w:color="auto" w:fill="auto"/>
        </w:rPr>
        <w:t>4537</w:t>
      </w:r>
      <w:r w:rsidRPr="00D10639">
        <w:rPr>
          <w:szCs w:val="24"/>
        </w:rPr>
        <w:t>–</w:t>
      </w:r>
      <w:r w:rsidRPr="00D10639">
        <w:rPr>
          <w:rStyle w:val="biblpage"/>
          <w:szCs w:val="24"/>
          <w:shd w:val="clear" w:color="auto" w:fill="auto"/>
        </w:rPr>
        <w:t>4542</w:t>
      </w:r>
      <w:r w:rsidRPr="00D10639">
        <w:rPr>
          <w:szCs w:val="24"/>
        </w:rPr>
        <w:t xml:space="preserve"> (</w:t>
      </w:r>
      <w:r w:rsidRPr="00D10639">
        <w:rPr>
          <w:rStyle w:val="bibyear"/>
          <w:szCs w:val="24"/>
          <w:shd w:val="clear" w:color="auto" w:fill="auto"/>
        </w:rPr>
        <w:t>2004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 _issn=\"0028-0836\" _pubmed=\"22955618\""</w:instrText>
      </w:r>
      <w:r w:rsidRPr="00D10639">
        <w:rPr>
          <w:szCs w:val="24"/>
        </w:rPr>
        <w:fldChar w:fldCharType="separate"/>
      </w:r>
      <w:r w:rsidRPr="00D10639">
        <w:rPr>
          <w:szCs w:val="24"/>
        </w:rPr>
        <w:instrText xml:space="preserve"> _id="b4" _issn="0028-0836" _pubmed="22955618"</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w:t>
      </w:r>
      <w:r w:rsidRPr="00D10639">
        <w:rPr>
          <w:szCs w:val="24"/>
        </w:rPr>
        <w:t>.</w:t>
      </w:r>
      <w:r w:rsidRPr="00D10639">
        <w:rPr>
          <w:szCs w:val="24"/>
        </w:rPr>
        <w:tab/>
      </w:r>
      <w:proofErr w:type="spellStart"/>
      <w:r w:rsidRPr="00D10639">
        <w:rPr>
          <w:rStyle w:val="bibsurname"/>
          <w:szCs w:val="24"/>
          <w:shd w:val="clear" w:color="auto" w:fill="auto"/>
        </w:rPr>
        <w:t>Neph</w:t>
      </w:r>
      <w:proofErr w:type="spellEnd"/>
      <w:r w:rsidRPr="00D10639">
        <w:rPr>
          <w:szCs w:val="24"/>
        </w:rPr>
        <w:t xml:space="preserve">, </w:t>
      </w:r>
      <w:r w:rsidRPr="00D10639">
        <w:rPr>
          <w:rStyle w:val="bibfname"/>
          <w:szCs w:val="24"/>
          <w:shd w:val="clear" w:color="auto" w:fill="auto"/>
        </w:rPr>
        <w:t>S.</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An expansive human regulatory lexicon encoded in transcription factor footprints.</w:t>
      </w:r>
      <w:r w:rsidRPr="00D10639">
        <w:rPr>
          <w:szCs w:val="24"/>
        </w:rPr>
        <w:t xml:space="preserve"> </w:t>
      </w:r>
      <w:proofErr w:type="gramStart"/>
      <w:r w:rsidRPr="00D10639">
        <w:rPr>
          <w:rStyle w:val="bibjournal"/>
          <w:szCs w:val="24"/>
          <w:shd w:val="clear" w:color="auto" w:fill="auto"/>
        </w:rPr>
        <w:t>Nature</w:t>
      </w:r>
      <w:r w:rsidRPr="00D10639">
        <w:rPr>
          <w:szCs w:val="24"/>
        </w:rPr>
        <w:t xml:space="preserve"> </w:t>
      </w:r>
      <w:r w:rsidRPr="00D10639">
        <w:rPr>
          <w:rStyle w:val="bibvolume"/>
          <w:szCs w:val="24"/>
          <w:shd w:val="clear" w:color="auto" w:fill="auto"/>
        </w:rPr>
        <w:t>489</w:t>
      </w:r>
      <w:r w:rsidRPr="00D10639">
        <w:rPr>
          <w:szCs w:val="24"/>
        </w:rPr>
        <w:t xml:space="preserve">, </w:t>
      </w:r>
      <w:r w:rsidRPr="00D10639">
        <w:rPr>
          <w:rStyle w:val="bibfpage"/>
          <w:szCs w:val="24"/>
          <w:shd w:val="clear" w:color="auto" w:fill="auto"/>
        </w:rPr>
        <w:t>83</w:t>
      </w:r>
      <w:r w:rsidRPr="00D10639">
        <w:rPr>
          <w:szCs w:val="24"/>
        </w:rPr>
        <w:t>–</w:t>
      </w:r>
      <w:r w:rsidRPr="00D10639">
        <w:rPr>
          <w:rStyle w:val="biblpage"/>
          <w:szCs w:val="24"/>
          <w:shd w:val="clear" w:color="auto" w:fill="auto"/>
        </w:rPr>
        <w:t>90</w:t>
      </w:r>
      <w:r w:rsidRPr="00D10639">
        <w:rPr>
          <w:szCs w:val="24"/>
        </w:rPr>
        <w:t xml:space="preserve"> (</w:t>
      </w:r>
      <w:r w:rsidRPr="00D10639">
        <w:rPr>
          <w:rStyle w:val="bibyear"/>
          <w:szCs w:val="24"/>
          <w:shd w:val="clear" w:color="auto" w:fill="auto"/>
        </w:rPr>
        <w:t>2012</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_id=\"b5\" _issn=\"1088-9051\" _pubmed=\"21106903\""</w:instrText>
      </w:r>
      <w:r w:rsidRPr="00D10639">
        <w:rPr>
          <w:szCs w:val="24"/>
        </w:rPr>
        <w:fldChar w:fldCharType="separate"/>
      </w:r>
      <w:r w:rsidRPr="00D10639">
        <w:rPr>
          <w:szCs w:val="24"/>
        </w:rPr>
        <w:instrText xml:space="preserve"> _id="b5" _issn="1088-9051" _pubmed="21106903"</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5</w:t>
      </w:r>
      <w:r w:rsidRPr="00D10639">
        <w:rPr>
          <w:szCs w:val="24"/>
        </w:rPr>
        <w:t>.</w:t>
      </w:r>
      <w:r w:rsidRPr="00D10639">
        <w:rPr>
          <w:szCs w:val="24"/>
        </w:rPr>
        <w:tab/>
      </w:r>
      <w:r w:rsidRPr="00D10639">
        <w:rPr>
          <w:rStyle w:val="bibsurname"/>
          <w:szCs w:val="24"/>
          <w:shd w:val="clear" w:color="auto" w:fill="auto"/>
        </w:rPr>
        <w:t>Boyle</w:t>
      </w:r>
      <w:r w:rsidRPr="00D10639">
        <w:rPr>
          <w:szCs w:val="24"/>
        </w:rPr>
        <w:t xml:space="preserve">, </w:t>
      </w:r>
      <w:r w:rsidRPr="00D10639">
        <w:rPr>
          <w:rStyle w:val="bibfname"/>
          <w:szCs w:val="24"/>
          <w:shd w:val="clear" w:color="auto" w:fill="auto"/>
        </w:rPr>
        <w:t>A.P.</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High-resolution genome-wide in vivo footprinting of diverse transcription factors in human cells.</w:t>
      </w:r>
      <w:r w:rsidRPr="00D10639">
        <w:rPr>
          <w:szCs w:val="24"/>
        </w:rPr>
        <w:t xml:space="preserve"> </w:t>
      </w:r>
      <w:proofErr w:type="gramStart"/>
      <w:r w:rsidRPr="00D10639">
        <w:rPr>
          <w:rStyle w:val="bibjournal"/>
          <w:szCs w:val="24"/>
          <w:shd w:val="clear" w:color="auto" w:fill="auto"/>
        </w:rPr>
        <w:t>Genome Res.</w:t>
      </w:r>
      <w:r w:rsidRPr="00D10639">
        <w:rPr>
          <w:szCs w:val="24"/>
        </w:rPr>
        <w:t xml:space="preserve"> </w:t>
      </w:r>
      <w:r w:rsidRPr="00D10639">
        <w:rPr>
          <w:rStyle w:val="bibvolume"/>
          <w:szCs w:val="24"/>
          <w:shd w:val="clear" w:color="auto" w:fill="auto"/>
        </w:rPr>
        <w:t>21</w:t>
      </w:r>
      <w:r w:rsidRPr="00D10639">
        <w:rPr>
          <w:szCs w:val="24"/>
        </w:rPr>
        <w:t xml:space="preserve">, </w:t>
      </w:r>
      <w:r w:rsidRPr="00D10639">
        <w:rPr>
          <w:rStyle w:val="bibfpage"/>
          <w:szCs w:val="24"/>
          <w:shd w:val="clear" w:color="auto" w:fill="auto"/>
        </w:rPr>
        <w:t>456</w:t>
      </w:r>
      <w:r w:rsidRPr="00D10639">
        <w:rPr>
          <w:szCs w:val="24"/>
        </w:rPr>
        <w:t>–</w:t>
      </w:r>
      <w:r w:rsidRPr="00D10639">
        <w:rPr>
          <w:rStyle w:val="biblpage"/>
          <w:szCs w:val="24"/>
          <w:shd w:val="clear" w:color="auto" w:fill="auto"/>
        </w:rPr>
        <w:t>464</w:t>
      </w:r>
      <w:r w:rsidRPr="00D10639">
        <w:rPr>
          <w:szCs w:val="24"/>
        </w:rPr>
        <w:t xml:space="preserve"> (</w:t>
      </w:r>
      <w:r w:rsidRPr="00D10639">
        <w:rPr>
          <w:rStyle w:val="bibyear"/>
          <w:szCs w:val="24"/>
          <w:shd w:val="clear" w:color="auto" w:fill="auto"/>
        </w:rPr>
        <w:t>2011</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_id=\"b6\" _issn=\"0305-1048\" _pubmed=\"24071585\""</w:instrText>
      </w:r>
      <w:r w:rsidRPr="00D10639">
        <w:rPr>
          <w:szCs w:val="24"/>
        </w:rPr>
        <w:fldChar w:fldCharType="separate"/>
      </w:r>
      <w:r w:rsidRPr="00D10639">
        <w:rPr>
          <w:szCs w:val="24"/>
        </w:rPr>
        <w:instrText xml:space="preserve"> _id="b6" _issn="0305-1048" _pubmed="24071585"</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6</w:t>
      </w:r>
      <w:r w:rsidRPr="00D10639">
        <w:rPr>
          <w:szCs w:val="24"/>
        </w:rPr>
        <w:t>.</w:t>
      </w:r>
      <w:r w:rsidRPr="00D10639">
        <w:rPr>
          <w:szCs w:val="24"/>
        </w:rPr>
        <w:tab/>
      </w:r>
      <w:r w:rsidRPr="00D10639">
        <w:rPr>
          <w:rStyle w:val="bibsurname"/>
          <w:szCs w:val="24"/>
          <w:shd w:val="clear" w:color="auto" w:fill="auto"/>
        </w:rPr>
        <w:t>Piper</w:t>
      </w:r>
      <w:r w:rsidRPr="00D10639">
        <w:rPr>
          <w:szCs w:val="24"/>
        </w:rPr>
        <w:t xml:space="preserve">, </w:t>
      </w:r>
      <w:r w:rsidRPr="00D10639">
        <w:rPr>
          <w:rStyle w:val="bibfname"/>
          <w:szCs w:val="24"/>
          <w:shd w:val="clear" w:color="auto" w:fill="auto"/>
        </w:rPr>
        <w:t>J.</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Wellington: a novel method for the accurate identification of digital genomic footprints from DNase-seq data.</w:t>
      </w:r>
      <w:r w:rsidRPr="00D10639">
        <w:rPr>
          <w:szCs w:val="24"/>
        </w:rPr>
        <w:t xml:space="preserve"> </w:t>
      </w:r>
      <w:proofErr w:type="gramStart"/>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41</w:t>
      </w:r>
      <w:r w:rsidRPr="00D10639">
        <w:rPr>
          <w:szCs w:val="24"/>
        </w:rPr>
        <w:t xml:space="preserve">, </w:t>
      </w:r>
      <w:r w:rsidRPr="00D10639">
        <w:rPr>
          <w:rStyle w:val="bibfpage"/>
          <w:szCs w:val="24"/>
          <w:shd w:val="clear" w:color="auto" w:fill="auto"/>
        </w:rPr>
        <w:t>e201</w:t>
      </w:r>
      <w:r w:rsidRPr="00D10639">
        <w:rPr>
          <w:szCs w:val="24"/>
        </w:rPr>
        <w:t xml:space="preserve"> (</w:t>
      </w:r>
      <w:r w:rsidRPr="00D10639">
        <w:rPr>
          <w:rStyle w:val="bibyear"/>
          <w:szCs w:val="24"/>
          <w:shd w:val="clear" w:color="auto" w:fill="auto"/>
        </w:rPr>
        <w:t>2013</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_id=\"b7\" _issn=\"1097-2765\" _pubmed=\"25242143\""</w:instrText>
      </w:r>
      <w:r w:rsidRPr="00D10639">
        <w:rPr>
          <w:szCs w:val="24"/>
        </w:rPr>
        <w:fldChar w:fldCharType="separate"/>
      </w:r>
      <w:r w:rsidRPr="00D10639">
        <w:rPr>
          <w:szCs w:val="24"/>
        </w:rPr>
        <w:instrText xml:space="preserve"> _id="b7" _issn="1097-2765" _pubmed="25242143"</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7</w:t>
      </w:r>
      <w:r w:rsidRPr="00D10639">
        <w:rPr>
          <w:szCs w:val="24"/>
        </w:rPr>
        <w:t>.</w:t>
      </w:r>
      <w:r w:rsidRPr="00D10639">
        <w:rPr>
          <w:szCs w:val="24"/>
        </w:rPr>
        <w:tab/>
      </w:r>
      <w:r w:rsidRPr="00D10639">
        <w:rPr>
          <w:rStyle w:val="bibsurname"/>
          <w:szCs w:val="24"/>
          <w:shd w:val="clear" w:color="auto" w:fill="auto"/>
        </w:rPr>
        <w:t>Sung</w:t>
      </w:r>
      <w:r w:rsidRPr="00D10639">
        <w:rPr>
          <w:szCs w:val="24"/>
        </w:rPr>
        <w:t xml:space="preserve">, </w:t>
      </w:r>
      <w:r w:rsidRPr="00D10639">
        <w:rPr>
          <w:rStyle w:val="bibfname"/>
          <w:szCs w:val="24"/>
          <w:shd w:val="clear" w:color="auto" w:fill="auto"/>
        </w:rPr>
        <w:t>M.-H.H.</w:t>
      </w:r>
      <w:r w:rsidRPr="00D10639">
        <w:rPr>
          <w:szCs w:val="24"/>
        </w:rPr>
        <w:t xml:space="preserve">, </w:t>
      </w:r>
      <w:proofErr w:type="spellStart"/>
      <w:r w:rsidRPr="00D10639">
        <w:rPr>
          <w:rStyle w:val="bibsurname"/>
          <w:szCs w:val="24"/>
          <w:shd w:val="clear" w:color="auto" w:fill="auto"/>
        </w:rPr>
        <w:t>Guertin</w:t>
      </w:r>
      <w:proofErr w:type="spellEnd"/>
      <w:r w:rsidRPr="00D10639">
        <w:rPr>
          <w:szCs w:val="24"/>
        </w:rPr>
        <w:t xml:space="preserve">, </w:t>
      </w:r>
      <w:r w:rsidRPr="00D10639">
        <w:rPr>
          <w:rStyle w:val="bibfname"/>
          <w:szCs w:val="24"/>
          <w:shd w:val="clear" w:color="auto" w:fill="auto"/>
        </w:rPr>
        <w:t>M.J.</w:t>
      </w:r>
      <w:r w:rsidRPr="00D10639">
        <w:rPr>
          <w:szCs w:val="24"/>
        </w:rPr>
        <w:t xml:space="preserve">, </w:t>
      </w:r>
      <w:proofErr w:type="spellStart"/>
      <w:r w:rsidRPr="00D10639">
        <w:rPr>
          <w:rStyle w:val="bibsurname"/>
          <w:szCs w:val="24"/>
          <w:shd w:val="clear" w:color="auto" w:fill="auto"/>
        </w:rPr>
        <w:t>Baek</w:t>
      </w:r>
      <w:proofErr w:type="spellEnd"/>
      <w:r w:rsidRPr="00D10639">
        <w:rPr>
          <w:szCs w:val="24"/>
        </w:rPr>
        <w:t xml:space="preserve">, </w:t>
      </w:r>
      <w:r w:rsidRPr="00D10639">
        <w:rPr>
          <w:rStyle w:val="bibfname"/>
          <w:szCs w:val="24"/>
          <w:shd w:val="clear" w:color="auto" w:fill="auto"/>
        </w:rPr>
        <w:t>S.</w:t>
      </w:r>
      <w:r w:rsidRPr="00D10639">
        <w:rPr>
          <w:szCs w:val="24"/>
        </w:rPr>
        <w:t xml:space="preserve"> &amp; </w:t>
      </w:r>
      <w:r w:rsidRPr="00D10639">
        <w:rPr>
          <w:rStyle w:val="bibsurname"/>
          <w:szCs w:val="24"/>
          <w:shd w:val="clear" w:color="auto" w:fill="auto"/>
        </w:rPr>
        <w:t>Hager</w:t>
      </w:r>
      <w:r w:rsidRPr="00D10639">
        <w:rPr>
          <w:szCs w:val="24"/>
        </w:rPr>
        <w:t xml:space="preserve">, </w:t>
      </w:r>
      <w:r w:rsidRPr="00D10639">
        <w:rPr>
          <w:rStyle w:val="bibfname"/>
          <w:szCs w:val="24"/>
          <w:shd w:val="clear" w:color="auto" w:fill="auto"/>
        </w:rPr>
        <w:t>G.L.</w:t>
      </w:r>
      <w:r w:rsidRPr="00D10639">
        <w:rPr>
          <w:szCs w:val="24"/>
        </w:rPr>
        <w:t xml:space="preserve"> </w:t>
      </w:r>
      <w:r w:rsidRPr="00D10639">
        <w:rPr>
          <w:rStyle w:val="bibarticle"/>
          <w:szCs w:val="24"/>
          <w:shd w:val="clear" w:color="auto" w:fill="auto"/>
        </w:rPr>
        <w:t>DNase footprint signatures are dictated by factor dynamics and DNA sequence.</w:t>
      </w:r>
      <w:r w:rsidRPr="00D10639">
        <w:rPr>
          <w:szCs w:val="24"/>
        </w:rPr>
        <w:t xml:space="preserve"> </w:t>
      </w:r>
      <w:proofErr w:type="gramStart"/>
      <w:r w:rsidRPr="00D10639">
        <w:rPr>
          <w:rStyle w:val="bibjournal"/>
          <w:szCs w:val="24"/>
          <w:shd w:val="clear" w:color="auto" w:fill="auto"/>
        </w:rPr>
        <w:t>Mol. Cell</w:t>
      </w:r>
      <w:r w:rsidRPr="00D10639">
        <w:rPr>
          <w:szCs w:val="24"/>
        </w:rPr>
        <w:t xml:space="preserve"> </w:t>
      </w:r>
      <w:r w:rsidRPr="00D10639">
        <w:rPr>
          <w:rStyle w:val="bibvolume"/>
          <w:szCs w:val="24"/>
          <w:shd w:val="clear" w:color="auto" w:fill="auto"/>
        </w:rPr>
        <w:t>56</w:t>
      </w:r>
      <w:r w:rsidRPr="00D10639">
        <w:rPr>
          <w:szCs w:val="24"/>
        </w:rPr>
        <w:t xml:space="preserve">, </w:t>
      </w:r>
      <w:r w:rsidRPr="00D10639">
        <w:rPr>
          <w:rStyle w:val="bibfpage"/>
          <w:szCs w:val="24"/>
          <w:shd w:val="clear" w:color="auto" w:fill="auto"/>
        </w:rPr>
        <w:t>275</w:t>
      </w:r>
      <w:r w:rsidRPr="00D10639">
        <w:rPr>
          <w:szCs w:val="24"/>
        </w:rPr>
        <w:t>–</w:t>
      </w:r>
      <w:r w:rsidRPr="00D10639">
        <w:rPr>
          <w:rStyle w:val="biblpage"/>
          <w:szCs w:val="24"/>
          <w:shd w:val="clear" w:color="auto" w:fill="auto"/>
        </w:rPr>
        <w:t>285</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_id=\"b8\" _issn=\"1367-4803\" _pubmed=\"25086003\""</w:instrText>
      </w:r>
      <w:r w:rsidRPr="00D10639">
        <w:rPr>
          <w:szCs w:val="24"/>
        </w:rPr>
        <w:fldChar w:fldCharType="separate"/>
      </w:r>
      <w:r w:rsidRPr="00D10639">
        <w:rPr>
          <w:szCs w:val="24"/>
        </w:rPr>
        <w:instrText xml:space="preserve"> _id="b8" _issn="1367-4803" _pubmed="25086003"</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8</w:t>
      </w:r>
      <w:r w:rsidRPr="00D10639">
        <w:rPr>
          <w:szCs w:val="24"/>
        </w:rPr>
        <w:t>.</w:t>
      </w:r>
      <w:r w:rsidRPr="00D10639">
        <w:rPr>
          <w:szCs w:val="24"/>
        </w:rPr>
        <w:tab/>
      </w:r>
      <w:r w:rsidRPr="00D10639">
        <w:rPr>
          <w:rStyle w:val="bibsurname"/>
          <w:szCs w:val="24"/>
          <w:shd w:val="clear" w:color="auto" w:fill="auto"/>
        </w:rPr>
        <w:t>Gusmao</w:t>
      </w:r>
      <w:r w:rsidRPr="00D10639">
        <w:rPr>
          <w:szCs w:val="24"/>
        </w:rPr>
        <w:t xml:space="preserve">, </w:t>
      </w:r>
      <w:r w:rsidRPr="00D10639">
        <w:rPr>
          <w:rStyle w:val="bibfname"/>
          <w:szCs w:val="24"/>
          <w:shd w:val="clear" w:color="auto" w:fill="auto"/>
        </w:rPr>
        <w:t>E.G.</w:t>
      </w:r>
      <w:r w:rsidRPr="00D10639">
        <w:rPr>
          <w:szCs w:val="24"/>
        </w:rPr>
        <w:t xml:space="preserve">, </w:t>
      </w:r>
      <w:proofErr w:type="spellStart"/>
      <w:r w:rsidRPr="00D10639">
        <w:rPr>
          <w:rStyle w:val="bibsurname"/>
          <w:szCs w:val="24"/>
          <w:shd w:val="clear" w:color="auto" w:fill="auto"/>
        </w:rPr>
        <w:t>Dieterich</w:t>
      </w:r>
      <w:proofErr w:type="spellEnd"/>
      <w:r w:rsidRPr="00D10639">
        <w:rPr>
          <w:szCs w:val="24"/>
        </w:rPr>
        <w:t xml:space="preserve">, </w:t>
      </w:r>
      <w:r w:rsidRPr="00D10639">
        <w:rPr>
          <w:rStyle w:val="bibfname"/>
          <w:szCs w:val="24"/>
          <w:shd w:val="clear" w:color="auto" w:fill="auto"/>
        </w:rPr>
        <w:t>C.</w:t>
      </w:r>
      <w:r w:rsidRPr="00D10639">
        <w:rPr>
          <w:szCs w:val="24"/>
        </w:rPr>
        <w:t xml:space="preserve">, </w:t>
      </w:r>
      <w:proofErr w:type="spellStart"/>
      <w:r w:rsidRPr="00D10639">
        <w:rPr>
          <w:rStyle w:val="bibsurname"/>
          <w:szCs w:val="24"/>
          <w:shd w:val="clear" w:color="auto" w:fill="auto"/>
        </w:rPr>
        <w:t>Zenke</w:t>
      </w:r>
      <w:proofErr w:type="spellEnd"/>
      <w:r w:rsidRPr="00D10639">
        <w:rPr>
          <w:szCs w:val="24"/>
        </w:rPr>
        <w:t xml:space="preserve">, </w:t>
      </w:r>
      <w:r w:rsidRPr="00D10639">
        <w:rPr>
          <w:rStyle w:val="bibfname"/>
          <w:szCs w:val="24"/>
          <w:shd w:val="clear" w:color="auto" w:fill="auto"/>
        </w:rPr>
        <w:t>M.</w:t>
      </w:r>
      <w:r w:rsidRPr="00D10639">
        <w:rPr>
          <w:szCs w:val="24"/>
        </w:rPr>
        <w:t xml:space="preserve"> &amp; </w:t>
      </w:r>
      <w:r w:rsidRPr="00D10639">
        <w:rPr>
          <w:rStyle w:val="bibsurname"/>
          <w:szCs w:val="24"/>
          <w:shd w:val="clear" w:color="auto" w:fill="auto"/>
        </w:rPr>
        <w:t>Costa</w:t>
      </w:r>
      <w:r w:rsidRPr="00D10639">
        <w:rPr>
          <w:szCs w:val="24"/>
        </w:rPr>
        <w:t xml:space="preserve">, </w:t>
      </w:r>
      <w:r w:rsidRPr="00D10639">
        <w:rPr>
          <w:rStyle w:val="bibfname"/>
          <w:szCs w:val="24"/>
          <w:shd w:val="clear" w:color="auto" w:fill="auto"/>
        </w:rPr>
        <w:t>I.G.</w:t>
      </w:r>
      <w:r w:rsidRPr="00D10639">
        <w:rPr>
          <w:szCs w:val="24"/>
        </w:rPr>
        <w:t xml:space="preserve"> </w:t>
      </w:r>
      <w:r w:rsidRPr="00D10639">
        <w:rPr>
          <w:rStyle w:val="bibarticle"/>
          <w:szCs w:val="24"/>
          <w:shd w:val="clear" w:color="auto" w:fill="auto"/>
        </w:rPr>
        <w:t>Detection of active transcription factor binding sites with the combination of DNase hypersensitivity and histone modifications.</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30</w:t>
      </w:r>
      <w:r w:rsidRPr="00D10639">
        <w:rPr>
          <w:szCs w:val="24"/>
        </w:rPr>
        <w:t xml:space="preserve">, </w:t>
      </w:r>
      <w:r w:rsidRPr="00D10639">
        <w:rPr>
          <w:rStyle w:val="bibfpage"/>
          <w:szCs w:val="24"/>
          <w:shd w:val="clear" w:color="auto" w:fill="auto"/>
        </w:rPr>
        <w:t>3143</w:t>
      </w:r>
      <w:r w:rsidRPr="00D10639">
        <w:rPr>
          <w:szCs w:val="24"/>
        </w:rPr>
        <w:t>–</w:t>
      </w:r>
      <w:r w:rsidRPr="00D10639">
        <w:rPr>
          <w:rStyle w:val="biblpage"/>
          <w:szCs w:val="24"/>
          <w:shd w:val="clear" w:color="auto" w:fill="auto"/>
        </w:rPr>
        <w:t>3151</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lastRenderedPageBreak/>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_id=\"b9\" _issn=\"1088-9051\" _pubmed=\"21106904\""</w:instrText>
      </w:r>
      <w:r w:rsidRPr="00D10639">
        <w:rPr>
          <w:szCs w:val="24"/>
        </w:rPr>
        <w:fldChar w:fldCharType="separate"/>
      </w:r>
      <w:r w:rsidRPr="00D10639">
        <w:rPr>
          <w:szCs w:val="24"/>
        </w:rPr>
        <w:instrText xml:space="preserve"> _id="b9" _issn="1088-9051" _pubmed="21106904"</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9</w:t>
      </w:r>
      <w:r w:rsidRPr="00D10639">
        <w:rPr>
          <w:szCs w:val="24"/>
        </w:rPr>
        <w:t>.</w:t>
      </w:r>
      <w:r w:rsidRPr="00D10639">
        <w:rPr>
          <w:szCs w:val="24"/>
        </w:rPr>
        <w:tab/>
      </w:r>
      <w:r w:rsidRPr="00D10639">
        <w:rPr>
          <w:rStyle w:val="bibsurname"/>
          <w:szCs w:val="24"/>
          <w:shd w:val="clear" w:color="auto" w:fill="auto"/>
        </w:rPr>
        <w:t>Pique-</w:t>
      </w:r>
      <w:proofErr w:type="spellStart"/>
      <w:r w:rsidRPr="00D10639">
        <w:rPr>
          <w:rStyle w:val="bibsurname"/>
          <w:szCs w:val="24"/>
          <w:shd w:val="clear" w:color="auto" w:fill="auto"/>
        </w:rPr>
        <w:t>Regi</w:t>
      </w:r>
      <w:proofErr w:type="spellEnd"/>
      <w:r w:rsidRPr="00D10639">
        <w:rPr>
          <w:szCs w:val="24"/>
        </w:rPr>
        <w:t xml:space="preserve">, </w:t>
      </w:r>
      <w:r w:rsidRPr="00D10639">
        <w:rPr>
          <w:rStyle w:val="bibfname"/>
          <w:szCs w:val="24"/>
          <w:shd w:val="clear" w:color="auto" w:fill="auto"/>
        </w:rPr>
        <w:t>R.</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Accurate inference of transcription factor binding from DNA sequence and chromatin accessibility data.</w:t>
      </w:r>
      <w:r w:rsidRPr="00D10639">
        <w:rPr>
          <w:szCs w:val="24"/>
        </w:rPr>
        <w:t xml:space="preserve"> </w:t>
      </w:r>
      <w:proofErr w:type="gramStart"/>
      <w:r w:rsidRPr="00D10639">
        <w:rPr>
          <w:rStyle w:val="bibjournal"/>
          <w:szCs w:val="24"/>
          <w:shd w:val="clear" w:color="auto" w:fill="auto"/>
        </w:rPr>
        <w:t>Genome Res.</w:t>
      </w:r>
      <w:r w:rsidRPr="00D10639">
        <w:rPr>
          <w:szCs w:val="24"/>
        </w:rPr>
        <w:t xml:space="preserve"> </w:t>
      </w:r>
      <w:r w:rsidRPr="00D10639">
        <w:rPr>
          <w:rStyle w:val="bibvolume"/>
          <w:szCs w:val="24"/>
          <w:shd w:val="clear" w:color="auto" w:fill="auto"/>
        </w:rPr>
        <w:t>21</w:t>
      </w:r>
      <w:r w:rsidRPr="00D10639">
        <w:rPr>
          <w:szCs w:val="24"/>
        </w:rPr>
        <w:t xml:space="preserve">, </w:t>
      </w:r>
      <w:r w:rsidRPr="00D10639">
        <w:rPr>
          <w:rStyle w:val="bibfpage"/>
          <w:szCs w:val="24"/>
          <w:shd w:val="clear" w:color="auto" w:fill="auto"/>
        </w:rPr>
        <w:t>447</w:t>
      </w:r>
      <w:r w:rsidRPr="00D10639">
        <w:rPr>
          <w:szCs w:val="24"/>
        </w:rPr>
        <w:t>–</w:t>
      </w:r>
      <w:r w:rsidRPr="00D10639">
        <w:rPr>
          <w:rStyle w:val="biblpage"/>
          <w:szCs w:val="24"/>
          <w:shd w:val="clear" w:color="auto" w:fill="auto"/>
        </w:rPr>
        <w:t>455</w:t>
      </w:r>
      <w:r w:rsidRPr="00D10639">
        <w:rPr>
          <w:szCs w:val="24"/>
        </w:rPr>
        <w:t xml:space="preserve"> (</w:t>
      </w:r>
      <w:r w:rsidRPr="00D10639">
        <w:rPr>
          <w:rStyle w:val="bibyear"/>
          <w:szCs w:val="24"/>
          <w:shd w:val="clear" w:color="auto" w:fill="auto"/>
        </w:rPr>
        <w:t>2011</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B80F8B">
        <w:rPr>
          <w:szCs w:val="24"/>
        </w:rPr>
        <w:instrText>IF "x_+3" "</w:instrText>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 AND(</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1</w:instrText>
      </w:r>
      <w:r w:rsidRPr="00D10639">
        <w:rPr>
          <w:szCs w:val="24"/>
        </w:rPr>
        <w:fldChar w:fldCharType="end"/>
      </w:r>
      <w:r w:rsidRPr="00B80F8B">
        <w:rPr>
          <w:szCs w:val="24"/>
        </w:rPr>
        <w:instrText>,</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"x_a"</w:instrText>
      </w:r>
      <w:r w:rsidRPr="00D10639">
        <w:rPr>
          <w:szCs w:val="24"/>
        </w:rPr>
        <w:fldChar w:fldCharType="separate"/>
      </w:r>
      <w:r w:rsidRPr="00B80F8B">
        <w:rPr>
          <w:szCs w:val="24"/>
        </w:rPr>
        <w:instrText>N</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 1 "</w:instrText>
      </w:r>
      <w:r w:rsidRPr="00D10639">
        <w:rPr>
          <w:szCs w:val="24"/>
        </w:rPr>
        <w:fldChar w:fldCharType="begin"/>
      </w:r>
      <w:r w:rsidRPr="00B80F8B">
        <w:rPr>
          <w:szCs w:val="24"/>
        </w:rPr>
        <w:instrText>QUOTE ""</w:instrText>
      </w:r>
      <w:r w:rsidRPr="00D10639">
        <w:rPr>
          <w:szCs w:val="24"/>
        </w:rPr>
        <w:fldChar w:fldCharType="end"/>
      </w:r>
      <w:r w:rsidRPr="00B80F8B">
        <w:rPr>
          <w:szCs w:val="24"/>
        </w:rPr>
        <w:instrText>"</w:instrText>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"&gt;"</w:instrText>
      </w:r>
      <w:r w:rsidRPr="00D10639">
        <w:rPr>
          <w:szCs w:val="24"/>
        </w:rPr>
        <w:fldChar w:fldCharType="separate"/>
      </w:r>
      <w:r w:rsidRPr="00B80F8B">
        <w:rPr>
          <w:szCs w:val="24"/>
        </w:rPr>
        <w:instrText>&gt;</w:instrText>
      </w:r>
      <w:r w:rsidRPr="00D10639">
        <w:rPr>
          <w:szCs w:val="24"/>
        </w:rPr>
        <w:fldChar w:fldCharType="end"/>
      </w:r>
      <w:r w:rsidRPr="00B80F8B">
        <w:rPr>
          <w:szCs w:val="24"/>
        </w:rPr>
        <w:instrText>" "</w:instrText>
      </w:r>
      <w:r w:rsidRPr="00D10639">
        <w:rPr>
          <w:szCs w:val="24"/>
        </w:rPr>
        <w:fldChar w:fldCharType="begin"/>
      </w:r>
      <w:r w:rsidRPr="00B80F8B">
        <w:rPr>
          <w:szCs w:val="24"/>
        </w:rPr>
        <w:instrText>QUOTE " _id=\"b10\" _issn=\"1367-4803\" _pubmed=\"22072382\""</w:instrText>
      </w:r>
      <w:r w:rsidRPr="00D10639">
        <w:rPr>
          <w:szCs w:val="24"/>
        </w:rPr>
        <w:fldChar w:fldCharType="separate"/>
      </w:r>
      <w:r w:rsidRPr="00B80F8B">
        <w:rPr>
          <w:szCs w:val="24"/>
        </w:rPr>
        <w:instrText xml:space="preserve"> _id="b10" _issn="1367-4803" _pubmed="22072382"</w:instrText>
      </w:r>
      <w:r w:rsidRPr="00D10639">
        <w:rPr>
          <w:szCs w:val="24"/>
        </w:rPr>
        <w:fldChar w:fldCharType="end"/>
      </w:r>
      <w:r w:rsidRPr="00B80F8B">
        <w:rPr>
          <w:szCs w:val="24"/>
        </w:rPr>
        <w:instrText>"</w:instrText>
      </w:r>
      <w:r w:rsidRPr="00D10639">
        <w:rPr>
          <w:szCs w:val="24"/>
        </w:rPr>
        <w:fldChar w:fldCharType="separate"/>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B80F8B">
        <w:rPr>
          <w:szCs w:val="24"/>
        </w:rPr>
        <w:instrText>"</w:instrText>
      </w:r>
      <w:r w:rsidRPr="00D10639">
        <w:rPr>
          <w:szCs w:val="24"/>
        </w:rPr>
        <w:fldChar w:fldCharType="separate"/>
      </w:r>
      <w:r w:rsidRPr="00B80F8B">
        <w:rPr>
          <w:szCs w:val="24"/>
        </w:rPr>
        <w:t>&lt;</w:t>
      </w:r>
      <w:r w:rsidRPr="00D10639">
        <w:rPr>
          <w:szCs w:val="24"/>
        </w:rPr>
        <w:fldChar w:fldCharType="begin"/>
      </w:r>
      <w:r w:rsidRPr="00B80F8B">
        <w:rPr>
          <w:szCs w:val="24"/>
        </w:rPr>
        <w:instrText>QUOTE "jrn"</w:instrText>
      </w:r>
      <w:r w:rsidRPr="00D10639">
        <w:rPr>
          <w:szCs w:val="24"/>
        </w:rPr>
        <w:fldChar w:fldCharType="separate"/>
      </w:r>
      <w:r w:rsidRPr="00B80F8B">
        <w:rPr>
          <w:szCs w:val="24"/>
        </w:rPr>
        <w:t>jrn</w:t>
      </w:r>
      <w:r w:rsidRPr="00D10639">
        <w:rPr>
          <w:szCs w:val="24"/>
        </w:rPr>
        <w:fldChar w:fldCharType="end"/>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 AND(</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1</w:instrText>
      </w:r>
      <w:r w:rsidRPr="00D10639">
        <w:rPr>
          <w:szCs w:val="24"/>
        </w:rPr>
        <w:fldChar w:fldCharType="end"/>
      </w:r>
      <w:r w:rsidRPr="00B80F8B">
        <w:rPr>
          <w:szCs w:val="24"/>
        </w:rPr>
        <w:instrText>,</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"x_a"</w:instrText>
      </w:r>
      <w:r w:rsidRPr="00D10639">
        <w:rPr>
          <w:szCs w:val="24"/>
        </w:rPr>
        <w:fldChar w:fldCharType="separate"/>
      </w:r>
      <w:r w:rsidRPr="00B80F8B">
        <w:rPr>
          <w:szCs w:val="24"/>
        </w:rPr>
        <w:instrText>N</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 1 "</w:instrText>
      </w:r>
      <w:r w:rsidRPr="00D10639">
        <w:rPr>
          <w:szCs w:val="24"/>
        </w:rPr>
        <w:fldChar w:fldCharType="begin"/>
      </w:r>
      <w:r w:rsidRPr="00B80F8B">
        <w:rPr>
          <w:szCs w:val="24"/>
        </w:rPr>
        <w:instrText>QUOTE ""</w:instrText>
      </w:r>
      <w:r w:rsidRPr="00D10639">
        <w:rPr>
          <w:szCs w:val="24"/>
        </w:rPr>
        <w:fldChar w:fldCharType="end"/>
      </w:r>
      <w:r w:rsidRPr="00B80F8B">
        <w:rPr>
          <w:szCs w:val="24"/>
        </w:rPr>
        <w:instrText>"</w:instrText>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"&gt;"</w:instrText>
      </w:r>
      <w:r w:rsidRPr="00D10639">
        <w:rPr>
          <w:szCs w:val="24"/>
        </w:rPr>
        <w:fldChar w:fldCharType="separate"/>
      </w:r>
      <w:r w:rsidRPr="00B80F8B">
        <w:rPr>
          <w:szCs w:val="24"/>
        </w:rPr>
        <w:t>&gt;</w:t>
      </w:r>
      <w:r w:rsidRPr="00D10639">
        <w:rPr>
          <w:szCs w:val="24"/>
        </w:rPr>
        <w:fldChar w:fldCharType="end"/>
      </w:r>
      <w:r w:rsidRPr="00D10639">
        <w:rPr>
          <w:szCs w:val="24"/>
        </w:rPr>
        <w:fldChar w:fldCharType="end"/>
      </w:r>
      <w:r w:rsidRPr="00B80F8B">
        <w:rPr>
          <w:rStyle w:val="bibnumber"/>
          <w:szCs w:val="24"/>
        </w:rPr>
        <w:t>10</w:t>
      </w:r>
      <w:r w:rsidRPr="00B80F8B">
        <w:rPr>
          <w:szCs w:val="24"/>
        </w:rPr>
        <w:t>.</w:t>
      </w:r>
      <w:r w:rsidRPr="00B80F8B">
        <w:rPr>
          <w:szCs w:val="24"/>
        </w:rPr>
        <w:tab/>
      </w:r>
      <w:r w:rsidRPr="00B80F8B">
        <w:rPr>
          <w:rStyle w:val="bibsurname"/>
          <w:szCs w:val="24"/>
          <w:shd w:val="clear" w:color="auto" w:fill="auto"/>
        </w:rPr>
        <w:t>Cuellar-</w:t>
      </w:r>
      <w:proofErr w:type="spellStart"/>
      <w:r w:rsidRPr="00B80F8B">
        <w:rPr>
          <w:rStyle w:val="bibsurname"/>
          <w:szCs w:val="24"/>
          <w:shd w:val="clear" w:color="auto" w:fill="auto"/>
        </w:rPr>
        <w:t>Partida</w:t>
      </w:r>
      <w:proofErr w:type="spellEnd"/>
      <w:r w:rsidRPr="00B80F8B">
        <w:rPr>
          <w:szCs w:val="24"/>
        </w:rPr>
        <w:t xml:space="preserve">, </w:t>
      </w:r>
      <w:r w:rsidRPr="00B80F8B">
        <w:rPr>
          <w:rStyle w:val="bibfname"/>
          <w:szCs w:val="24"/>
          <w:shd w:val="clear" w:color="auto" w:fill="auto"/>
        </w:rPr>
        <w:t>G.</w:t>
      </w:r>
      <w:r w:rsidRPr="00B80F8B">
        <w:rPr>
          <w:szCs w:val="24"/>
        </w:rPr>
        <w:t xml:space="preserve"> </w:t>
      </w:r>
      <w:r w:rsidRPr="00B80F8B">
        <w:rPr>
          <w:rStyle w:val="bibetal"/>
          <w:i/>
          <w:szCs w:val="24"/>
          <w:shd w:val="clear" w:color="auto" w:fill="auto"/>
        </w:rPr>
        <w:t>et al.</w:t>
      </w:r>
      <w:r w:rsidRPr="00B80F8B">
        <w:rPr>
          <w:szCs w:val="24"/>
        </w:rPr>
        <w:t xml:space="preserve"> </w:t>
      </w:r>
      <w:r w:rsidRPr="00D10639">
        <w:rPr>
          <w:rStyle w:val="bibarticle"/>
          <w:szCs w:val="24"/>
          <w:shd w:val="clear" w:color="auto" w:fill="auto"/>
        </w:rPr>
        <w:t>Epigenetic priors for identifying active transcription factor binding sites.</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28</w:t>
      </w:r>
      <w:r w:rsidRPr="00D10639">
        <w:rPr>
          <w:szCs w:val="24"/>
        </w:rPr>
        <w:t xml:space="preserve">, </w:t>
      </w:r>
      <w:r w:rsidRPr="00D10639">
        <w:rPr>
          <w:rStyle w:val="bibfpage"/>
          <w:szCs w:val="24"/>
          <w:shd w:val="clear" w:color="auto" w:fill="auto"/>
        </w:rPr>
        <w:t>56</w:t>
      </w:r>
      <w:r w:rsidRPr="00D10639">
        <w:rPr>
          <w:szCs w:val="24"/>
        </w:rPr>
        <w:t>–</w:t>
      </w:r>
      <w:r w:rsidRPr="00D10639">
        <w:rPr>
          <w:rStyle w:val="biblpage"/>
          <w:szCs w:val="24"/>
          <w:shd w:val="clear" w:color="auto" w:fill="auto"/>
        </w:rPr>
        <w:t>62</w:t>
      </w:r>
      <w:r w:rsidRPr="00D10639">
        <w:rPr>
          <w:szCs w:val="24"/>
        </w:rPr>
        <w:t xml:space="preserve"> (</w:t>
      </w:r>
      <w:r w:rsidRPr="00D10639">
        <w:rPr>
          <w:rStyle w:val="bibyear"/>
          <w:szCs w:val="24"/>
          <w:shd w:val="clear" w:color="auto" w:fill="auto"/>
        </w:rPr>
        <w:t>2012</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_id=\"b11\" _issn=\"1087-0156\" _pubmed=\"24441470\""</w:instrText>
      </w:r>
      <w:r w:rsidRPr="00D10639">
        <w:rPr>
          <w:szCs w:val="24"/>
        </w:rPr>
        <w:fldChar w:fldCharType="separate"/>
      </w:r>
      <w:r w:rsidRPr="00D10639">
        <w:rPr>
          <w:szCs w:val="24"/>
        </w:rPr>
        <w:instrText xml:space="preserve"> _id="b11" _issn="1087-0156" _pubmed="24441470"</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11</w:t>
      </w:r>
      <w:r w:rsidRPr="00D10639">
        <w:rPr>
          <w:szCs w:val="24"/>
        </w:rPr>
        <w:t>.</w:t>
      </w:r>
      <w:r w:rsidRPr="00D10639">
        <w:rPr>
          <w:szCs w:val="24"/>
        </w:rPr>
        <w:tab/>
      </w:r>
      <w:r w:rsidRPr="00D10639">
        <w:rPr>
          <w:rStyle w:val="bibsurname"/>
          <w:szCs w:val="24"/>
          <w:shd w:val="clear" w:color="auto" w:fill="auto"/>
        </w:rPr>
        <w:t>Sherwood</w:t>
      </w:r>
      <w:r w:rsidRPr="00D10639">
        <w:rPr>
          <w:szCs w:val="24"/>
        </w:rPr>
        <w:t xml:space="preserve">, </w:t>
      </w:r>
      <w:r w:rsidRPr="00D10639">
        <w:rPr>
          <w:rStyle w:val="bibfname"/>
          <w:szCs w:val="24"/>
          <w:shd w:val="clear" w:color="auto" w:fill="auto"/>
        </w:rPr>
        <w:t>R.I.</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Discovery of directional and nondirectional pioneer transcription factors by modeling DNase profile magnitude and shape.</w:t>
      </w:r>
      <w:r w:rsidRPr="00D10639">
        <w:rPr>
          <w:szCs w:val="24"/>
        </w:rPr>
        <w:t xml:space="preserve"> </w:t>
      </w:r>
      <w:r w:rsidRPr="00D10639">
        <w:rPr>
          <w:rStyle w:val="bibjournal"/>
          <w:szCs w:val="24"/>
          <w:shd w:val="clear" w:color="auto" w:fill="auto"/>
        </w:rPr>
        <w:t xml:space="preserve">Nat. </w:t>
      </w:r>
      <w:proofErr w:type="spellStart"/>
      <w:r w:rsidRPr="00D10639">
        <w:rPr>
          <w:rStyle w:val="bibjournal"/>
          <w:szCs w:val="24"/>
          <w:shd w:val="clear" w:color="auto" w:fill="auto"/>
        </w:rPr>
        <w:t>Biotechnol</w:t>
      </w:r>
      <w:proofErr w:type="spellEnd"/>
      <w:r w:rsidRPr="00D10639">
        <w:rPr>
          <w:rStyle w:val="bibjournal"/>
          <w:szCs w:val="24"/>
          <w:shd w:val="clear" w:color="auto" w:fill="auto"/>
        </w:rPr>
        <w:t>.</w:t>
      </w:r>
      <w:r w:rsidRPr="00D10639">
        <w:rPr>
          <w:szCs w:val="24"/>
        </w:rPr>
        <w:t xml:space="preserve"> </w:t>
      </w:r>
      <w:proofErr w:type="gramStart"/>
      <w:r w:rsidRPr="00D10639">
        <w:rPr>
          <w:rStyle w:val="bibvolume"/>
          <w:szCs w:val="24"/>
          <w:shd w:val="clear" w:color="auto" w:fill="auto"/>
        </w:rPr>
        <w:t>32</w:t>
      </w:r>
      <w:r w:rsidRPr="00D10639">
        <w:rPr>
          <w:szCs w:val="24"/>
        </w:rPr>
        <w:t xml:space="preserve">, </w:t>
      </w:r>
      <w:r w:rsidRPr="00D10639">
        <w:rPr>
          <w:rStyle w:val="bibfpage"/>
          <w:szCs w:val="24"/>
          <w:shd w:val="clear" w:color="auto" w:fill="auto"/>
        </w:rPr>
        <w:t>171</w:t>
      </w:r>
      <w:r w:rsidRPr="00D10639">
        <w:rPr>
          <w:szCs w:val="24"/>
        </w:rPr>
        <w:t>–</w:t>
      </w:r>
      <w:r w:rsidRPr="00D10639">
        <w:rPr>
          <w:rStyle w:val="biblpage"/>
          <w:szCs w:val="24"/>
          <w:shd w:val="clear" w:color="auto" w:fill="auto"/>
        </w:rPr>
        <w:t>178</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_id=\"b12\" _issn=\"0305-1048\" _pubmed=\"25294828\""</w:instrText>
      </w:r>
      <w:r w:rsidRPr="00D10639">
        <w:rPr>
          <w:szCs w:val="24"/>
        </w:rPr>
        <w:fldChar w:fldCharType="separate"/>
      </w:r>
      <w:r w:rsidRPr="00D10639">
        <w:rPr>
          <w:szCs w:val="24"/>
        </w:rPr>
        <w:instrText xml:space="preserve"> _id="b12" _issn="0305-1048" _pubmed="25294828"</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12</w:t>
      </w:r>
      <w:r w:rsidRPr="00D10639">
        <w:rPr>
          <w:szCs w:val="24"/>
        </w:rPr>
        <w:t>.</w:t>
      </w:r>
      <w:r w:rsidRPr="00D10639">
        <w:rPr>
          <w:szCs w:val="24"/>
        </w:rPr>
        <w:tab/>
      </w:r>
      <w:r w:rsidRPr="00D10639">
        <w:rPr>
          <w:rStyle w:val="bibsurname"/>
          <w:szCs w:val="24"/>
          <w:shd w:val="clear" w:color="auto" w:fill="auto"/>
        </w:rPr>
        <w:t>Yardımcı</w:t>
      </w:r>
      <w:r w:rsidRPr="00D10639">
        <w:rPr>
          <w:szCs w:val="24"/>
        </w:rPr>
        <w:t xml:space="preserve">, </w:t>
      </w:r>
      <w:r w:rsidRPr="00D10639">
        <w:rPr>
          <w:rStyle w:val="bibfname"/>
          <w:szCs w:val="24"/>
          <w:shd w:val="clear" w:color="auto" w:fill="auto"/>
        </w:rPr>
        <w:t>G.G.</w:t>
      </w:r>
      <w:r w:rsidRPr="00D10639">
        <w:rPr>
          <w:szCs w:val="24"/>
        </w:rPr>
        <w:t xml:space="preserve">, </w:t>
      </w:r>
      <w:r w:rsidRPr="00D10639">
        <w:rPr>
          <w:rStyle w:val="bibsurname"/>
          <w:szCs w:val="24"/>
          <w:shd w:val="clear" w:color="auto" w:fill="auto"/>
        </w:rPr>
        <w:t>Frank</w:t>
      </w:r>
      <w:r w:rsidRPr="00D10639">
        <w:rPr>
          <w:szCs w:val="24"/>
        </w:rPr>
        <w:t xml:space="preserve">, </w:t>
      </w:r>
      <w:r w:rsidRPr="00D10639">
        <w:rPr>
          <w:rStyle w:val="bibfname"/>
          <w:szCs w:val="24"/>
          <w:shd w:val="clear" w:color="auto" w:fill="auto"/>
        </w:rPr>
        <w:t>C.L.</w:t>
      </w:r>
      <w:r w:rsidRPr="00D10639">
        <w:rPr>
          <w:szCs w:val="24"/>
        </w:rPr>
        <w:t xml:space="preserve">, </w:t>
      </w:r>
      <w:r w:rsidRPr="00D10639">
        <w:rPr>
          <w:rStyle w:val="bibsurname"/>
          <w:szCs w:val="24"/>
          <w:shd w:val="clear" w:color="auto" w:fill="auto"/>
        </w:rPr>
        <w:t>Crawford</w:t>
      </w:r>
      <w:r w:rsidRPr="00D10639">
        <w:rPr>
          <w:szCs w:val="24"/>
        </w:rPr>
        <w:t xml:space="preserve">, </w:t>
      </w:r>
      <w:r w:rsidRPr="00D10639">
        <w:rPr>
          <w:rStyle w:val="bibfname"/>
          <w:szCs w:val="24"/>
          <w:shd w:val="clear" w:color="auto" w:fill="auto"/>
        </w:rPr>
        <w:t>G.E.</w:t>
      </w:r>
      <w:r w:rsidRPr="00D10639">
        <w:rPr>
          <w:szCs w:val="24"/>
        </w:rPr>
        <w:t xml:space="preserve"> &amp; </w:t>
      </w:r>
      <w:proofErr w:type="spellStart"/>
      <w:r w:rsidRPr="00D10639">
        <w:rPr>
          <w:rStyle w:val="bibsurname"/>
          <w:szCs w:val="24"/>
          <w:shd w:val="clear" w:color="auto" w:fill="auto"/>
        </w:rPr>
        <w:t>Ohler</w:t>
      </w:r>
      <w:proofErr w:type="spellEnd"/>
      <w:r w:rsidRPr="00D10639">
        <w:rPr>
          <w:szCs w:val="24"/>
        </w:rPr>
        <w:t xml:space="preserve">, </w:t>
      </w:r>
      <w:commentRangeStart w:id="45"/>
      <w:ins w:id="46" w:author="Eduardo Gusmao" w:date="2016-02-04T21:24:00Z">
        <w:r w:rsidR="006B3070">
          <w:rPr>
            <w:rStyle w:val="bibfname"/>
            <w:szCs w:val="24"/>
            <w:shd w:val="clear" w:color="auto" w:fill="auto"/>
          </w:rPr>
          <w:t>U</w:t>
        </w:r>
      </w:ins>
      <w:del w:id="47" w:author="Eduardo Gusmao" w:date="2016-02-04T21:24:00Z">
        <w:r w:rsidRPr="00D10639" w:rsidDel="006B3070">
          <w:rPr>
            <w:rStyle w:val="bibfname"/>
            <w:szCs w:val="24"/>
            <w:shd w:val="clear" w:color="auto" w:fill="auto"/>
          </w:rPr>
          <w:delText>W</w:delText>
        </w:r>
      </w:del>
      <w:commentRangeEnd w:id="45"/>
      <w:r w:rsidR="006B3070">
        <w:rPr>
          <w:rStyle w:val="Refdecomentrio"/>
        </w:rPr>
        <w:commentReference w:id="45"/>
      </w:r>
      <w:r w:rsidRPr="00D10639">
        <w:rPr>
          <w:rStyle w:val="bibfname"/>
          <w:szCs w:val="24"/>
          <w:shd w:val="clear" w:color="auto" w:fill="auto"/>
        </w:rPr>
        <w:t>.</w:t>
      </w:r>
      <w:r w:rsidRPr="00D10639">
        <w:rPr>
          <w:szCs w:val="24"/>
        </w:rPr>
        <w:t xml:space="preserve"> </w:t>
      </w:r>
      <w:r w:rsidRPr="00D10639">
        <w:rPr>
          <w:rStyle w:val="bibarticle"/>
          <w:szCs w:val="24"/>
          <w:shd w:val="clear" w:color="auto" w:fill="auto"/>
        </w:rPr>
        <w:t>Explicit DNase sequence bias modeling enables high-resolution transcription factor footprint detection.</w:t>
      </w:r>
      <w:r w:rsidRPr="00D10639">
        <w:rPr>
          <w:szCs w:val="24"/>
        </w:rPr>
        <w:t xml:space="preserve"> </w:t>
      </w:r>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42</w:t>
      </w:r>
      <w:r w:rsidRPr="00D10639">
        <w:rPr>
          <w:szCs w:val="24"/>
        </w:rPr>
        <w:t xml:space="preserve">, </w:t>
      </w:r>
      <w:r w:rsidRPr="00D10639">
        <w:rPr>
          <w:rStyle w:val="bibfpage"/>
          <w:szCs w:val="24"/>
          <w:shd w:val="clear" w:color="auto" w:fill="auto"/>
        </w:rPr>
        <w:t>11865</w:t>
      </w:r>
      <w:r w:rsidRPr="00D10639">
        <w:rPr>
          <w:szCs w:val="24"/>
        </w:rPr>
        <w:t>–</w:t>
      </w:r>
      <w:r w:rsidRPr="00D10639">
        <w:rPr>
          <w:rStyle w:val="biblpage"/>
          <w:szCs w:val="24"/>
          <w:shd w:val="clear" w:color="auto" w:fill="auto"/>
        </w:rPr>
        <w:t>11878</w:t>
      </w:r>
      <w:r w:rsidRPr="00D10639">
        <w:rPr>
          <w:szCs w:val="24"/>
        </w:rPr>
        <w:t xml:space="preserve"> (</w:t>
      </w:r>
      <w:r w:rsidRPr="00D10639">
        <w:rPr>
          <w:rStyle w:val="bibyear"/>
          <w:szCs w:val="24"/>
          <w:shd w:val="clear" w:color="auto" w:fill="auto"/>
        </w:rPr>
        <w:t>2014</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_id=\"b13\" _issn=\"1367-4803\" _pubmed=\"25957350\""</w:instrText>
      </w:r>
      <w:r w:rsidRPr="00D10639">
        <w:rPr>
          <w:szCs w:val="24"/>
        </w:rPr>
        <w:fldChar w:fldCharType="separate"/>
      </w:r>
      <w:r w:rsidRPr="00D10639">
        <w:rPr>
          <w:szCs w:val="24"/>
        </w:rPr>
        <w:instrText xml:space="preserve"> _id="b13" _issn="1367-4803" _pubmed="25957350"</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13</w:t>
      </w:r>
      <w:r w:rsidRPr="00D10639">
        <w:rPr>
          <w:szCs w:val="24"/>
        </w:rPr>
        <w:t>.</w:t>
      </w:r>
      <w:r w:rsidRPr="00D10639">
        <w:rPr>
          <w:szCs w:val="24"/>
        </w:rPr>
        <w:tab/>
      </w:r>
      <w:proofErr w:type="spellStart"/>
      <w:r w:rsidRPr="00D10639">
        <w:rPr>
          <w:rStyle w:val="bibsurname"/>
          <w:szCs w:val="24"/>
          <w:shd w:val="clear" w:color="auto" w:fill="auto"/>
        </w:rPr>
        <w:t>Kähärä</w:t>
      </w:r>
      <w:proofErr w:type="spellEnd"/>
      <w:r w:rsidRPr="00D10639">
        <w:rPr>
          <w:szCs w:val="24"/>
        </w:rPr>
        <w:t xml:space="preserve">, </w:t>
      </w:r>
      <w:r w:rsidRPr="00D10639">
        <w:rPr>
          <w:rStyle w:val="bibfname"/>
          <w:szCs w:val="24"/>
          <w:shd w:val="clear" w:color="auto" w:fill="auto"/>
        </w:rPr>
        <w:t>J.</w:t>
      </w:r>
      <w:r w:rsidRPr="00D10639">
        <w:rPr>
          <w:szCs w:val="24"/>
        </w:rPr>
        <w:t xml:space="preserve"> &amp; </w:t>
      </w:r>
      <w:proofErr w:type="spellStart"/>
      <w:r w:rsidRPr="00D10639">
        <w:rPr>
          <w:rStyle w:val="bibsurname"/>
          <w:szCs w:val="24"/>
          <w:shd w:val="clear" w:color="auto" w:fill="auto"/>
        </w:rPr>
        <w:t>Lähdesmäki</w:t>
      </w:r>
      <w:proofErr w:type="spellEnd"/>
      <w:r w:rsidRPr="00D10639">
        <w:rPr>
          <w:szCs w:val="24"/>
        </w:rPr>
        <w:t xml:space="preserve">, </w:t>
      </w:r>
      <w:r w:rsidRPr="00D10639">
        <w:rPr>
          <w:rStyle w:val="bibfname"/>
          <w:szCs w:val="24"/>
          <w:shd w:val="clear" w:color="auto" w:fill="auto"/>
        </w:rPr>
        <w:t>H.</w:t>
      </w:r>
      <w:r w:rsidRPr="00D10639">
        <w:rPr>
          <w:szCs w:val="24"/>
        </w:rPr>
        <w:t xml:space="preserve"> </w:t>
      </w:r>
      <w:r w:rsidRPr="00D10639">
        <w:rPr>
          <w:rStyle w:val="bibarticle"/>
          <w:szCs w:val="24"/>
          <w:shd w:val="clear" w:color="auto" w:fill="auto"/>
        </w:rPr>
        <w:t xml:space="preserve">BinDNase: </w:t>
      </w:r>
      <w:r w:rsidR="00797130" w:rsidRPr="00D10639">
        <w:rPr>
          <w:rStyle w:val="bibarticle"/>
          <w:szCs w:val="24"/>
          <w:shd w:val="clear" w:color="auto" w:fill="auto"/>
        </w:rPr>
        <w:t>a</w:t>
      </w:r>
      <w:r w:rsidRPr="00D10639">
        <w:rPr>
          <w:rStyle w:val="bibarticle"/>
          <w:szCs w:val="24"/>
          <w:shd w:val="clear" w:color="auto" w:fill="auto"/>
        </w:rPr>
        <w:t xml:space="preserve"> discriminatory approach for transcription factor binding prediction using DNase I hypersensitivity data.</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31</w:t>
      </w:r>
      <w:r w:rsidRPr="00D10639">
        <w:rPr>
          <w:szCs w:val="24"/>
        </w:rPr>
        <w:t xml:space="preserve">, </w:t>
      </w:r>
      <w:r w:rsidRPr="00D10639">
        <w:rPr>
          <w:rStyle w:val="bibfpage"/>
          <w:szCs w:val="24"/>
          <w:shd w:val="clear" w:color="auto" w:fill="auto"/>
        </w:rPr>
        <w:t>2852</w:t>
      </w:r>
      <w:r w:rsidRPr="00D10639">
        <w:rPr>
          <w:szCs w:val="24"/>
        </w:rPr>
        <w:t>–</w:t>
      </w:r>
      <w:r w:rsidRPr="00D10639">
        <w:rPr>
          <w:rStyle w:val="biblpage"/>
          <w:szCs w:val="24"/>
          <w:shd w:val="clear" w:color="auto" w:fill="auto"/>
        </w:rPr>
        <w:t>2859</w:t>
      </w:r>
      <w:r w:rsidRPr="00D10639">
        <w:rPr>
          <w:szCs w:val="24"/>
        </w:rPr>
        <w:t xml:space="preserve"> (</w:t>
      </w:r>
      <w:r w:rsidRPr="00D10639">
        <w:rPr>
          <w:rStyle w:val="bibyear"/>
          <w:szCs w:val="24"/>
          <w:shd w:val="clear" w:color="auto" w:fill="auto"/>
        </w:rPr>
        <w:t>2015</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_id=\"b14\" _issn=\"0028-0836\" _pubmed=\"25409825\""</w:instrText>
      </w:r>
      <w:r w:rsidRPr="00D10639">
        <w:rPr>
          <w:szCs w:val="24"/>
        </w:rPr>
        <w:fldChar w:fldCharType="separate"/>
      </w:r>
      <w:r w:rsidRPr="00D10639">
        <w:rPr>
          <w:szCs w:val="24"/>
        </w:rPr>
        <w:instrText xml:space="preserve"> _id="b14" _issn="0028-0836" _pubmed="25409825"</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14</w:t>
      </w:r>
      <w:r w:rsidRPr="00D10639">
        <w:rPr>
          <w:szCs w:val="24"/>
        </w:rPr>
        <w:t>.</w:t>
      </w:r>
      <w:r w:rsidRPr="00D10639">
        <w:rPr>
          <w:szCs w:val="24"/>
        </w:rPr>
        <w:tab/>
      </w:r>
      <w:proofErr w:type="spellStart"/>
      <w:r w:rsidRPr="00D10639">
        <w:rPr>
          <w:rStyle w:val="bibsurname"/>
          <w:szCs w:val="24"/>
          <w:shd w:val="clear" w:color="auto" w:fill="auto"/>
        </w:rPr>
        <w:t>Stergachis</w:t>
      </w:r>
      <w:proofErr w:type="spellEnd"/>
      <w:r w:rsidRPr="00D10639">
        <w:rPr>
          <w:szCs w:val="24"/>
        </w:rPr>
        <w:t xml:space="preserve">, </w:t>
      </w:r>
      <w:r w:rsidRPr="00D10639">
        <w:rPr>
          <w:rStyle w:val="bibfname"/>
          <w:szCs w:val="24"/>
          <w:shd w:val="clear" w:color="auto" w:fill="auto"/>
        </w:rPr>
        <w:t>A.B.</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Conservation of trans-acting circuitry during mammalian regulatory evolution.</w:t>
      </w:r>
      <w:r w:rsidRPr="00D10639">
        <w:rPr>
          <w:szCs w:val="24"/>
        </w:rPr>
        <w:t xml:space="preserve"> </w:t>
      </w:r>
      <w:proofErr w:type="gramStart"/>
      <w:r w:rsidRPr="00D10639">
        <w:rPr>
          <w:rStyle w:val="bibjournal"/>
          <w:szCs w:val="24"/>
          <w:shd w:val="clear" w:color="auto" w:fill="auto"/>
        </w:rPr>
        <w:t>Nature</w:t>
      </w:r>
      <w:r w:rsidRPr="00D10639">
        <w:rPr>
          <w:szCs w:val="24"/>
        </w:rPr>
        <w:t xml:space="preserve"> </w:t>
      </w:r>
      <w:r w:rsidRPr="00D10639">
        <w:rPr>
          <w:rStyle w:val="bibvolume"/>
          <w:szCs w:val="24"/>
          <w:shd w:val="clear" w:color="auto" w:fill="auto"/>
        </w:rPr>
        <w:t>515</w:t>
      </w:r>
      <w:r w:rsidRPr="00D10639">
        <w:rPr>
          <w:szCs w:val="24"/>
        </w:rPr>
        <w:t xml:space="preserve">, </w:t>
      </w:r>
      <w:r w:rsidRPr="00D10639">
        <w:rPr>
          <w:rStyle w:val="bibfpage"/>
          <w:szCs w:val="24"/>
          <w:shd w:val="clear" w:color="auto" w:fill="auto"/>
        </w:rPr>
        <w:t>365</w:t>
      </w:r>
      <w:r w:rsidRPr="00D10639">
        <w:rPr>
          <w:szCs w:val="24"/>
        </w:rPr>
        <w:t>–</w:t>
      </w:r>
      <w:r w:rsidRPr="00D10639">
        <w:rPr>
          <w:rStyle w:val="biblpage"/>
          <w:szCs w:val="24"/>
          <w:shd w:val="clear" w:color="auto" w:fill="auto"/>
        </w:rPr>
        <w:t>370</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_id=\"b15\" _issn=\"1548-7091\" _pubmed=\"24317252\""</w:instrText>
      </w:r>
      <w:r w:rsidRPr="00D10639">
        <w:rPr>
          <w:szCs w:val="24"/>
        </w:rPr>
        <w:fldChar w:fldCharType="separate"/>
      </w:r>
      <w:r w:rsidRPr="00D10639">
        <w:rPr>
          <w:szCs w:val="24"/>
        </w:rPr>
        <w:instrText xml:space="preserve"> _id="b15" _issn="1548-7091" _pubmed="24317252"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15</w:t>
      </w:r>
      <w:r w:rsidRPr="00D10639">
        <w:rPr>
          <w:szCs w:val="24"/>
        </w:rPr>
        <w:t>.</w:t>
      </w:r>
      <w:r w:rsidRPr="00D10639">
        <w:rPr>
          <w:szCs w:val="24"/>
        </w:rPr>
        <w:tab/>
      </w:r>
      <w:r w:rsidRPr="00D10639">
        <w:rPr>
          <w:rStyle w:val="bibsurname"/>
          <w:szCs w:val="24"/>
          <w:shd w:val="clear" w:color="auto" w:fill="auto"/>
        </w:rPr>
        <w:t>He</w:t>
      </w:r>
      <w:r w:rsidRPr="00D10639">
        <w:rPr>
          <w:szCs w:val="24"/>
        </w:rPr>
        <w:t xml:space="preserve">, </w:t>
      </w:r>
      <w:r w:rsidRPr="00D10639">
        <w:rPr>
          <w:rStyle w:val="bibfname"/>
          <w:szCs w:val="24"/>
          <w:shd w:val="clear" w:color="auto" w:fill="auto"/>
        </w:rPr>
        <w:t>H.H.</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Refined DNase-seq protocol and data analysis reveals intrinsic bias in transcription factor footprint identification.</w:t>
      </w:r>
      <w:r w:rsidRPr="00D10639">
        <w:rPr>
          <w:szCs w:val="24"/>
        </w:rPr>
        <w:t xml:space="preserve"> </w:t>
      </w:r>
      <w:proofErr w:type="gramStart"/>
      <w:r w:rsidRPr="00D10639">
        <w:rPr>
          <w:rStyle w:val="bibjournal"/>
          <w:szCs w:val="24"/>
          <w:shd w:val="clear" w:color="auto" w:fill="auto"/>
        </w:rPr>
        <w:t>Nat. Methods</w:t>
      </w:r>
      <w:r w:rsidRPr="00D10639">
        <w:rPr>
          <w:szCs w:val="24"/>
        </w:rPr>
        <w:t xml:space="preserve"> </w:t>
      </w:r>
      <w:r w:rsidRPr="00D10639">
        <w:rPr>
          <w:rStyle w:val="bibvolume"/>
          <w:szCs w:val="24"/>
          <w:shd w:val="clear" w:color="auto" w:fill="auto"/>
        </w:rPr>
        <w:t>11</w:t>
      </w:r>
      <w:r w:rsidRPr="00D10639">
        <w:rPr>
          <w:szCs w:val="24"/>
        </w:rPr>
        <w:t xml:space="preserve">, </w:t>
      </w:r>
      <w:r w:rsidRPr="00D10639">
        <w:rPr>
          <w:rStyle w:val="bibfpage"/>
          <w:szCs w:val="24"/>
          <w:shd w:val="clear" w:color="auto" w:fill="auto"/>
        </w:rPr>
        <w:t>73</w:t>
      </w:r>
      <w:r w:rsidRPr="00D10639">
        <w:rPr>
          <w:szCs w:val="24"/>
        </w:rPr>
        <w:t>–</w:t>
      </w:r>
      <w:r w:rsidRPr="00D10639">
        <w:rPr>
          <w:rStyle w:val="biblpage"/>
          <w:szCs w:val="24"/>
          <w:shd w:val="clear" w:color="auto" w:fill="auto"/>
        </w:rPr>
        <w:t>78</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_id=\"b16\" _issn=\"1471-0056\" _pubmed=\"25223782\""</w:instrText>
      </w:r>
      <w:r w:rsidRPr="00D10639">
        <w:rPr>
          <w:szCs w:val="24"/>
        </w:rPr>
        <w:fldChar w:fldCharType="separate"/>
      </w:r>
      <w:r w:rsidRPr="00D10639">
        <w:rPr>
          <w:szCs w:val="24"/>
        </w:rPr>
        <w:instrText xml:space="preserve"> _id="b16" _issn="1471-0056" _pubmed="25223782"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16</w:t>
      </w:r>
      <w:r w:rsidRPr="00D10639">
        <w:rPr>
          <w:szCs w:val="24"/>
        </w:rPr>
        <w:t>.</w:t>
      </w:r>
      <w:r w:rsidRPr="00D10639">
        <w:rPr>
          <w:szCs w:val="24"/>
        </w:rPr>
        <w:tab/>
      </w:r>
      <w:r w:rsidRPr="00D10639">
        <w:rPr>
          <w:rStyle w:val="bibsurname"/>
          <w:szCs w:val="24"/>
          <w:shd w:val="clear" w:color="auto" w:fill="auto"/>
        </w:rPr>
        <w:t>Meyer</w:t>
      </w:r>
      <w:r w:rsidRPr="00D10639">
        <w:rPr>
          <w:szCs w:val="24"/>
        </w:rPr>
        <w:t xml:space="preserve">, </w:t>
      </w:r>
      <w:r w:rsidRPr="00D10639">
        <w:rPr>
          <w:rStyle w:val="bibfname"/>
          <w:szCs w:val="24"/>
          <w:shd w:val="clear" w:color="auto" w:fill="auto"/>
        </w:rPr>
        <w:t>C.</w:t>
      </w:r>
      <w:r w:rsidR="00797130" w:rsidRPr="00D10639">
        <w:rPr>
          <w:rStyle w:val="bibfname"/>
          <w:szCs w:val="24"/>
          <w:shd w:val="clear" w:color="auto" w:fill="auto"/>
        </w:rPr>
        <w:t>A.</w:t>
      </w:r>
      <w:r w:rsidRPr="00D10639">
        <w:rPr>
          <w:szCs w:val="24"/>
        </w:rPr>
        <w:t xml:space="preserve"> &amp; </w:t>
      </w:r>
      <w:r w:rsidRPr="00D10639">
        <w:rPr>
          <w:rStyle w:val="bibsurname"/>
          <w:szCs w:val="24"/>
          <w:shd w:val="clear" w:color="auto" w:fill="auto"/>
        </w:rPr>
        <w:t>Liu</w:t>
      </w:r>
      <w:r w:rsidRPr="00D10639">
        <w:rPr>
          <w:szCs w:val="24"/>
        </w:rPr>
        <w:t xml:space="preserve">, </w:t>
      </w:r>
      <w:r w:rsidRPr="00D10639">
        <w:rPr>
          <w:rStyle w:val="bibfname"/>
          <w:szCs w:val="24"/>
          <w:shd w:val="clear" w:color="auto" w:fill="auto"/>
        </w:rPr>
        <w:t>X.</w:t>
      </w:r>
      <w:commentRangeStart w:id="48"/>
      <w:ins w:id="49" w:author="Eduardo Gusmao" w:date="2016-02-04T21:33:00Z">
        <w:r w:rsidR="00FA7A85">
          <w:rPr>
            <w:rStyle w:val="bibfname"/>
            <w:szCs w:val="24"/>
            <w:shd w:val="clear" w:color="auto" w:fill="auto"/>
          </w:rPr>
          <w:t>S.</w:t>
        </w:r>
        <w:commentRangeEnd w:id="48"/>
        <w:r w:rsidR="00FA7A85">
          <w:rPr>
            <w:rStyle w:val="Refdecomentrio"/>
          </w:rPr>
          <w:commentReference w:id="48"/>
        </w:r>
      </w:ins>
      <w:r w:rsidRPr="00D10639">
        <w:rPr>
          <w:szCs w:val="24"/>
        </w:rPr>
        <w:t xml:space="preserve"> </w:t>
      </w:r>
      <w:r w:rsidRPr="00D10639">
        <w:rPr>
          <w:rStyle w:val="bibarticle"/>
          <w:szCs w:val="24"/>
          <w:shd w:val="clear" w:color="auto" w:fill="auto"/>
        </w:rPr>
        <w:t>Identifying and mitigating bias in next-generation sequencing methods for chromatin biology.</w:t>
      </w:r>
      <w:r w:rsidRPr="00D10639">
        <w:rPr>
          <w:szCs w:val="24"/>
        </w:rPr>
        <w:t xml:space="preserve"> </w:t>
      </w:r>
      <w:r w:rsidRPr="00D10639">
        <w:rPr>
          <w:rStyle w:val="bibjournal"/>
          <w:szCs w:val="24"/>
          <w:shd w:val="clear" w:color="auto" w:fill="auto"/>
        </w:rPr>
        <w:t>Nat. Rev. Genet.</w:t>
      </w:r>
      <w:r w:rsidRPr="00D10639">
        <w:rPr>
          <w:szCs w:val="24"/>
        </w:rPr>
        <w:t xml:space="preserve"> </w:t>
      </w:r>
      <w:proofErr w:type="gramStart"/>
      <w:r w:rsidRPr="00D10639">
        <w:rPr>
          <w:rStyle w:val="bibvolume"/>
          <w:szCs w:val="24"/>
          <w:shd w:val="clear" w:color="auto" w:fill="auto"/>
        </w:rPr>
        <w:t>15</w:t>
      </w:r>
      <w:r w:rsidRPr="00D10639">
        <w:rPr>
          <w:szCs w:val="24"/>
        </w:rPr>
        <w:t xml:space="preserve">, </w:t>
      </w:r>
      <w:r w:rsidRPr="00D10639">
        <w:rPr>
          <w:rStyle w:val="bibfpage"/>
          <w:szCs w:val="24"/>
          <w:shd w:val="clear" w:color="auto" w:fill="auto"/>
        </w:rPr>
        <w:t>709</w:t>
      </w:r>
      <w:r w:rsidRPr="00D10639">
        <w:rPr>
          <w:szCs w:val="24"/>
        </w:rPr>
        <w:t>–</w:t>
      </w:r>
      <w:r w:rsidRPr="00D10639">
        <w:rPr>
          <w:rStyle w:val="biblpage"/>
          <w:szCs w:val="24"/>
          <w:shd w:val="clear" w:color="auto" w:fill="auto"/>
        </w:rPr>
        <w:t>721</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_id=\"b17\" _issn=\"1471-0056\" _pubmed=\"19736561\""</w:instrText>
      </w:r>
      <w:r w:rsidRPr="00D10639">
        <w:rPr>
          <w:szCs w:val="24"/>
        </w:rPr>
        <w:fldChar w:fldCharType="separate"/>
      </w:r>
      <w:r w:rsidRPr="00D10639">
        <w:rPr>
          <w:szCs w:val="24"/>
        </w:rPr>
        <w:instrText xml:space="preserve"> _id="b17" _issn="1471-0056" _pubmed="19736561"</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17</w:t>
      </w:r>
      <w:r w:rsidRPr="00D10639">
        <w:rPr>
          <w:szCs w:val="24"/>
        </w:rPr>
        <w:t>.</w:t>
      </w:r>
      <w:r w:rsidRPr="00D10639">
        <w:rPr>
          <w:szCs w:val="24"/>
        </w:rPr>
        <w:tab/>
      </w:r>
      <w:r w:rsidRPr="00D10639">
        <w:rPr>
          <w:rStyle w:val="bibsurname"/>
          <w:szCs w:val="24"/>
          <w:shd w:val="clear" w:color="auto" w:fill="auto"/>
        </w:rPr>
        <w:t>Park</w:t>
      </w:r>
      <w:r w:rsidRPr="00D10639">
        <w:rPr>
          <w:szCs w:val="24"/>
        </w:rPr>
        <w:t xml:space="preserve">, </w:t>
      </w:r>
      <w:r w:rsidRPr="00D10639">
        <w:rPr>
          <w:rStyle w:val="bibfname"/>
          <w:szCs w:val="24"/>
          <w:shd w:val="clear" w:color="auto" w:fill="auto"/>
        </w:rPr>
        <w:t>P.J.</w:t>
      </w:r>
      <w:r w:rsidRPr="00D10639">
        <w:rPr>
          <w:szCs w:val="24"/>
        </w:rPr>
        <w:t xml:space="preserve"> </w:t>
      </w:r>
      <w:r w:rsidRPr="00D10639">
        <w:rPr>
          <w:rStyle w:val="bibarticle"/>
          <w:szCs w:val="24"/>
          <w:shd w:val="clear" w:color="auto" w:fill="auto"/>
        </w:rPr>
        <w:t>ChIP-seq: advantages and challenges of a maturing technology.</w:t>
      </w:r>
      <w:r w:rsidRPr="00D10639">
        <w:rPr>
          <w:szCs w:val="24"/>
        </w:rPr>
        <w:t xml:space="preserve"> </w:t>
      </w:r>
      <w:r w:rsidRPr="00D10639">
        <w:rPr>
          <w:rStyle w:val="bibjournal"/>
          <w:szCs w:val="24"/>
          <w:shd w:val="clear" w:color="auto" w:fill="auto"/>
        </w:rPr>
        <w:t>Nat. Rev. Genet.</w:t>
      </w:r>
      <w:r w:rsidRPr="00D10639">
        <w:rPr>
          <w:szCs w:val="24"/>
        </w:rPr>
        <w:t xml:space="preserve"> </w:t>
      </w:r>
      <w:proofErr w:type="gramStart"/>
      <w:r w:rsidRPr="00D10639">
        <w:rPr>
          <w:rStyle w:val="bibvolume"/>
          <w:szCs w:val="24"/>
          <w:shd w:val="clear" w:color="auto" w:fill="auto"/>
        </w:rPr>
        <w:t>10</w:t>
      </w:r>
      <w:r w:rsidRPr="00D10639">
        <w:rPr>
          <w:szCs w:val="24"/>
        </w:rPr>
        <w:t xml:space="preserve">, </w:t>
      </w:r>
      <w:r w:rsidRPr="00D10639">
        <w:rPr>
          <w:rStyle w:val="bibfpage"/>
          <w:szCs w:val="24"/>
          <w:shd w:val="clear" w:color="auto" w:fill="auto"/>
        </w:rPr>
        <w:t>669</w:t>
      </w:r>
      <w:r w:rsidRPr="00D10639">
        <w:rPr>
          <w:szCs w:val="24"/>
        </w:rPr>
        <w:t>–</w:t>
      </w:r>
      <w:r w:rsidRPr="00D10639">
        <w:rPr>
          <w:rStyle w:val="biblpage"/>
          <w:szCs w:val="24"/>
          <w:shd w:val="clear" w:color="auto" w:fill="auto"/>
        </w:rPr>
        <w:t>680</w:t>
      </w:r>
      <w:r w:rsidRPr="00D10639">
        <w:rPr>
          <w:szCs w:val="24"/>
        </w:rPr>
        <w:t xml:space="preserve"> (</w:t>
      </w:r>
      <w:r w:rsidRPr="00D10639">
        <w:rPr>
          <w:rStyle w:val="bibyear"/>
          <w:szCs w:val="24"/>
          <w:shd w:val="clear" w:color="auto" w:fill="auto"/>
        </w:rPr>
        <w:t>2009</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_id=\"b18\" _issn=\"0027-8424\" _pubmed=\"24173036\""</w:instrText>
      </w:r>
      <w:r w:rsidRPr="00D10639">
        <w:rPr>
          <w:szCs w:val="24"/>
        </w:rPr>
        <w:fldChar w:fldCharType="separate"/>
      </w:r>
      <w:r w:rsidRPr="00D10639">
        <w:rPr>
          <w:szCs w:val="24"/>
        </w:rPr>
        <w:instrText xml:space="preserve"> _id="b18" _issn="0027-8424" _pubmed="24173036"</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18</w:t>
      </w:r>
      <w:r w:rsidRPr="00D10639">
        <w:rPr>
          <w:szCs w:val="24"/>
        </w:rPr>
        <w:t>.</w:t>
      </w:r>
      <w:r w:rsidRPr="00D10639">
        <w:rPr>
          <w:szCs w:val="24"/>
        </w:rPr>
        <w:tab/>
      </w:r>
      <w:proofErr w:type="spellStart"/>
      <w:r w:rsidRPr="00D10639">
        <w:rPr>
          <w:rStyle w:val="bibsurname"/>
          <w:szCs w:val="24"/>
          <w:shd w:val="clear" w:color="auto" w:fill="auto"/>
        </w:rPr>
        <w:t>Teytelman</w:t>
      </w:r>
      <w:proofErr w:type="spellEnd"/>
      <w:r w:rsidRPr="00D10639">
        <w:rPr>
          <w:szCs w:val="24"/>
        </w:rPr>
        <w:t xml:space="preserve">, </w:t>
      </w:r>
      <w:r w:rsidRPr="00D10639">
        <w:rPr>
          <w:rStyle w:val="bibfname"/>
          <w:szCs w:val="24"/>
          <w:shd w:val="clear" w:color="auto" w:fill="auto"/>
        </w:rPr>
        <w:t>L.</w:t>
      </w:r>
      <w:r w:rsidRPr="00D10639">
        <w:rPr>
          <w:szCs w:val="24"/>
        </w:rPr>
        <w:t xml:space="preserve">, </w:t>
      </w:r>
      <w:proofErr w:type="spellStart"/>
      <w:r w:rsidRPr="00D10639">
        <w:rPr>
          <w:rStyle w:val="bibsurname"/>
          <w:szCs w:val="24"/>
          <w:shd w:val="clear" w:color="auto" w:fill="auto"/>
        </w:rPr>
        <w:t>Thurtle</w:t>
      </w:r>
      <w:proofErr w:type="spellEnd"/>
      <w:r w:rsidRPr="00D10639">
        <w:rPr>
          <w:szCs w:val="24"/>
        </w:rPr>
        <w:t xml:space="preserve">, </w:t>
      </w:r>
      <w:r w:rsidRPr="00D10639">
        <w:rPr>
          <w:rStyle w:val="bibfname"/>
          <w:szCs w:val="24"/>
          <w:shd w:val="clear" w:color="auto" w:fill="auto"/>
        </w:rPr>
        <w:t>D.M.</w:t>
      </w:r>
      <w:r w:rsidRPr="00D10639">
        <w:rPr>
          <w:szCs w:val="24"/>
        </w:rPr>
        <w:t xml:space="preserve">, </w:t>
      </w:r>
      <w:proofErr w:type="spellStart"/>
      <w:r w:rsidRPr="00D10639">
        <w:rPr>
          <w:rStyle w:val="bibsurname"/>
          <w:szCs w:val="24"/>
          <w:shd w:val="clear" w:color="auto" w:fill="auto"/>
        </w:rPr>
        <w:t>Rine</w:t>
      </w:r>
      <w:proofErr w:type="spellEnd"/>
      <w:r w:rsidRPr="00D10639">
        <w:rPr>
          <w:szCs w:val="24"/>
        </w:rPr>
        <w:t xml:space="preserve">, </w:t>
      </w:r>
      <w:r w:rsidRPr="00D10639">
        <w:rPr>
          <w:rStyle w:val="bibfname"/>
          <w:szCs w:val="24"/>
          <w:shd w:val="clear" w:color="auto" w:fill="auto"/>
        </w:rPr>
        <w:t>J.</w:t>
      </w:r>
      <w:r w:rsidRPr="00D10639">
        <w:rPr>
          <w:szCs w:val="24"/>
        </w:rPr>
        <w:t xml:space="preserve"> &amp; </w:t>
      </w:r>
      <w:commentRangeStart w:id="50"/>
      <w:ins w:id="51" w:author="Eduardo Gusmao" w:date="2016-02-04T21:37:00Z">
        <w:r w:rsidR="00ED0CF6">
          <w:rPr>
            <w:szCs w:val="24"/>
          </w:rPr>
          <w:t xml:space="preserve">van </w:t>
        </w:r>
        <w:commentRangeEnd w:id="50"/>
        <w:r w:rsidR="00ED0CF6">
          <w:rPr>
            <w:rStyle w:val="Refdecomentrio"/>
          </w:rPr>
          <w:commentReference w:id="50"/>
        </w:r>
      </w:ins>
      <w:proofErr w:type="spellStart"/>
      <w:r w:rsidRPr="00D10639">
        <w:rPr>
          <w:rStyle w:val="bibsurname"/>
          <w:szCs w:val="24"/>
          <w:shd w:val="clear" w:color="auto" w:fill="auto"/>
        </w:rPr>
        <w:t>Oudenaarden</w:t>
      </w:r>
      <w:proofErr w:type="spellEnd"/>
      <w:r w:rsidRPr="00D10639">
        <w:rPr>
          <w:szCs w:val="24"/>
        </w:rPr>
        <w:t xml:space="preserve">, </w:t>
      </w:r>
      <w:r w:rsidRPr="00D10639">
        <w:rPr>
          <w:rStyle w:val="bibfname"/>
          <w:szCs w:val="24"/>
          <w:shd w:val="clear" w:color="auto" w:fill="auto"/>
        </w:rPr>
        <w:t>A.</w:t>
      </w:r>
      <w:r w:rsidRPr="00D10639">
        <w:rPr>
          <w:szCs w:val="24"/>
        </w:rPr>
        <w:t xml:space="preserve"> </w:t>
      </w:r>
      <w:r w:rsidRPr="00D10639">
        <w:rPr>
          <w:rStyle w:val="bibarticle"/>
          <w:szCs w:val="24"/>
          <w:shd w:val="clear" w:color="auto" w:fill="auto"/>
        </w:rPr>
        <w:t>Highly expressed loci are vulnerable to misleading ChIP localization of multiple unrelated proteins.</w:t>
      </w:r>
      <w:r w:rsidRPr="00D10639">
        <w:rPr>
          <w:szCs w:val="24"/>
        </w:rPr>
        <w:t xml:space="preserve"> </w:t>
      </w:r>
      <w:proofErr w:type="gramStart"/>
      <w:r w:rsidRPr="00D10639">
        <w:rPr>
          <w:rStyle w:val="bibjournal"/>
          <w:szCs w:val="24"/>
          <w:shd w:val="clear" w:color="auto" w:fill="auto"/>
        </w:rPr>
        <w:t>Proc. Natl. Acad. Sci. USA</w:t>
      </w:r>
      <w:r w:rsidRPr="00D10639">
        <w:rPr>
          <w:szCs w:val="24"/>
        </w:rPr>
        <w:t xml:space="preserve"> </w:t>
      </w:r>
      <w:r w:rsidRPr="00D10639">
        <w:rPr>
          <w:rStyle w:val="bibvolume"/>
          <w:szCs w:val="24"/>
          <w:shd w:val="clear" w:color="auto" w:fill="auto"/>
        </w:rPr>
        <w:t>110</w:t>
      </w:r>
      <w:r w:rsidRPr="00D10639">
        <w:rPr>
          <w:szCs w:val="24"/>
        </w:rPr>
        <w:t xml:space="preserve">, </w:t>
      </w:r>
      <w:r w:rsidRPr="00D10639">
        <w:rPr>
          <w:rStyle w:val="bibfpage"/>
          <w:szCs w:val="24"/>
          <w:shd w:val="clear" w:color="auto" w:fill="auto"/>
        </w:rPr>
        <w:t>18602</w:t>
      </w:r>
      <w:r w:rsidRPr="00D10639">
        <w:rPr>
          <w:szCs w:val="24"/>
        </w:rPr>
        <w:t>–</w:t>
      </w:r>
      <w:r w:rsidRPr="00D10639">
        <w:rPr>
          <w:rStyle w:val="biblpage"/>
          <w:szCs w:val="24"/>
          <w:shd w:val="clear" w:color="auto" w:fill="auto"/>
        </w:rPr>
        <w:t>18607</w:t>
      </w:r>
      <w:r w:rsidRPr="00D10639">
        <w:rPr>
          <w:szCs w:val="24"/>
        </w:rPr>
        <w:t xml:space="preserve"> (</w:t>
      </w:r>
      <w:r w:rsidRPr="00D10639">
        <w:rPr>
          <w:rStyle w:val="bibyear"/>
          <w:szCs w:val="24"/>
          <w:shd w:val="clear" w:color="auto" w:fill="auto"/>
        </w:rPr>
        <w:t>2013</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_id=\"b19\" _issn=\"1548-7091\" _pubmed=\"26005724\""</w:instrText>
      </w:r>
      <w:r w:rsidRPr="00D10639">
        <w:rPr>
          <w:szCs w:val="24"/>
        </w:rPr>
        <w:fldChar w:fldCharType="separate"/>
      </w:r>
      <w:r w:rsidRPr="00D10639">
        <w:rPr>
          <w:szCs w:val="24"/>
        </w:rPr>
        <w:instrText xml:space="preserve"> _id="b19" _issn="1548-7091" _pubmed="26005724"</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19</w:t>
      </w:r>
      <w:r w:rsidRPr="00D10639">
        <w:rPr>
          <w:szCs w:val="24"/>
        </w:rPr>
        <w:t>.</w:t>
      </w:r>
      <w:r w:rsidRPr="00D10639">
        <w:rPr>
          <w:szCs w:val="24"/>
        </w:rPr>
        <w:tab/>
      </w:r>
      <w:r w:rsidRPr="00D10639">
        <w:rPr>
          <w:rStyle w:val="bibarticle"/>
          <w:szCs w:val="24"/>
          <w:shd w:val="clear" w:color="auto" w:fill="auto"/>
        </w:rPr>
        <w:t>The difficulty of a fair comparison.</w:t>
      </w:r>
      <w:r w:rsidRPr="00D10639">
        <w:rPr>
          <w:szCs w:val="24"/>
        </w:rPr>
        <w:t xml:space="preserve"> </w:t>
      </w:r>
      <w:proofErr w:type="gramStart"/>
      <w:r w:rsidRPr="00D10639">
        <w:rPr>
          <w:rStyle w:val="bibjournal"/>
          <w:szCs w:val="24"/>
          <w:shd w:val="clear" w:color="auto" w:fill="auto"/>
        </w:rPr>
        <w:t>Nat. Methods</w:t>
      </w:r>
      <w:r w:rsidRPr="00D10639">
        <w:rPr>
          <w:szCs w:val="24"/>
        </w:rPr>
        <w:t xml:space="preserve"> </w:t>
      </w:r>
      <w:r w:rsidRPr="00D10639">
        <w:rPr>
          <w:rStyle w:val="bibvolume"/>
          <w:szCs w:val="24"/>
          <w:shd w:val="clear" w:color="auto" w:fill="auto"/>
        </w:rPr>
        <w:t>12</w:t>
      </w:r>
      <w:r w:rsidRPr="00D10639">
        <w:rPr>
          <w:szCs w:val="24"/>
        </w:rPr>
        <w:t xml:space="preserve">, </w:t>
      </w:r>
      <w:r w:rsidRPr="00D10639">
        <w:rPr>
          <w:rStyle w:val="bibfpage"/>
          <w:szCs w:val="24"/>
          <w:shd w:val="clear" w:color="auto" w:fill="auto"/>
        </w:rPr>
        <w:t>273</w:t>
      </w:r>
      <w:r w:rsidRPr="00D10639">
        <w:rPr>
          <w:szCs w:val="24"/>
        </w:rPr>
        <w:t xml:space="preserve"> (</w:t>
      </w:r>
      <w:r w:rsidRPr="00D10639">
        <w:rPr>
          <w:rStyle w:val="bibyear"/>
          <w:szCs w:val="24"/>
          <w:shd w:val="clear" w:color="auto" w:fill="auto"/>
        </w:rPr>
        <w:t>2015</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"conf"</w:instrText>
      </w:r>
      <w:r w:rsidRPr="00D10639">
        <w:rPr>
          <w:szCs w:val="24"/>
        </w:rPr>
        <w:fldChar w:fldCharType="separate"/>
      </w:r>
      <w:r w:rsidRPr="00D10639">
        <w:rPr>
          <w:szCs w:val="24"/>
        </w:rPr>
        <w:instrText>conf</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"conf"</w:instrText>
      </w:r>
      <w:r w:rsidRPr="00D10639">
        <w:rPr>
          <w:szCs w:val="24"/>
        </w:rPr>
        <w:fldChar w:fldCharType="separate"/>
      </w:r>
      <w:r w:rsidRPr="00D10639">
        <w:rPr>
          <w:szCs w:val="24"/>
        </w:rPr>
        <w:instrText>conf</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_id=\"b20\""</w:instrText>
      </w:r>
      <w:r w:rsidRPr="00D10639">
        <w:rPr>
          <w:szCs w:val="24"/>
        </w:rPr>
        <w:fldChar w:fldCharType="separate"/>
      </w:r>
      <w:r w:rsidRPr="00D10639">
        <w:rPr>
          <w:szCs w:val="24"/>
        </w:rPr>
        <w:instrText xml:space="preserve"> _id="b20"</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"conf"</w:instrText>
      </w:r>
      <w:r w:rsidRPr="00D10639">
        <w:rPr>
          <w:szCs w:val="24"/>
        </w:rPr>
        <w:fldChar w:fldCharType="separate"/>
      </w:r>
      <w:r w:rsidRPr="00D10639">
        <w:rPr>
          <w:szCs w:val="24"/>
        </w:rPr>
        <w:instrText>conf</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"conf"</w:instrText>
      </w:r>
      <w:r w:rsidRPr="00D10639">
        <w:rPr>
          <w:szCs w:val="24"/>
        </w:rPr>
        <w:fldChar w:fldCharType="separate"/>
      </w:r>
      <w:r w:rsidRPr="00D10639">
        <w:rPr>
          <w:szCs w:val="24"/>
        </w:rPr>
        <w:t>conf</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20</w:t>
      </w:r>
      <w:r w:rsidRPr="00D10639">
        <w:rPr>
          <w:szCs w:val="24"/>
        </w:rPr>
        <w:t>.</w:t>
      </w:r>
      <w:r w:rsidRPr="00D10639">
        <w:rPr>
          <w:szCs w:val="24"/>
        </w:rPr>
        <w:tab/>
      </w:r>
      <w:r w:rsidRPr="00D10639">
        <w:rPr>
          <w:rStyle w:val="bibsurname"/>
          <w:szCs w:val="24"/>
          <w:shd w:val="clear" w:color="auto" w:fill="auto"/>
        </w:rPr>
        <w:t>Davis</w:t>
      </w:r>
      <w:r w:rsidRPr="00D10639">
        <w:rPr>
          <w:szCs w:val="24"/>
        </w:rPr>
        <w:t xml:space="preserve">, </w:t>
      </w:r>
      <w:r w:rsidRPr="00D10639">
        <w:rPr>
          <w:rStyle w:val="bibfname"/>
          <w:szCs w:val="24"/>
          <w:shd w:val="clear" w:color="auto" w:fill="auto"/>
        </w:rPr>
        <w:t>J.</w:t>
      </w:r>
      <w:r w:rsidRPr="00D10639">
        <w:rPr>
          <w:szCs w:val="24"/>
        </w:rPr>
        <w:t xml:space="preserve"> &amp; </w:t>
      </w:r>
      <w:proofErr w:type="spellStart"/>
      <w:r w:rsidRPr="00D10639">
        <w:rPr>
          <w:rStyle w:val="bibsurname"/>
          <w:szCs w:val="24"/>
          <w:shd w:val="clear" w:color="auto" w:fill="auto"/>
        </w:rPr>
        <w:t>Goadrich</w:t>
      </w:r>
      <w:proofErr w:type="spellEnd"/>
      <w:r w:rsidRPr="00D10639">
        <w:rPr>
          <w:szCs w:val="24"/>
        </w:rPr>
        <w:t xml:space="preserve">, </w:t>
      </w:r>
      <w:r w:rsidRPr="00D10639">
        <w:rPr>
          <w:rStyle w:val="bibfname"/>
          <w:szCs w:val="24"/>
          <w:shd w:val="clear" w:color="auto" w:fill="auto"/>
        </w:rPr>
        <w:t>M.</w:t>
      </w:r>
      <w:r w:rsidRPr="00D10639">
        <w:rPr>
          <w:szCs w:val="24"/>
        </w:rPr>
        <w:t xml:space="preserve"> The relationship between </w:t>
      </w:r>
      <w:r w:rsidR="00797130" w:rsidRPr="00D10639">
        <w:rPr>
          <w:szCs w:val="24"/>
        </w:rPr>
        <w:t>p</w:t>
      </w:r>
      <w:r w:rsidRPr="00D10639">
        <w:rPr>
          <w:szCs w:val="24"/>
        </w:rPr>
        <w:t>recision-</w:t>
      </w:r>
      <w:r w:rsidR="00797130" w:rsidRPr="00D10639">
        <w:rPr>
          <w:szCs w:val="24"/>
        </w:rPr>
        <w:t>r</w:t>
      </w:r>
      <w:r w:rsidRPr="00D10639">
        <w:rPr>
          <w:szCs w:val="24"/>
        </w:rPr>
        <w:t xml:space="preserve">ecall and ROC curves. </w:t>
      </w:r>
      <w:proofErr w:type="gramStart"/>
      <w:r w:rsidRPr="00D10639">
        <w:rPr>
          <w:i/>
          <w:szCs w:val="24"/>
        </w:rPr>
        <w:t>Proc</w:t>
      </w:r>
      <w:r w:rsidR="00797130" w:rsidRPr="00D10639">
        <w:rPr>
          <w:i/>
          <w:szCs w:val="24"/>
        </w:rPr>
        <w:t>.</w:t>
      </w:r>
      <w:r w:rsidRPr="00D10639">
        <w:rPr>
          <w:i/>
          <w:szCs w:val="24"/>
        </w:rPr>
        <w:t xml:space="preserve"> 23rd </w:t>
      </w:r>
      <w:r w:rsidR="00797130" w:rsidRPr="00D10639">
        <w:rPr>
          <w:i/>
          <w:szCs w:val="24"/>
        </w:rPr>
        <w:t>I</w:t>
      </w:r>
      <w:r w:rsidRPr="00D10639">
        <w:rPr>
          <w:i/>
          <w:szCs w:val="24"/>
        </w:rPr>
        <w:t xml:space="preserve">nternational </w:t>
      </w:r>
      <w:r w:rsidR="00797130" w:rsidRPr="00D10639">
        <w:rPr>
          <w:i/>
          <w:szCs w:val="24"/>
        </w:rPr>
        <w:t>C</w:t>
      </w:r>
      <w:r w:rsidRPr="00D10639">
        <w:rPr>
          <w:i/>
          <w:szCs w:val="24"/>
        </w:rPr>
        <w:t xml:space="preserve">onference on Machine </w:t>
      </w:r>
      <w:r w:rsidR="00797130" w:rsidRPr="00D10639">
        <w:rPr>
          <w:i/>
          <w:szCs w:val="24"/>
        </w:rPr>
        <w:t>L</w:t>
      </w:r>
      <w:r w:rsidRPr="00D10639">
        <w:rPr>
          <w:i/>
          <w:szCs w:val="24"/>
        </w:rPr>
        <w:t>earning</w:t>
      </w:r>
      <w:r w:rsidR="00797130" w:rsidRPr="00D10639">
        <w:rPr>
          <w:i/>
          <w:szCs w:val="24"/>
        </w:rPr>
        <w:t>—</w:t>
      </w:r>
      <w:r w:rsidRPr="00D10639">
        <w:rPr>
          <w:i/>
          <w:szCs w:val="24"/>
        </w:rPr>
        <w:t>ICML 2006</w:t>
      </w:r>
      <w:r w:rsidRPr="00D10639">
        <w:rPr>
          <w:szCs w:val="24"/>
        </w:rPr>
        <w:t xml:space="preserve"> 233–240 (</w:t>
      </w:r>
      <w:r w:rsidRPr="00D10639">
        <w:rPr>
          <w:rStyle w:val="bibyear"/>
          <w:szCs w:val="24"/>
          <w:shd w:val="clear" w:color="auto" w:fill="auto"/>
        </w:rPr>
        <w:t>2006</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"conf"</w:instrText>
      </w:r>
      <w:r w:rsidRPr="00D10639">
        <w:rPr>
          <w:szCs w:val="24"/>
        </w:rPr>
        <w:fldChar w:fldCharType="separate"/>
      </w:r>
      <w:r w:rsidRPr="00D10639">
        <w:rPr>
          <w:szCs w:val="24"/>
        </w:rPr>
        <w:instrText>conf</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"conf"</w:instrText>
      </w:r>
      <w:r w:rsidRPr="00D10639">
        <w:rPr>
          <w:szCs w:val="24"/>
        </w:rPr>
        <w:fldChar w:fldCharType="separate"/>
      </w:r>
      <w:r w:rsidRPr="00D10639">
        <w:rPr>
          <w:szCs w:val="24"/>
        </w:rPr>
        <w:instrText>conf</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"conf"</w:instrText>
      </w:r>
      <w:r w:rsidRPr="00D10639">
        <w:rPr>
          <w:szCs w:val="24"/>
        </w:rPr>
        <w:fldChar w:fldCharType="separate"/>
      </w:r>
      <w:r w:rsidRPr="00D10639">
        <w:rPr>
          <w:szCs w:val="24"/>
        </w:rPr>
        <w:instrText>conf</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"conf"</w:instrText>
      </w:r>
      <w:r w:rsidRPr="00D10639">
        <w:rPr>
          <w:szCs w:val="24"/>
        </w:rPr>
        <w:fldChar w:fldCharType="separate"/>
      </w:r>
      <w:r w:rsidRPr="00D10639">
        <w:rPr>
          <w:szCs w:val="24"/>
        </w:rPr>
        <w:t>conf</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_id=\"b21\" _issn=\"1465-6906\" _pubmed=\"23034120\""</w:instrText>
      </w:r>
      <w:r w:rsidRPr="00D10639">
        <w:rPr>
          <w:szCs w:val="24"/>
        </w:rPr>
        <w:fldChar w:fldCharType="separate"/>
      </w:r>
      <w:r w:rsidRPr="00D10639">
        <w:rPr>
          <w:szCs w:val="24"/>
        </w:rPr>
        <w:instrText xml:space="preserve"> _id="b21" _issn="1465-6906" _pubmed="23034120"</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21</w:t>
      </w:r>
      <w:r w:rsidRPr="00D10639">
        <w:rPr>
          <w:szCs w:val="24"/>
        </w:rPr>
        <w:t>.</w:t>
      </w:r>
      <w:r w:rsidRPr="00D10639">
        <w:rPr>
          <w:szCs w:val="24"/>
        </w:rPr>
        <w:tab/>
      </w:r>
      <w:proofErr w:type="spellStart"/>
      <w:r w:rsidRPr="00D10639">
        <w:rPr>
          <w:rStyle w:val="bibsurname"/>
          <w:szCs w:val="24"/>
          <w:shd w:val="clear" w:color="auto" w:fill="auto"/>
        </w:rPr>
        <w:t>Tewari</w:t>
      </w:r>
      <w:proofErr w:type="spellEnd"/>
      <w:r w:rsidRPr="00D10639">
        <w:rPr>
          <w:szCs w:val="24"/>
        </w:rPr>
        <w:t xml:space="preserve">, </w:t>
      </w:r>
      <w:r w:rsidRPr="00D10639">
        <w:rPr>
          <w:rStyle w:val="bibfname"/>
          <w:szCs w:val="24"/>
          <w:shd w:val="clear" w:color="auto" w:fill="auto"/>
        </w:rPr>
        <w:t>A.K.</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Chromatin accessibility reveals insights into androgen receptor activation and transcriptional specificity.</w:t>
      </w:r>
      <w:r w:rsidRPr="00D10639">
        <w:rPr>
          <w:szCs w:val="24"/>
        </w:rPr>
        <w:t xml:space="preserve"> </w:t>
      </w:r>
      <w:proofErr w:type="gramStart"/>
      <w:r w:rsidRPr="00D10639">
        <w:rPr>
          <w:rStyle w:val="bibjournal"/>
          <w:szCs w:val="24"/>
          <w:shd w:val="clear" w:color="auto" w:fill="auto"/>
        </w:rPr>
        <w:t>Genome Biol.</w:t>
      </w:r>
      <w:r w:rsidRPr="00D10639">
        <w:rPr>
          <w:szCs w:val="24"/>
        </w:rPr>
        <w:t xml:space="preserve"> </w:t>
      </w:r>
      <w:r w:rsidRPr="00D10639">
        <w:rPr>
          <w:rStyle w:val="bibvolume"/>
          <w:szCs w:val="24"/>
          <w:shd w:val="clear" w:color="auto" w:fill="auto"/>
        </w:rPr>
        <w:t>13</w:t>
      </w:r>
      <w:r w:rsidRPr="00D10639">
        <w:rPr>
          <w:szCs w:val="24"/>
        </w:rPr>
        <w:t xml:space="preserve">, </w:t>
      </w:r>
      <w:r w:rsidRPr="00D10639">
        <w:rPr>
          <w:rStyle w:val="bibfpage"/>
          <w:szCs w:val="24"/>
          <w:shd w:val="clear" w:color="auto" w:fill="auto"/>
        </w:rPr>
        <w:t>R88</w:t>
      </w:r>
      <w:r w:rsidRPr="00D10639">
        <w:rPr>
          <w:szCs w:val="24"/>
        </w:rPr>
        <w:t xml:space="preserve"> (</w:t>
      </w:r>
      <w:r w:rsidRPr="00D10639">
        <w:rPr>
          <w:rStyle w:val="bibyear"/>
          <w:szCs w:val="24"/>
          <w:shd w:val="clear" w:color="auto" w:fill="auto"/>
        </w:rPr>
        <w:t>2012</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lastRenderedPageBreak/>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_id=\"b22\" _issn=\"0021-9533\" _pubmed=\"16968748\""</w:instrText>
      </w:r>
      <w:r w:rsidRPr="00D10639">
        <w:rPr>
          <w:szCs w:val="24"/>
        </w:rPr>
        <w:fldChar w:fldCharType="separate"/>
      </w:r>
      <w:r w:rsidRPr="00D10639">
        <w:rPr>
          <w:szCs w:val="24"/>
        </w:rPr>
        <w:instrText xml:space="preserve"> _id="b22" _issn="0021-9533" _pubmed="16968748"</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22</w:t>
      </w:r>
      <w:r w:rsidRPr="00D10639">
        <w:rPr>
          <w:szCs w:val="24"/>
        </w:rPr>
        <w:t>.</w:t>
      </w:r>
      <w:r w:rsidRPr="00D10639">
        <w:rPr>
          <w:szCs w:val="24"/>
        </w:rPr>
        <w:tab/>
      </w:r>
      <w:r w:rsidRPr="00D10639">
        <w:rPr>
          <w:rStyle w:val="bibsurname"/>
          <w:szCs w:val="24"/>
          <w:shd w:val="clear" w:color="auto" w:fill="auto"/>
        </w:rPr>
        <w:t>Sharp</w:t>
      </w:r>
      <w:r w:rsidRPr="00D10639">
        <w:rPr>
          <w:szCs w:val="24"/>
        </w:rPr>
        <w:t xml:space="preserve">, </w:t>
      </w:r>
      <w:r w:rsidR="00A14081" w:rsidRPr="00D10639">
        <w:rPr>
          <w:rStyle w:val="bibfname"/>
          <w:szCs w:val="24"/>
          <w:shd w:val="clear" w:color="auto" w:fill="auto"/>
        </w:rPr>
        <w:t>Z</w:t>
      </w:r>
      <w:r w:rsidRPr="00D10639">
        <w:rPr>
          <w:rStyle w:val="bibfname"/>
          <w:szCs w:val="24"/>
          <w:shd w:val="clear" w:color="auto" w:fill="auto"/>
        </w:rPr>
        <w:t>.D.</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 xml:space="preserve">Estrogen-receptor-alpha exchange and chromatin dynamics are </w:t>
      </w:r>
      <w:proofErr w:type="gramStart"/>
      <w:r w:rsidRPr="00D10639">
        <w:rPr>
          <w:rStyle w:val="bibarticle"/>
          <w:szCs w:val="24"/>
          <w:shd w:val="clear" w:color="auto" w:fill="auto"/>
        </w:rPr>
        <w:t>ligand- and domain-dependent</w:t>
      </w:r>
      <w:proofErr w:type="gramEnd"/>
      <w:r w:rsidRPr="00D10639">
        <w:rPr>
          <w:rStyle w:val="bibarticle"/>
          <w:szCs w:val="24"/>
          <w:shd w:val="clear" w:color="auto" w:fill="auto"/>
        </w:rPr>
        <w:t>.</w:t>
      </w:r>
      <w:r w:rsidRPr="00D10639">
        <w:rPr>
          <w:szCs w:val="24"/>
        </w:rPr>
        <w:t xml:space="preserve"> </w:t>
      </w:r>
      <w:r w:rsidRPr="00D10639">
        <w:rPr>
          <w:rStyle w:val="bibjournal"/>
          <w:szCs w:val="24"/>
          <w:shd w:val="clear" w:color="auto" w:fill="auto"/>
        </w:rPr>
        <w:t>J. Cell Sci.</w:t>
      </w:r>
      <w:r w:rsidRPr="00D10639">
        <w:rPr>
          <w:szCs w:val="24"/>
        </w:rPr>
        <w:t xml:space="preserve"> </w:t>
      </w:r>
      <w:r w:rsidRPr="00D10639">
        <w:rPr>
          <w:rStyle w:val="bibvolume"/>
          <w:szCs w:val="24"/>
          <w:shd w:val="clear" w:color="auto" w:fill="auto"/>
        </w:rPr>
        <w:t>119</w:t>
      </w:r>
      <w:r w:rsidRPr="00D10639">
        <w:rPr>
          <w:szCs w:val="24"/>
        </w:rPr>
        <w:t xml:space="preserve">, </w:t>
      </w:r>
      <w:r w:rsidRPr="00D10639">
        <w:rPr>
          <w:rStyle w:val="bibfpage"/>
          <w:szCs w:val="24"/>
          <w:shd w:val="clear" w:color="auto" w:fill="auto"/>
        </w:rPr>
        <w:t>4101</w:t>
      </w:r>
      <w:r w:rsidRPr="00D10639">
        <w:rPr>
          <w:szCs w:val="24"/>
        </w:rPr>
        <w:t>–</w:t>
      </w:r>
      <w:r w:rsidRPr="00D10639">
        <w:rPr>
          <w:rStyle w:val="biblpage"/>
          <w:szCs w:val="24"/>
          <w:shd w:val="clear" w:color="auto" w:fill="auto"/>
        </w:rPr>
        <w:t>4116</w:t>
      </w:r>
      <w:r w:rsidRPr="00D10639">
        <w:rPr>
          <w:szCs w:val="24"/>
        </w:rPr>
        <w:t xml:space="preserve"> (</w:t>
      </w:r>
      <w:r w:rsidRPr="00D10639">
        <w:rPr>
          <w:rStyle w:val="bibyear"/>
          <w:szCs w:val="24"/>
          <w:shd w:val="clear" w:color="auto" w:fill="auto"/>
        </w:rPr>
        <w:t>2006</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_id=\"b23\" _issn=\"0036-8075\" _pubmed=\"10678832\""</w:instrText>
      </w:r>
      <w:r w:rsidRPr="00D10639">
        <w:rPr>
          <w:szCs w:val="24"/>
        </w:rPr>
        <w:fldChar w:fldCharType="separate"/>
      </w:r>
      <w:r w:rsidRPr="00D10639">
        <w:rPr>
          <w:szCs w:val="24"/>
        </w:rPr>
        <w:instrText xml:space="preserve"> _id="b23" _issn="0036-8075" _pubmed="10678832"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23</w:t>
      </w:r>
      <w:r w:rsidRPr="00D10639">
        <w:rPr>
          <w:szCs w:val="24"/>
        </w:rPr>
        <w:t>.</w:t>
      </w:r>
      <w:r w:rsidRPr="00D10639">
        <w:rPr>
          <w:szCs w:val="24"/>
        </w:rPr>
        <w:tab/>
      </w:r>
      <w:r w:rsidRPr="00D10639">
        <w:rPr>
          <w:rStyle w:val="bibsurname"/>
          <w:szCs w:val="24"/>
          <w:shd w:val="clear" w:color="auto" w:fill="auto"/>
        </w:rPr>
        <w:t>McNally</w:t>
      </w:r>
      <w:r w:rsidRPr="00D10639">
        <w:rPr>
          <w:szCs w:val="24"/>
        </w:rPr>
        <w:t xml:space="preserve">, </w:t>
      </w:r>
      <w:r w:rsidRPr="00D10639">
        <w:rPr>
          <w:rStyle w:val="bibfname"/>
          <w:szCs w:val="24"/>
          <w:shd w:val="clear" w:color="auto" w:fill="auto"/>
        </w:rPr>
        <w:t>J.G.</w:t>
      </w:r>
      <w:r w:rsidRPr="00D10639">
        <w:rPr>
          <w:szCs w:val="24"/>
        </w:rPr>
        <w:t xml:space="preserve">, </w:t>
      </w:r>
      <w:r w:rsidRPr="00D10639">
        <w:rPr>
          <w:rStyle w:val="bibsurname"/>
          <w:szCs w:val="24"/>
          <w:shd w:val="clear" w:color="auto" w:fill="auto"/>
        </w:rPr>
        <w:t>Müller</w:t>
      </w:r>
      <w:r w:rsidRPr="00D10639">
        <w:rPr>
          <w:szCs w:val="24"/>
        </w:rPr>
        <w:t xml:space="preserve">, </w:t>
      </w:r>
      <w:r w:rsidRPr="00D10639">
        <w:rPr>
          <w:rStyle w:val="bibfname"/>
          <w:szCs w:val="24"/>
          <w:shd w:val="clear" w:color="auto" w:fill="auto"/>
        </w:rPr>
        <w:t>W.G.</w:t>
      </w:r>
      <w:r w:rsidRPr="00D10639">
        <w:rPr>
          <w:szCs w:val="24"/>
        </w:rPr>
        <w:t xml:space="preserve">, </w:t>
      </w:r>
      <w:r w:rsidRPr="00D10639">
        <w:rPr>
          <w:rStyle w:val="bibsurname"/>
          <w:szCs w:val="24"/>
          <w:shd w:val="clear" w:color="auto" w:fill="auto"/>
        </w:rPr>
        <w:t>Walker</w:t>
      </w:r>
      <w:r w:rsidRPr="00D10639">
        <w:rPr>
          <w:szCs w:val="24"/>
        </w:rPr>
        <w:t xml:space="preserve">, </w:t>
      </w:r>
      <w:r w:rsidRPr="00D10639">
        <w:rPr>
          <w:rStyle w:val="bibfname"/>
          <w:szCs w:val="24"/>
          <w:shd w:val="clear" w:color="auto" w:fill="auto"/>
        </w:rPr>
        <w:t>D.</w:t>
      </w:r>
      <w:r w:rsidRPr="00D10639">
        <w:rPr>
          <w:szCs w:val="24"/>
        </w:rPr>
        <w:t xml:space="preserve">, </w:t>
      </w:r>
      <w:r w:rsidRPr="00D10639">
        <w:rPr>
          <w:rStyle w:val="bibsurname"/>
          <w:szCs w:val="24"/>
          <w:shd w:val="clear" w:color="auto" w:fill="auto"/>
        </w:rPr>
        <w:t>Wolford</w:t>
      </w:r>
      <w:r w:rsidRPr="00D10639">
        <w:rPr>
          <w:szCs w:val="24"/>
        </w:rPr>
        <w:t xml:space="preserve">, </w:t>
      </w:r>
      <w:r w:rsidRPr="00D10639">
        <w:rPr>
          <w:rStyle w:val="bibfname"/>
          <w:szCs w:val="24"/>
          <w:shd w:val="clear" w:color="auto" w:fill="auto"/>
        </w:rPr>
        <w:t>R.</w:t>
      </w:r>
      <w:r w:rsidRPr="00D10639">
        <w:rPr>
          <w:szCs w:val="24"/>
        </w:rPr>
        <w:t xml:space="preserve"> &amp; </w:t>
      </w:r>
      <w:r w:rsidRPr="00D10639">
        <w:rPr>
          <w:rStyle w:val="bibsurname"/>
          <w:szCs w:val="24"/>
          <w:shd w:val="clear" w:color="auto" w:fill="auto"/>
        </w:rPr>
        <w:t>Hager</w:t>
      </w:r>
      <w:r w:rsidRPr="00D10639">
        <w:rPr>
          <w:szCs w:val="24"/>
        </w:rPr>
        <w:t xml:space="preserve">, </w:t>
      </w:r>
      <w:r w:rsidRPr="00D10639">
        <w:rPr>
          <w:rStyle w:val="bibfname"/>
          <w:szCs w:val="24"/>
          <w:shd w:val="clear" w:color="auto" w:fill="auto"/>
        </w:rPr>
        <w:t>G.L.</w:t>
      </w:r>
      <w:r w:rsidRPr="00D10639">
        <w:rPr>
          <w:szCs w:val="24"/>
        </w:rPr>
        <w:t xml:space="preserve"> </w:t>
      </w:r>
      <w:r w:rsidRPr="00D10639">
        <w:rPr>
          <w:rStyle w:val="bibarticle"/>
          <w:szCs w:val="24"/>
          <w:shd w:val="clear" w:color="auto" w:fill="auto"/>
        </w:rPr>
        <w:t>The glucocorticoid receptor: rapid exchange with regulatory sites in living cells.</w:t>
      </w:r>
      <w:r w:rsidRPr="00D10639">
        <w:rPr>
          <w:szCs w:val="24"/>
        </w:rPr>
        <w:t xml:space="preserve"> </w:t>
      </w:r>
      <w:proofErr w:type="gramStart"/>
      <w:r w:rsidRPr="00D10639">
        <w:rPr>
          <w:rStyle w:val="bibjournal"/>
          <w:szCs w:val="24"/>
          <w:shd w:val="clear" w:color="auto" w:fill="auto"/>
        </w:rPr>
        <w:t>Science</w:t>
      </w:r>
      <w:r w:rsidRPr="00D10639">
        <w:rPr>
          <w:szCs w:val="24"/>
        </w:rPr>
        <w:t xml:space="preserve"> </w:t>
      </w:r>
      <w:r w:rsidRPr="00D10639">
        <w:rPr>
          <w:rStyle w:val="bibvolume"/>
          <w:szCs w:val="24"/>
          <w:shd w:val="clear" w:color="auto" w:fill="auto"/>
        </w:rPr>
        <w:t>287</w:t>
      </w:r>
      <w:r w:rsidRPr="00D10639">
        <w:rPr>
          <w:szCs w:val="24"/>
        </w:rPr>
        <w:t xml:space="preserve">, </w:t>
      </w:r>
      <w:r w:rsidRPr="00D10639">
        <w:rPr>
          <w:rStyle w:val="bibfpage"/>
          <w:szCs w:val="24"/>
          <w:shd w:val="clear" w:color="auto" w:fill="auto"/>
        </w:rPr>
        <w:t>1262</w:t>
      </w:r>
      <w:r w:rsidRPr="00D10639">
        <w:rPr>
          <w:szCs w:val="24"/>
        </w:rPr>
        <w:t>–</w:t>
      </w:r>
      <w:r w:rsidRPr="00D10639">
        <w:rPr>
          <w:rStyle w:val="biblpage"/>
          <w:szCs w:val="24"/>
          <w:shd w:val="clear" w:color="auto" w:fill="auto"/>
        </w:rPr>
        <w:t>1265</w:t>
      </w:r>
      <w:r w:rsidRPr="00D10639">
        <w:rPr>
          <w:szCs w:val="24"/>
        </w:rPr>
        <w:t xml:space="preserve"> (</w:t>
      </w:r>
      <w:r w:rsidRPr="00D10639">
        <w:rPr>
          <w:rStyle w:val="bibyear"/>
          <w:szCs w:val="24"/>
          <w:shd w:val="clear" w:color="auto" w:fill="auto"/>
        </w:rPr>
        <w:t>2000</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_id=\"b24\" _issn=\"0021-9258\" _pubmed=\"20053986\""</w:instrText>
      </w:r>
      <w:r w:rsidRPr="00D10639">
        <w:rPr>
          <w:szCs w:val="24"/>
        </w:rPr>
        <w:fldChar w:fldCharType="separate"/>
      </w:r>
      <w:r w:rsidRPr="00D10639">
        <w:rPr>
          <w:szCs w:val="24"/>
        </w:rPr>
        <w:instrText xml:space="preserve"> _id="b24" _issn="0021-9258" _pubmed="20053986"</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24</w:t>
      </w:r>
      <w:r w:rsidRPr="00D10639">
        <w:rPr>
          <w:szCs w:val="24"/>
        </w:rPr>
        <w:t>.</w:t>
      </w:r>
      <w:r w:rsidRPr="00D10639">
        <w:rPr>
          <w:szCs w:val="24"/>
        </w:rPr>
        <w:tab/>
      </w:r>
      <w:proofErr w:type="spellStart"/>
      <w:r w:rsidRPr="00D10639">
        <w:rPr>
          <w:rStyle w:val="bibsurname"/>
          <w:szCs w:val="24"/>
          <w:shd w:val="clear" w:color="auto" w:fill="auto"/>
        </w:rPr>
        <w:t>Malnou</w:t>
      </w:r>
      <w:proofErr w:type="spellEnd"/>
      <w:r w:rsidRPr="00D10639">
        <w:rPr>
          <w:szCs w:val="24"/>
        </w:rPr>
        <w:t xml:space="preserve">, </w:t>
      </w:r>
      <w:r w:rsidRPr="00D10639">
        <w:rPr>
          <w:rStyle w:val="bibfname"/>
          <w:szCs w:val="24"/>
          <w:shd w:val="clear" w:color="auto" w:fill="auto"/>
        </w:rPr>
        <w:t>C.E.</w:t>
      </w:r>
      <w:r w:rsidRPr="00D10639">
        <w:rPr>
          <w:szCs w:val="24"/>
        </w:rPr>
        <w:t xml:space="preserve"> </w:t>
      </w:r>
      <w:r w:rsidRPr="00D10639">
        <w:rPr>
          <w:rStyle w:val="bibetal"/>
          <w:i/>
          <w:szCs w:val="24"/>
          <w:shd w:val="clear" w:color="auto" w:fill="auto"/>
        </w:rPr>
        <w:t>et al.</w:t>
      </w:r>
      <w:r w:rsidRPr="00D10639">
        <w:rPr>
          <w:szCs w:val="24"/>
        </w:rPr>
        <w:t xml:space="preserve"> </w:t>
      </w:r>
      <w:proofErr w:type="spellStart"/>
      <w:r w:rsidRPr="00D10639">
        <w:rPr>
          <w:rStyle w:val="bibarticle"/>
          <w:szCs w:val="24"/>
          <w:shd w:val="clear" w:color="auto" w:fill="auto"/>
        </w:rPr>
        <w:t>Heterodimerization</w:t>
      </w:r>
      <w:proofErr w:type="spellEnd"/>
      <w:r w:rsidRPr="00D10639">
        <w:rPr>
          <w:rStyle w:val="bibarticle"/>
          <w:szCs w:val="24"/>
          <w:shd w:val="clear" w:color="auto" w:fill="auto"/>
        </w:rPr>
        <w:t xml:space="preserve"> with different Jun proteins controls c-</w:t>
      </w:r>
      <w:proofErr w:type="spellStart"/>
      <w:r w:rsidRPr="00D10639">
        <w:rPr>
          <w:rStyle w:val="bibarticle"/>
          <w:szCs w:val="24"/>
          <w:shd w:val="clear" w:color="auto" w:fill="auto"/>
        </w:rPr>
        <w:t>Fos</w:t>
      </w:r>
      <w:proofErr w:type="spellEnd"/>
      <w:r w:rsidRPr="00D10639">
        <w:rPr>
          <w:rStyle w:val="bibarticle"/>
          <w:szCs w:val="24"/>
          <w:shd w:val="clear" w:color="auto" w:fill="auto"/>
        </w:rPr>
        <w:t xml:space="preserve"> intranuclear dynamics and distribution.</w:t>
      </w:r>
      <w:r w:rsidRPr="00D10639">
        <w:rPr>
          <w:szCs w:val="24"/>
        </w:rPr>
        <w:t xml:space="preserve"> </w:t>
      </w:r>
      <w:proofErr w:type="gramStart"/>
      <w:r w:rsidRPr="00D10639">
        <w:rPr>
          <w:rStyle w:val="bibjournal"/>
          <w:szCs w:val="24"/>
          <w:shd w:val="clear" w:color="auto" w:fill="auto"/>
        </w:rPr>
        <w:t>J. Biol. Chem.</w:t>
      </w:r>
      <w:r w:rsidRPr="00D10639">
        <w:rPr>
          <w:szCs w:val="24"/>
        </w:rPr>
        <w:t xml:space="preserve"> </w:t>
      </w:r>
      <w:r w:rsidRPr="00D10639">
        <w:rPr>
          <w:rStyle w:val="bibvolume"/>
          <w:szCs w:val="24"/>
          <w:shd w:val="clear" w:color="auto" w:fill="auto"/>
        </w:rPr>
        <w:t>285</w:t>
      </w:r>
      <w:r w:rsidRPr="00D10639">
        <w:rPr>
          <w:szCs w:val="24"/>
        </w:rPr>
        <w:t xml:space="preserve">, </w:t>
      </w:r>
      <w:r w:rsidRPr="00D10639">
        <w:rPr>
          <w:rStyle w:val="bibfpage"/>
          <w:szCs w:val="24"/>
          <w:shd w:val="clear" w:color="auto" w:fill="auto"/>
        </w:rPr>
        <w:t>6552</w:t>
      </w:r>
      <w:r w:rsidRPr="00D10639">
        <w:rPr>
          <w:szCs w:val="24"/>
        </w:rPr>
        <w:t>–</w:t>
      </w:r>
      <w:r w:rsidRPr="00D10639">
        <w:rPr>
          <w:rStyle w:val="biblpage"/>
          <w:szCs w:val="24"/>
          <w:shd w:val="clear" w:color="auto" w:fill="auto"/>
        </w:rPr>
        <w:t>6562</w:t>
      </w:r>
      <w:r w:rsidRPr="00D10639">
        <w:rPr>
          <w:szCs w:val="24"/>
        </w:rPr>
        <w:t xml:space="preserve"> (</w:t>
      </w:r>
      <w:r w:rsidRPr="00D10639">
        <w:rPr>
          <w:rStyle w:val="bibyear"/>
          <w:szCs w:val="24"/>
          <w:shd w:val="clear" w:color="auto" w:fill="auto"/>
        </w:rPr>
        <w:t>2010</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_id=\"b25\" _pubmed=\"23707059\""</w:instrText>
      </w:r>
      <w:r w:rsidRPr="00D10639">
        <w:rPr>
          <w:szCs w:val="24"/>
        </w:rPr>
        <w:fldChar w:fldCharType="separate"/>
      </w:r>
      <w:r w:rsidRPr="00D10639">
        <w:rPr>
          <w:szCs w:val="24"/>
        </w:rPr>
        <w:instrText xml:space="preserve"> _id="b25" _pubmed="23707059"</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25</w:t>
      </w:r>
      <w:r w:rsidRPr="00D10639">
        <w:rPr>
          <w:szCs w:val="24"/>
        </w:rPr>
        <w:t>.</w:t>
      </w:r>
      <w:r w:rsidRPr="00D10639">
        <w:rPr>
          <w:szCs w:val="24"/>
        </w:rPr>
        <w:tab/>
      </w:r>
      <w:proofErr w:type="spellStart"/>
      <w:r w:rsidRPr="00D10639">
        <w:rPr>
          <w:rStyle w:val="bibsurname"/>
          <w:szCs w:val="24"/>
          <w:shd w:val="clear" w:color="auto" w:fill="auto"/>
        </w:rPr>
        <w:t>Nakahashi</w:t>
      </w:r>
      <w:proofErr w:type="spellEnd"/>
      <w:r w:rsidRPr="00D10639">
        <w:rPr>
          <w:szCs w:val="24"/>
        </w:rPr>
        <w:t xml:space="preserve">, </w:t>
      </w:r>
      <w:r w:rsidRPr="00D10639">
        <w:rPr>
          <w:rStyle w:val="bibfname"/>
          <w:szCs w:val="24"/>
          <w:shd w:val="clear" w:color="auto" w:fill="auto"/>
        </w:rPr>
        <w:t>H.</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 xml:space="preserve">A genome-wide map of CTCF </w:t>
      </w:r>
      <w:proofErr w:type="spellStart"/>
      <w:r w:rsidRPr="00D10639">
        <w:rPr>
          <w:rStyle w:val="bibarticle"/>
          <w:szCs w:val="24"/>
          <w:shd w:val="clear" w:color="auto" w:fill="auto"/>
        </w:rPr>
        <w:t>multivalency</w:t>
      </w:r>
      <w:proofErr w:type="spellEnd"/>
      <w:r w:rsidRPr="00D10639">
        <w:rPr>
          <w:rStyle w:val="bibarticle"/>
          <w:szCs w:val="24"/>
          <w:shd w:val="clear" w:color="auto" w:fill="auto"/>
        </w:rPr>
        <w:t xml:space="preserve"> redefines the CTCF code.</w:t>
      </w:r>
      <w:r w:rsidRPr="00D10639">
        <w:rPr>
          <w:szCs w:val="24"/>
        </w:rPr>
        <w:t xml:space="preserve"> </w:t>
      </w:r>
      <w:proofErr w:type="gramStart"/>
      <w:r w:rsidRPr="00D10639">
        <w:rPr>
          <w:rStyle w:val="bibjournal"/>
          <w:szCs w:val="24"/>
          <w:shd w:val="clear" w:color="auto" w:fill="auto"/>
        </w:rPr>
        <w:t>Cell Rep.</w:t>
      </w:r>
      <w:r w:rsidRPr="00D10639">
        <w:rPr>
          <w:szCs w:val="24"/>
        </w:rPr>
        <w:t xml:space="preserve"> </w:t>
      </w:r>
      <w:r w:rsidRPr="00D10639">
        <w:rPr>
          <w:rStyle w:val="bibvolume"/>
          <w:szCs w:val="24"/>
          <w:shd w:val="clear" w:color="auto" w:fill="auto"/>
        </w:rPr>
        <w:t>3</w:t>
      </w:r>
      <w:r w:rsidRPr="00D10639">
        <w:rPr>
          <w:szCs w:val="24"/>
        </w:rPr>
        <w:t xml:space="preserve">, </w:t>
      </w:r>
      <w:r w:rsidRPr="00D10639">
        <w:rPr>
          <w:rStyle w:val="bibfpage"/>
          <w:szCs w:val="24"/>
          <w:shd w:val="clear" w:color="auto" w:fill="auto"/>
        </w:rPr>
        <w:t>1678</w:t>
      </w:r>
      <w:r w:rsidRPr="00D10639">
        <w:rPr>
          <w:szCs w:val="24"/>
        </w:rPr>
        <w:t>–</w:t>
      </w:r>
      <w:r w:rsidRPr="00D10639">
        <w:rPr>
          <w:rStyle w:val="biblpage"/>
          <w:szCs w:val="24"/>
          <w:shd w:val="clear" w:color="auto" w:fill="auto"/>
        </w:rPr>
        <w:t>1689</w:t>
      </w:r>
      <w:r w:rsidRPr="00D10639">
        <w:rPr>
          <w:szCs w:val="24"/>
        </w:rPr>
        <w:t xml:space="preserve"> (</w:t>
      </w:r>
      <w:r w:rsidRPr="00D10639">
        <w:rPr>
          <w:rStyle w:val="bibyear"/>
          <w:szCs w:val="24"/>
          <w:shd w:val="clear" w:color="auto" w:fill="auto"/>
        </w:rPr>
        <w:t>2013</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autoSpaceDE w:val="0"/>
        <w:autoSpaceDN w:val="0"/>
        <w:adjustRightInd w:val="0"/>
        <w:ind w:left="142" w:hanging="142"/>
        <w:jc w:val="both"/>
        <w:rPr>
          <w:szCs w:val="24"/>
        </w:rPr>
      </w:pPr>
      <w:r w:rsidRPr="00D10639">
        <w:rPr>
          <w:szCs w:val="24"/>
        </w:rPr>
        <w:t>Editorial Summaries</w:t>
      </w:r>
    </w:p>
    <w:p w:rsidR="00FD27D1" w:rsidRPr="00D10639" w:rsidRDefault="00FD27D1">
      <w:pPr>
        <w:autoSpaceDE w:val="0"/>
        <w:autoSpaceDN w:val="0"/>
        <w:adjustRightInd w:val="0"/>
        <w:rPr>
          <w:szCs w:val="24"/>
        </w:rPr>
      </w:pPr>
      <w:r w:rsidRPr="00D10639">
        <w:rPr>
          <w:szCs w:val="24"/>
        </w:rPr>
        <w:t>AOP</w:t>
      </w:r>
    </w:p>
    <w:p w:rsidR="00FD27D1" w:rsidRPr="00D10639" w:rsidRDefault="00FD27D1">
      <w:pPr>
        <w:autoSpaceDE w:val="0"/>
        <w:autoSpaceDN w:val="0"/>
        <w:adjustRightInd w:val="0"/>
        <w:rPr>
          <w:szCs w:val="24"/>
        </w:rPr>
      </w:pPr>
      <w:r w:rsidRPr="00D10639">
        <w:rPr>
          <w:szCs w:val="24"/>
        </w:rPr>
        <w:t xml:space="preserve">This comparison of </w:t>
      </w:r>
      <w:r w:rsidR="00A14081" w:rsidRPr="00D10639">
        <w:rPr>
          <w:szCs w:val="24"/>
        </w:rPr>
        <w:t>ten</w:t>
      </w:r>
      <w:r w:rsidRPr="00D10639">
        <w:rPr>
          <w:szCs w:val="24"/>
        </w:rPr>
        <w:t xml:space="preserve"> computational methods for detecting transcription factor binding sites in DNase hypersensitive regions in the genome determines which methods work consistently well, how DNase-seq experimental artifacts should be corrected for and wh</w:t>
      </w:r>
      <w:r w:rsidR="006F044C" w:rsidRPr="00D10639">
        <w:rPr>
          <w:szCs w:val="24"/>
        </w:rPr>
        <w:t>ich</w:t>
      </w:r>
      <w:r w:rsidRPr="00D10639">
        <w:rPr>
          <w:szCs w:val="24"/>
        </w:rPr>
        <w:t xml:space="preserve"> score </w:t>
      </w:r>
      <w:r w:rsidR="006F044C" w:rsidRPr="00D10639">
        <w:rPr>
          <w:szCs w:val="24"/>
        </w:rPr>
        <w:t>is best for</w:t>
      </w:r>
      <w:r w:rsidRPr="00D10639">
        <w:rPr>
          <w:szCs w:val="24"/>
        </w:rPr>
        <w:t xml:space="preserve"> rank</w:t>
      </w:r>
      <w:r w:rsidR="006F044C" w:rsidRPr="00D10639">
        <w:rPr>
          <w:szCs w:val="24"/>
        </w:rPr>
        <w:t>ing</w:t>
      </w:r>
      <w:r w:rsidRPr="00D10639">
        <w:rPr>
          <w:szCs w:val="24"/>
        </w:rPr>
        <w:t xml:space="preserve"> methods.</w:t>
      </w:r>
    </w:p>
    <w:p w:rsidR="00FD27D1" w:rsidRPr="00D10639" w:rsidRDefault="00FD27D1">
      <w:pPr>
        <w:autoSpaceDE w:val="0"/>
        <w:autoSpaceDN w:val="0"/>
        <w:adjustRightInd w:val="0"/>
        <w:rPr>
          <w:szCs w:val="24"/>
        </w:rPr>
      </w:pPr>
      <w:r w:rsidRPr="00D10639">
        <w:rPr>
          <w:szCs w:val="24"/>
        </w:rPr>
        <w:t>Issue</w:t>
      </w:r>
    </w:p>
    <w:p w:rsidR="00FD27D1" w:rsidRPr="00D10639" w:rsidRDefault="00FD27D1">
      <w:pPr>
        <w:autoSpaceDE w:val="0"/>
        <w:autoSpaceDN w:val="0"/>
        <w:adjustRightInd w:val="0"/>
        <w:jc w:val="both"/>
        <w:rPr>
          <w:szCs w:val="24"/>
        </w:rPr>
      </w:pPr>
      <w:r w:rsidRPr="00D10639">
        <w:rPr>
          <w:szCs w:val="24"/>
        </w:rPr>
        <w:t xml:space="preserve">This comparison of </w:t>
      </w:r>
      <w:r w:rsidR="00A14081" w:rsidRPr="00D10639">
        <w:rPr>
          <w:szCs w:val="24"/>
        </w:rPr>
        <w:t>ten</w:t>
      </w:r>
      <w:r w:rsidRPr="00D10639">
        <w:rPr>
          <w:szCs w:val="24"/>
        </w:rPr>
        <w:t xml:space="preserve"> computational methods for detecting transcription factor binding sites in DNase hypersensitive regions in the genome determines which methods work consistently well, how DNase-seq experimental artifacts should be corrected for and wh</w:t>
      </w:r>
      <w:r w:rsidR="006F044C" w:rsidRPr="00D10639">
        <w:rPr>
          <w:szCs w:val="24"/>
        </w:rPr>
        <w:t>ich</w:t>
      </w:r>
      <w:r w:rsidRPr="00D10639">
        <w:rPr>
          <w:szCs w:val="24"/>
        </w:rPr>
        <w:t xml:space="preserve"> score </w:t>
      </w:r>
      <w:r w:rsidR="006F044C" w:rsidRPr="00D10639">
        <w:rPr>
          <w:szCs w:val="24"/>
        </w:rPr>
        <w:t>is best for</w:t>
      </w:r>
      <w:r w:rsidRPr="00D10639">
        <w:rPr>
          <w:szCs w:val="24"/>
        </w:rPr>
        <w:t xml:space="preserve"> rank</w:t>
      </w:r>
      <w:r w:rsidR="006F044C" w:rsidRPr="00D10639">
        <w:rPr>
          <w:szCs w:val="24"/>
        </w:rPr>
        <w:t>ing</w:t>
      </w:r>
      <w:r w:rsidRPr="00D10639">
        <w:rPr>
          <w:szCs w:val="24"/>
        </w:rPr>
        <w:t xml:space="preserve"> methods.</w:t>
      </w:r>
    </w:p>
    <w:p w:rsidR="00FD27D1" w:rsidRPr="00D10639" w:rsidRDefault="00FD27D1">
      <w:pPr>
        <w:pStyle w:val="FigureLegend"/>
        <w:autoSpaceDE w:val="0"/>
        <w:autoSpaceDN w:val="0"/>
        <w:adjustRightInd w:val="0"/>
        <w:rPr>
          <w:szCs w:val="24"/>
        </w:rPr>
      </w:pPr>
      <w:proofErr w:type="gramStart"/>
      <w:r w:rsidRPr="00D10639">
        <w:rPr>
          <w:b/>
          <w:szCs w:val="24"/>
        </w:rPr>
        <w:t>Figure 1</w:t>
      </w:r>
      <w:r w:rsidRPr="00D10639">
        <w:rPr>
          <w:szCs w:val="24"/>
        </w:rPr>
        <w:t xml:space="preserve"> | FLR-Exp evaluation metric.</w:t>
      </w:r>
      <w:proofErr w:type="gramEnd"/>
      <w:r w:rsidRPr="00D10639">
        <w:rPr>
          <w:szCs w:val="24"/>
        </w:rPr>
        <w:t xml:space="preserve"> (</w:t>
      </w:r>
      <w:r w:rsidRPr="00D10639">
        <w:rPr>
          <w:b/>
          <w:szCs w:val="24"/>
        </w:rPr>
        <w:t>a</w:t>
      </w:r>
      <w:r w:rsidRPr="00D10639">
        <w:rPr>
          <w:szCs w:val="24"/>
        </w:rPr>
        <w:t>) FLR score distribution of footprints predicted with HINT-BC overlapping with MPBSs of selected TFs. These TFs have increas</w:t>
      </w:r>
      <w:r w:rsidR="00C0135C" w:rsidRPr="00D10639">
        <w:rPr>
          <w:szCs w:val="24"/>
        </w:rPr>
        <w:t>ed</w:t>
      </w:r>
      <w:r w:rsidRPr="00D10639">
        <w:rPr>
          <w:szCs w:val="24"/>
        </w:rPr>
        <w:t xml:space="preserve"> expression in K562</w:t>
      </w:r>
      <w:r w:rsidR="00C0135C" w:rsidRPr="00D10639">
        <w:rPr>
          <w:szCs w:val="24"/>
        </w:rPr>
        <w:t xml:space="preserve"> cells</w:t>
      </w:r>
      <w:r w:rsidRPr="00D10639">
        <w:rPr>
          <w:szCs w:val="24"/>
        </w:rPr>
        <w:t xml:space="preserve"> (red) compared with H1-hESC cells (blue). The Kolmogorov-Smirnov (KS) statistic quantifies the separation of </w:t>
      </w:r>
      <w:r w:rsidR="00C0135C" w:rsidRPr="00D10639">
        <w:rPr>
          <w:szCs w:val="24"/>
        </w:rPr>
        <w:t>the two</w:t>
      </w:r>
      <w:r w:rsidRPr="00D10639">
        <w:rPr>
          <w:szCs w:val="24"/>
        </w:rPr>
        <w:t xml:space="preserve"> distributions. </w:t>
      </w:r>
      <w:r w:rsidR="00C0135C" w:rsidRPr="00D10639">
        <w:rPr>
          <w:szCs w:val="24"/>
        </w:rPr>
        <w:t>B</w:t>
      </w:r>
      <w:r w:rsidRPr="00D10639">
        <w:rPr>
          <w:szCs w:val="24"/>
        </w:rPr>
        <w:t>ox plot</w:t>
      </w:r>
      <w:r w:rsidR="00C0135C" w:rsidRPr="00D10639">
        <w:rPr>
          <w:szCs w:val="24"/>
        </w:rPr>
        <w:t>s</w:t>
      </w:r>
      <w:r w:rsidRPr="00D10639">
        <w:rPr>
          <w:szCs w:val="24"/>
        </w:rPr>
        <w:t xml:space="preserve"> depict distribution median value</w:t>
      </w:r>
      <w:r w:rsidR="00C0135C" w:rsidRPr="00D10639">
        <w:rPr>
          <w:szCs w:val="24"/>
        </w:rPr>
        <w:t>s</w:t>
      </w:r>
      <w:r w:rsidRPr="00D10639">
        <w:rPr>
          <w:szCs w:val="24"/>
        </w:rPr>
        <w:t xml:space="preserve"> (</w:t>
      </w:r>
      <w:r w:rsidR="00C0135C" w:rsidRPr="00D10639">
        <w:rPr>
          <w:szCs w:val="24"/>
        </w:rPr>
        <w:t>center</w:t>
      </w:r>
      <w:r w:rsidRPr="00D10639">
        <w:rPr>
          <w:szCs w:val="24"/>
        </w:rPr>
        <w:t xml:space="preserve"> dot</w:t>
      </w:r>
      <w:r w:rsidR="00C0135C" w:rsidRPr="00D10639">
        <w:rPr>
          <w:szCs w:val="24"/>
        </w:rPr>
        <w:t>s</w:t>
      </w:r>
      <w:r w:rsidRPr="00D10639">
        <w:rPr>
          <w:szCs w:val="24"/>
        </w:rPr>
        <w:t>) and first and third quartiles (</w:t>
      </w:r>
      <w:r w:rsidR="00C0135C" w:rsidRPr="00D10639">
        <w:rPr>
          <w:szCs w:val="24"/>
        </w:rPr>
        <w:t>box edges</w:t>
      </w:r>
      <w:r w:rsidRPr="00D10639">
        <w:rPr>
          <w:szCs w:val="24"/>
        </w:rPr>
        <w:t>). The whiskers represent 1.5</w:t>
      </w:r>
      <w:r w:rsidR="00A14081" w:rsidRPr="00D10639">
        <w:rPr>
          <w:szCs w:val="24"/>
        </w:rPr>
        <w:t xml:space="preserve"> times the</w:t>
      </w:r>
      <w:r w:rsidRPr="00D10639">
        <w:rPr>
          <w:szCs w:val="24"/>
        </w:rPr>
        <w:t xml:space="preserve"> </w:t>
      </w:r>
      <w:r w:rsidR="00C0135C" w:rsidRPr="00D10639">
        <w:rPr>
          <w:szCs w:val="24"/>
        </w:rPr>
        <w:t>interquartile range</w:t>
      </w:r>
      <w:r w:rsidR="00A14081" w:rsidRPr="00D10639">
        <w:rPr>
          <w:szCs w:val="24"/>
        </w:rPr>
        <w:t>,</w:t>
      </w:r>
      <w:r w:rsidRPr="00D10639">
        <w:rPr>
          <w:szCs w:val="24"/>
        </w:rPr>
        <w:t xml:space="preserve"> and external dots represent outliers (data greater than or </w:t>
      </w:r>
      <w:r w:rsidR="00C0135C" w:rsidRPr="00D10639">
        <w:rPr>
          <w:szCs w:val="24"/>
        </w:rPr>
        <w:t>less</w:t>
      </w:r>
      <w:r w:rsidRPr="00D10639">
        <w:rPr>
          <w:szCs w:val="24"/>
        </w:rPr>
        <w:t xml:space="preserve"> than 1.5</w:t>
      </w:r>
      <w:r w:rsidR="00C0135C" w:rsidRPr="00D10639">
        <w:rPr>
          <w:szCs w:val="24"/>
        </w:rPr>
        <w:t xml:space="preserve"> times the</w:t>
      </w:r>
      <w:r w:rsidRPr="00D10639">
        <w:rPr>
          <w:szCs w:val="24"/>
        </w:rPr>
        <w:t xml:space="preserve"> </w:t>
      </w:r>
      <w:r w:rsidR="00C0135C" w:rsidRPr="00D10639">
        <w:rPr>
          <w:szCs w:val="24"/>
        </w:rPr>
        <w:t>interquartile range</w:t>
      </w:r>
      <w:r w:rsidRPr="00D10639">
        <w:rPr>
          <w:szCs w:val="24"/>
        </w:rPr>
        <w:t>). (</w:t>
      </w:r>
      <w:r w:rsidRPr="00D10639">
        <w:rPr>
          <w:b/>
          <w:szCs w:val="24"/>
        </w:rPr>
        <w:t>b</w:t>
      </w:r>
      <w:r w:rsidRPr="00D10639">
        <w:rPr>
          <w:szCs w:val="24"/>
        </w:rPr>
        <w:t>) KS statistic</w:t>
      </w:r>
      <w:r w:rsidR="00C0135C" w:rsidRPr="00D10639">
        <w:rPr>
          <w:szCs w:val="24"/>
        </w:rPr>
        <w:t>s</w:t>
      </w:r>
      <w:r w:rsidRPr="00D10639">
        <w:rPr>
          <w:szCs w:val="24"/>
        </w:rPr>
        <w:t xml:space="preserve"> and expression fold change for 143 TFs</w:t>
      </w:r>
      <w:r w:rsidR="00C0135C" w:rsidRPr="00D10639">
        <w:rPr>
          <w:szCs w:val="24"/>
        </w:rPr>
        <w:t xml:space="preserve"> in H1-hESC and K562 cells</w:t>
      </w:r>
      <w:r w:rsidRPr="00D10639">
        <w:rPr>
          <w:szCs w:val="24"/>
        </w:rPr>
        <w:t>. There is a clear association between TF expression and KS statistic (</w:t>
      </w:r>
      <w:r w:rsidRPr="00D10639">
        <w:rPr>
          <w:i/>
          <w:szCs w:val="24"/>
        </w:rPr>
        <w:t>r</w:t>
      </w:r>
      <w:r w:rsidRPr="00D10639">
        <w:rPr>
          <w:szCs w:val="24"/>
        </w:rPr>
        <w:t xml:space="preserve"> = 0.97, adjusted </w:t>
      </w:r>
      <w:r w:rsidR="00A14081" w:rsidRPr="00D10639">
        <w:rPr>
          <w:i/>
          <w:szCs w:val="24"/>
        </w:rPr>
        <w:t>P</w:t>
      </w:r>
      <w:r w:rsidRPr="00D10639">
        <w:rPr>
          <w:szCs w:val="24"/>
        </w:rPr>
        <w:t xml:space="preserve"> &lt; 10</w:t>
      </w:r>
      <w:r w:rsidRPr="00D10639">
        <w:rPr>
          <w:rFonts w:ascii="Symbol" w:hAnsi="Symbol"/>
          <w:szCs w:val="24"/>
          <w:vertAlign w:val="superscript"/>
        </w:rPr>
        <w:t></w:t>
      </w:r>
      <w:r w:rsidRPr="00D10639">
        <w:rPr>
          <w:szCs w:val="24"/>
          <w:vertAlign w:val="superscript"/>
        </w:rPr>
        <w:t>10</w:t>
      </w:r>
      <w:r w:rsidRPr="00D10639">
        <w:rPr>
          <w:szCs w:val="24"/>
        </w:rPr>
        <w:t>).</w:t>
      </w:r>
    </w:p>
    <w:p w:rsidR="00FD27D1" w:rsidRPr="00D10639" w:rsidRDefault="00FD27D1">
      <w:pPr>
        <w:pStyle w:val="FigureLegend"/>
        <w:autoSpaceDE w:val="0"/>
        <w:autoSpaceDN w:val="0"/>
        <w:adjustRightInd w:val="0"/>
        <w:rPr>
          <w:szCs w:val="24"/>
        </w:rPr>
      </w:pPr>
      <w:r w:rsidRPr="00D10639">
        <w:rPr>
          <w:b/>
          <w:szCs w:val="24"/>
        </w:rPr>
        <w:t>Figure 2</w:t>
      </w:r>
      <w:r w:rsidRPr="00D10639">
        <w:rPr>
          <w:szCs w:val="24"/>
        </w:rPr>
        <w:t xml:space="preserve"> | Clustering of bias estimates. Ward</w:t>
      </w:r>
      <w:r w:rsidR="00A14081" w:rsidRPr="00D10639">
        <w:rPr>
          <w:szCs w:val="24"/>
        </w:rPr>
        <w:t>’</w:t>
      </w:r>
      <w:r w:rsidRPr="00D10639">
        <w:rPr>
          <w:szCs w:val="24"/>
        </w:rPr>
        <w:t>s minimum variance clustering based on</w:t>
      </w:r>
      <w:r w:rsidR="00C0135C" w:rsidRPr="00D10639">
        <w:rPr>
          <w:szCs w:val="24"/>
        </w:rPr>
        <w:t xml:space="preserve"> the</w:t>
      </w:r>
      <w:r w:rsidRPr="00D10639">
        <w:rPr>
          <w:szCs w:val="24"/>
        </w:rPr>
        <w:t xml:space="preserve"> pairwise Spearman correlation coefficient (</w:t>
      </w:r>
      <w:r w:rsidRPr="00D10639">
        <w:rPr>
          <w:i/>
          <w:szCs w:val="24"/>
        </w:rPr>
        <w:t>r</w:t>
      </w:r>
      <w:r w:rsidRPr="00D10639">
        <w:rPr>
          <w:szCs w:val="24"/>
        </w:rPr>
        <w:t xml:space="preserve">) from bias estimates of selected </w:t>
      </w:r>
      <w:proofErr w:type="gramStart"/>
      <w:r w:rsidRPr="00D10639">
        <w:rPr>
          <w:szCs w:val="24"/>
        </w:rPr>
        <w:t>ENCODE</w:t>
      </w:r>
      <w:proofErr w:type="gramEnd"/>
      <w:r w:rsidRPr="00D10639">
        <w:rPr>
          <w:szCs w:val="24"/>
        </w:rPr>
        <w:t xml:space="preserve"> </w:t>
      </w:r>
      <w:r w:rsidR="00C0135C" w:rsidRPr="00D10639">
        <w:rPr>
          <w:szCs w:val="24"/>
        </w:rPr>
        <w:t>t</w:t>
      </w:r>
      <w:r w:rsidRPr="00D10639">
        <w:rPr>
          <w:szCs w:val="24"/>
        </w:rPr>
        <w:t>ier 1 and naked DNA DNase-seq data. DNase-seq experiments were based on single-hit</w:t>
      </w:r>
      <w:r w:rsidR="00A14081" w:rsidRPr="00D10639">
        <w:rPr>
          <w:szCs w:val="24"/>
        </w:rPr>
        <w:t xml:space="preserve"> or</w:t>
      </w:r>
      <w:r w:rsidRPr="00D10639">
        <w:rPr>
          <w:szCs w:val="24"/>
        </w:rPr>
        <w:t xml:space="preserve"> double</w:t>
      </w:r>
      <w:r w:rsidR="00A14081" w:rsidRPr="00D10639">
        <w:rPr>
          <w:szCs w:val="24"/>
        </w:rPr>
        <w:t>-</w:t>
      </w:r>
      <w:r w:rsidRPr="00D10639">
        <w:rPr>
          <w:szCs w:val="24"/>
        </w:rPr>
        <w:t xml:space="preserve">hit protocols or </w:t>
      </w:r>
      <w:r w:rsidR="00C0135C" w:rsidRPr="00D10639">
        <w:rPr>
          <w:szCs w:val="24"/>
        </w:rPr>
        <w:t xml:space="preserve">on </w:t>
      </w:r>
      <w:r w:rsidRPr="00D10639">
        <w:rPr>
          <w:szCs w:val="24"/>
        </w:rPr>
        <w:t>naked DNA.</w:t>
      </w:r>
    </w:p>
    <w:p w:rsidR="00FD27D1" w:rsidRPr="00D10639" w:rsidRDefault="00FD27D1">
      <w:pPr>
        <w:pStyle w:val="FigureLegend"/>
        <w:autoSpaceDE w:val="0"/>
        <w:autoSpaceDN w:val="0"/>
        <w:adjustRightInd w:val="0"/>
        <w:rPr>
          <w:szCs w:val="24"/>
        </w:rPr>
      </w:pPr>
      <w:proofErr w:type="gramStart"/>
      <w:r w:rsidRPr="00D10639">
        <w:rPr>
          <w:b/>
          <w:szCs w:val="24"/>
        </w:rPr>
        <w:t>Figure 3</w:t>
      </w:r>
      <w:r w:rsidRPr="00D10639">
        <w:rPr>
          <w:szCs w:val="24"/>
        </w:rPr>
        <w:t xml:space="preserve"> | Effects of sequence bias on methods.</w:t>
      </w:r>
      <w:proofErr w:type="gramEnd"/>
      <w:r w:rsidRPr="00D10639">
        <w:rPr>
          <w:szCs w:val="24"/>
        </w:rPr>
        <w:t xml:space="preserve"> (</w:t>
      </w:r>
      <w:r w:rsidRPr="00D10639">
        <w:rPr>
          <w:b/>
          <w:szCs w:val="24"/>
        </w:rPr>
        <w:t>a</w:t>
      </w:r>
      <w:r w:rsidRPr="00D10639">
        <w:rPr>
          <w:szCs w:val="24"/>
        </w:rPr>
        <w:t>) Association between the performance of footprinting methods (relative to TC-Rank performance) and their sequence bias estimated for 88 TFs binding on H1-hESC and K562</w:t>
      </w:r>
      <w:r w:rsidR="00A14081" w:rsidRPr="00D10639">
        <w:rPr>
          <w:szCs w:val="24"/>
        </w:rPr>
        <w:t xml:space="preserve"> cells</w:t>
      </w:r>
      <w:r w:rsidRPr="00D10639">
        <w:rPr>
          <w:szCs w:val="24"/>
        </w:rPr>
        <w:t xml:space="preserve">. The </w:t>
      </w:r>
      <w:r w:rsidRPr="00D10639">
        <w:rPr>
          <w:i/>
          <w:szCs w:val="24"/>
        </w:rPr>
        <w:t>x</w:t>
      </w:r>
      <w:r w:rsidRPr="00D10639">
        <w:rPr>
          <w:szCs w:val="24"/>
        </w:rPr>
        <w:t>-axis represents the correlation between the uncorrected and bias signal</w:t>
      </w:r>
      <w:r w:rsidR="00EE7096" w:rsidRPr="00D10639">
        <w:rPr>
          <w:szCs w:val="24"/>
        </w:rPr>
        <w:t>s</w:t>
      </w:r>
      <w:r w:rsidRPr="00D10639">
        <w:rPr>
          <w:szCs w:val="24"/>
        </w:rPr>
        <w:t xml:space="preserve"> (OBS). </w:t>
      </w:r>
      <w:commentRangeStart w:id="52"/>
      <w:del w:id="53" w:author="Eduardo Gusmao" w:date="2016-02-04T04:50:00Z">
        <w:r w:rsidR="00A14081" w:rsidRPr="00D10639" w:rsidDel="00CD59C1">
          <w:rPr>
            <w:szCs w:val="24"/>
          </w:rPr>
          <w:delText>We evaluated t</w:delText>
        </w:r>
        <w:r w:rsidRPr="00D10639" w:rsidDel="00CD59C1">
          <w:rPr>
            <w:szCs w:val="24"/>
          </w:rPr>
          <w:delText>he OBS for each TF by measuring the uncorrected DNase-seq signal and the bias signal for every MPBS that overlap</w:delText>
        </w:r>
        <w:r w:rsidR="00A14081" w:rsidRPr="00D10639" w:rsidDel="00CD59C1">
          <w:rPr>
            <w:szCs w:val="24"/>
          </w:rPr>
          <w:delText>ped</w:delText>
        </w:r>
        <w:r w:rsidRPr="00D10639" w:rsidDel="00CD59C1">
          <w:rPr>
            <w:szCs w:val="24"/>
          </w:rPr>
          <w:delText xml:space="preserve"> a footprint from the evaluated method. Then</w:delText>
        </w:r>
        <w:r w:rsidR="00A14081" w:rsidRPr="00D10639" w:rsidDel="00CD59C1">
          <w:rPr>
            <w:szCs w:val="24"/>
          </w:rPr>
          <w:delText xml:space="preserve"> we evaluated</w:delText>
        </w:r>
        <w:r w:rsidRPr="00D10639" w:rsidDel="00CD59C1">
          <w:rPr>
            <w:szCs w:val="24"/>
          </w:rPr>
          <w:delText xml:space="preserve"> the Spearman correlation between the average </w:delText>
        </w:r>
        <w:r w:rsidRPr="00D10639" w:rsidDel="00CD59C1">
          <w:rPr>
            <w:szCs w:val="24"/>
          </w:rPr>
          <w:lastRenderedPageBreak/>
          <w:delText xml:space="preserve">uncorrected and bias signals. </w:delText>
        </w:r>
      </w:del>
      <w:r w:rsidR="00EE7096" w:rsidRPr="00D10639">
        <w:rPr>
          <w:b/>
          <w:szCs w:val="24"/>
          <w:u w:val="single"/>
        </w:rPr>
        <w:t>[AU: Journal preference is to avoid discussion of methods in figure legends and describe only what is shown in the figure. Please move the discussion of evaluation methods in the preceding two sentences to an appropriate place in the text or the Online Methods</w:t>
      </w:r>
      <w:r w:rsidR="00532BDC" w:rsidRPr="00D10639">
        <w:rPr>
          <w:b/>
          <w:szCs w:val="24"/>
          <w:u w:val="single"/>
        </w:rPr>
        <w:t>, or simply delete if already discussed in the text</w:t>
      </w:r>
      <w:r w:rsidR="00EE7096" w:rsidRPr="00D10639">
        <w:rPr>
          <w:b/>
          <w:szCs w:val="24"/>
          <w:u w:val="single"/>
        </w:rPr>
        <w:t>.]</w:t>
      </w:r>
      <w:r w:rsidR="00EE7096" w:rsidRPr="00D10639">
        <w:rPr>
          <w:szCs w:val="24"/>
        </w:rPr>
        <w:t xml:space="preserve"> </w:t>
      </w:r>
      <w:commentRangeEnd w:id="52"/>
      <w:r w:rsidR="00CD59C1">
        <w:rPr>
          <w:rStyle w:val="Refdecomentrio"/>
        </w:rPr>
        <w:commentReference w:id="52"/>
      </w:r>
      <w:r w:rsidRPr="00D10639">
        <w:rPr>
          <w:szCs w:val="24"/>
        </w:rPr>
        <w:t xml:space="preserve">Higher OBS values indicate higher bias. The </w:t>
      </w:r>
      <w:r w:rsidRPr="00D10639">
        <w:rPr>
          <w:i/>
          <w:szCs w:val="24"/>
        </w:rPr>
        <w:t>y</w:t>
      </w:r>
      <w:r w:rsidRPr="00D10639">
        <w:rPr>
          <w:szCs w:val="24"/>
        </w:rPr>
        <w:t>-axis represents the ratio between the AUC at 10% FPR for each evaluated method and</w:t>
      </w:r>
      <w:r w:rsidR="00532BDC" w:rsidRPr="00D10639">
        <w:rPr>
          <w:szCs w:val="24"/>
        </w:rPr>
        <w:t xml:space="preserve"> for</w:t>
      </w:r>
      <w:r w:rsidRPr="00D10639">
        <w:rPr>
          <w:szCs w:val="24"/>
        </w:rPr>
        <w:t xml:space="preserve"> the TC-Rank method; higher values indicate higher accuracy.</w:t>
      </w:r>
      <w:ins w:id="54" w:author="Eduardo Gusmao" w:date="2016-02-04T04:55:00Z">
        <w:r w:rsidR="00345D13">
          <w:rPr>
            <w:szCs w:val="24"/>
          </w:rPr>
          <w:t xml:space="preserve"> </w:t>
        </w:r>
        <w:commentRangeStart w:id="55"/>
        <w:r w:rsidR="00345D13">
          <w:rPr>
            <w:szCs w:val="24"/>
          </w:rPr>
          <w:t>The diagonal lines in the plot represent the</w:t>
        </w:r>
      </w:ins>
      <w:ins w:id="56" w:author="Eduardo Gusmao" w:date="2016-02-04T04:58:00Z">
        <w:r w:rsidR="00345D13">
          <w:rPr>
            <w:szCs w:val="24"/>
          </w:rPr>
          <w:t xml:space="preserve"> linear regression’s</w:t>
        </w:r>
      </w:ins>
      <w:ins w:id="57" w:author="Eduardo Gusmao" w:date="2016-02-04T04:55:00Z">
        <w:r w:rsidR="00345D13">
          <w:rPr>
            <w:szCs w:val="24"/>
          </w:rPr>
          <w:t xml:space="preserve"> </w:t>
        </w:r>
      </w:ins>
      <w:ins w:id="58" w:author="Eduardo Gusmao" w:date="2016-02-04T04:57:00Z">
        <w:r w:rsidR="00345D13">
          <w:rPr>
            <w:szCs w:val="24"/>
          </w:rPr>
          <w:t>best fit.</w:t>
        </w:r>
      </w:ins>
      <w:r w:rsidR="00532BDC" w:rsidRPr="00D10639">
        <w:rPr>
          <w:szCs w:val="24"/>
        </w:rPr>
        <w:t xml:space="preserve"> </w:t>
      </w:r>
      <w:r w:rsidR="00532BDC" w:rsidRPr="00D10639">
        <w:rPr>
          <w:b/>
          <w:szCs w:val="24"/>
          <w:u w:val="single"/>
        </w:rPr>
        <w:t>[AU: Are diagonal lines in the plot the best fit?]</w:t>
      </w:r>
      <w:r w:rsidRPr="00D10639">
        <w:rPr>
          <w:szCs w:val="24"/>
        </w:rPr>
        <w:t xml:space="preserve"> </w:t>
      </w:r>
      <w:commentRangeEnd w:id="55"/>
      <w:r w:rsidR="00345D13">
        <w:rPr>
          <w:rStyle w:val="Refdecomentrio"/>
        </w:rPr>
        <w:commentReference w:id="55"/>
      </w:r>
      <w:r w:rsidRPr="00D10639">
        <w:rPr>
          <w:szCs w:val="24"/>
        </w:rPr>
        <w:t>(</w:t>
      </w:r>
      <w:proofErr w:type="spellStart"/>
      <w:proofErr w:type="gramStart"/>
      <w:r w:rsidRPr="00D10639">
        <w:rPr>
          <w:b/>
          <w:szCs w:val="24"/>
        </w:rPr>
        <w:t>b</w:t>
      </w:r>
      <w:r w:rsidR="00A14081" w:rsidRPr="00D10639">
        <w:rPr>
          <w:szCs w:val="24"/>
        </w:rPr>
        <w:t>,</w:t>
      </w:r>
      <w:proofErr w:type="gramEnd"/>
      <w:r w:rsidRPr="00D10639">
        <w:rPr>
          <w:b/>
          <w:szCs w:val="24"/>
        </w:rPr>
        <w:t>c</w:t>
      </w:r>
      <w:proofErr w:type="spellEnd"/>
      <w:r w:rsidRPr="00D10639">
        <w:rPr>
          <w:szCs w:val="24"/>
        </w:rPr>
        <w:t xml:space="preserve">) </w:t>
      </w:r>
      <w:proofErr w:type="gramStart"/>
      <w:r w:rsidRPr="00D10639">
        <w:rPr>
          <w:szCs w:val="24"/>
        </w:rPr>
        <w:t>Average bias signal (top) and uncorrected</w:t>
      </w:r>
      <w:r w:rsidR="00E26A3F" w:rsidRPr="00D10639">
        <w:rPr>
          <w:szCs w:val="24"/>
        </w:rPr>
        <w:t xml:space="preserve"> and</w:t>
      </w:r>
      <w:r w:rsidR="00A14081" w:rsidRPr="00D10639">
        <w:rPr>
          <w:szCs w:val="24"/>
        </w:rPr>
        <w:t xml:space="preserve"> </w:t>
      </w:r>
      <w:r w:rsidRPr="00D10639">
        <w:rPr>
          <w:szCs w:val="24"/>
        </w:rPr>
        <w:t>bias-corrected DNase-seq signal</w:t>
      </w:r>
      <w:r w:rsidR="00E26A3F" w:rsidRPr="00D10639">
        <w:rPr>
          <w:szCs w:val="24"/>
        </w:rPr>
        <w:t>s</w:t>
      </w:r>
      <w:r w:rsidRPr="00D10639">
        <w:rPr>
          <w:szCs w:val="24"/>
        </w:rPr>
        <w:t xml:space="preserve"> (bottom) for the TFs</w:t>
      </w:r>
      <w:r w:rsidR="00966009" w:rsidRPr="00D10639">
        <w:rPr>
          <w:szCs w:val="24"/>
        </w:rPr>
        <w:t xml:space="preserve"> </w:t>
      </w:r>
      <w:r w:rsidRPr="00D10639">
        <w:rPr>
          <w:szCs w:val="24"/>
        </w:rPr>
        <w:t>(</w:t>
      </w:r>
      <w:r w:rsidRPr="00D10639">
        <w:rPr>
          <w:b/>
          <w:szCs w:val="24"/>
        </w:rPr>
        <w:t>b</w:t>
      </w:r>
      <w:r w:rsidRPr="00D10639">
        <w:rPr>
          <w:szCs w:val="24"/>
        </w:rPr>
        <w:t>) NRF1 and (</w:t>
      </w:r>
      <w:r w:rsidRPr="00D10639">
        <w:rPr>
          <w:b/>
          <w:szCs w:val="24"/>
        </w:rPr>
        <w:t>c</w:t>
      </w:r>
      <w:r w:rsidRPr="00D10639">
        <w:rPr>
          <w:szCs w:val="24"/>
        </w:rPr>
        <w:t>) EGR1.</w:t>
      </w:r>
      <w:proofErr w:type="gramEnd"/>
      <w:r w:rsidRPr="00D10639">
        <w:rPr>
          <w:szCs w:val="24"/>
        </w:rPr>
        <w:t xml:space="preserve"> </w:t>
      </w:r>
      <w:r w:rsidR="00E26A3F" w:rsidRPr="00D10639">
        <w:rPr>
          <w:szCs w:val="24"/>
        </w:rPr>
        <w:t>DNase signals</w:t>
      </w:r>
      <w:r w:rsidRPr="00D10639">
        <w:rPr>
          <w:szCs w:val="24"/>
        </w:rPr>
        <w:t xml:space="preserve"> were standardized to be in the interval [0</w:t>
      </w:r>
      <w:proofErr w:type="gramStart"/>
      <w:r w:rsidRPr="00D10639">
        <w:rPr>
          <w:szCs w:val="24"/>
        </w:rPr>
        <w:t>,1</w:t>
      </w:r>
      <w:proofErr w:type="gramEnd"/>
      <w:r w:rsidRPr="00D10639">
        <w:rPr>
          <w:szCs w:val="24"/>
        </w:rPr>
        <w:t>]. The motif logos</w:t>
      </w:r>
      <w:r w:rsidR="00E26A3F" w:rsidRPr="00D10639">
        <w:rPr>
          <w:szCs w:val="24"/>
        </w:rPr>
        <w:t xml:space="preserve"> represent</w:t>
      </w:r>
      <w:r w:rsidRPr="00D10639">
        <w:rPr>
          <w:szCs w:val="24"/>
        </w:rPr>
        <w:t xml:space="preserve"> all underlying DNA sequences centered on the TFBSs.</w:t>
      </w:r>
    </w:p>
    <w:p w:rsidR="00FD27D1" w:rsidRPr="00D10639" w:rsidRDefault="00FD27D1">
      <w:pPr>
        <w:pStyle w:val="FigureLegend"/>
        <w:autoSpaceDE w:val="0"/>
        <w:autoSpaceDN w:val="0"/>
        <w:adjustRightInd w:val="0"/>
        <w:rPr>
          <w:szCs w:val="24"/>
        </w:rPr>
      </w:pPr>
      <w:proofErr w:type="gramStart"/>
      <w:r w:rsidRPr="00D10639">
        <w:rPr>
          <w:b/>
          <w:szCs w:val="24"/>
        </w:rPr>
        <w:t>Figure 4</w:t>
      </w:r>
      <w:r w:rsidRPr="00D10639">
        <w:rPr>
          <w:szCs w:val="24"/>
        </w:rPr>
        <w:t xml:space="preserve"> | Evaluation of computational footprinting methods.</w:t>
      </w:r>
      <w:proofErr w:type="gramEnd"/>
      <w:r w:rsidRPr="00D10639">
        <w:rPr>
          <w:szCs w:val="24"/>
        </w:rPr>
        <w:t xml:space="preserve"> (</w:t>
      </w:r>
      <w:r w:rsidRPr="00D10639">
        <w:rPr>
          <w:b/>
          <w:szCs w:val="24"/>
        </w:rPr>
        <w:t>a</w:t>
      </w:r>
      <w:r w:rsidRPr="00D10639">
        <w:rPr>
          <w:szCs w:val="24"/>
        </w:rPr>
        <w:t>) Average rankings for the evaluated computational footprinting methods. The rankings are given for all evaluation criteria: FLR-Exp, TF ChIP-seq</w:t>
      </w:r>
      <w:r w:rsidR="00E26A3F" w:rsidRPr="00D10639">
        <w:rPr>
          <w:szCs w:val="24"/>
        </w:rPr>
        <w:t>–</w:t>
      </w:r>
      <w:r w:rsidRPr="00D10639">
        <w:rPr>
          <w:szCs w:val="24"/>
        </w:rPr>
        <w:t>based AUC (at 100%, 10% and 1% FPR) and AUPR. (</w:t>
      </w:r>
      <w:r w:rsidRPr="00D10639">
        <w:rPr>
          <w:b/>
          <w:szCs w:val="24"/>
        </w:rPr>
        <w:t>b</w:t>
      </w:r>
      <w:r w:rsidRPr="00D10639">
        <w:rPr>
          <w:szCs w:val="24"/>
        </w:rPr>
        <w:t>) FLR-Exp values (as a combination of all pairwise comparison</w:t>
      </w:r>
      <w:r w:rsidR="00A14081" w:rsidRPr="00D10639">
        <w:rPr>
          <w:szCs w:val="24"/>
        </w:rPr>
        <w:t>s among</w:t>
      </w:r>
      <w:r w:rsidRPr="00D10639">
        <w:rPr>
          <w:szCs w:val="24"/>
        </w:rPr>
        <w:t xml:space="preserve"> H1-hESC, K562 and GM12878</w:t>
      </w:r>
      <w:r w:rsidR="00E26A3F" w:rsidRPr="00D10639">
        <w:rPr>
          <w:szCs w:val="24"/>
        </w:rPr>
        <w:t xml:space="preserve"> cells</w:t>
      </w:r>
      <w:r w:rsidRPr="00D10639">
        <w:rPr>
          <w:szCs w:val="24"/>
        </w:rPr>
        <w:t>), median TF ChIP-seq</w:t>
      </w:r>
      <w:r w:rsidR="00E26A3F" w:rsidRPr="00D10639">
        <w:rPr>
          <w:szCs w:val="24"/>
        </w:rPr>
        <w:t>–</w:t>
      </w:r>
      <w:r w:rsidRPr="00D10639">
        <w:rPr>
          <w:szCs w:val="24"/>
        </w:rPr>
        <w:t xml:space="preserve">based AUC </w:t>
      </w:r>
      <w:r w:rsidR="00E26A3F" w:rsidRPr="00D10639">
        <w:rPr>
          <w:szCs w:val="24"/>
        </w:rPr>
        <w:t xml:space="preserve">values </w:t>
      </w:r>
      <w:r w:rsidRPr="00D10639">
        <w:rPr>
          <w:szCs w:val="24"/>
        </w:rPr>
        <w:t>(at 100%, 10% and 1% FPR) and median AUPR values</w:t>
      </w:r>
      <w:r w:rsidR="00E26A3F" w:rsidRPr="00D10639">
        <w:rPr>
          <w:szCs w:val="24"/>
        </w:rPr>
        <w:t xml:space="preserve"> for all evaluated methods</w:t>
      </w:r>
      <w:r w:rsidRPr="00D10639">
        <w:rPr>
          <w:szCs w:val="24"/>
        </w:rPr>
        <w:t>. HINT-BC, HINT-BCN, HINT</w:t>
      </w:r>
      <w:r w:rsidR="00E26A3F" w:rsidRPr="00D10639">
        <w:rPr>
          <w:szCs w:val="24"/>
        </w:rPr>
        <w:t xml:space="preserve"> and</w:t>
      </w:r>
      <w:r w:rsidRPr="00D10639">
        <w:rPr>
          <w:szCs w:val="24"/>
        </w:rPr>
        <w:t xml:space="preserve"> DNase2TF </w:t>
      </w:r>
      <w:r w:rsidR="00A14081" w:rsidRPr="00D10639">
        <w:rPr>
          <w:szCs w:val="24"/>
        </w:rPr>
        <w:t>we</w:t>
      </w:r>
      <w:r w:rsidRPr="00D10639">
        <w:rPr>
          <w:szCs w:val="24"/>
        </w:rPr>
        <w:t xml:space="preserve">re ranked as </w:t>
      </w:r>
      <w:r w:rsidR="00A14081" w:rsidRPr="00D10639">
        <w:rPr>
          <w:szCs w:val="24"/>
        </w:rPr>
        <w:t xml:space="preserve">the </w:t>
      </w:r>
      <w:r w:rsidRPr="00D10639">
        <w:rPr>
          <w:szCs w:val="24"/>
        </w:rPr>
        <w:t xml:space="preserve">top four methods by all evaluation metrics. All baseline methods (FS-Rank, PWM-Rank and TC-Rank) </w:t>
      </w:r>
      <w:r w:rsidR="00A14081" w:rsidRPr="00D10639">
        <w:rPr>
          <w:szCs w:val="24"/>
        </w:rPr>
        <w:t>we</w:t>
      </w:r>
      <w:r w:rsidRPr="00D10639">
        <w:rPr>
          <w:szCs w:val="24"/>
        </w:rPr>
        <w:t>re in the bottom four positions of the ranks. Note that BinDNase could not be evaluated with the FLR-Exp</w:t>
      </w:r>
      <w:r w:rsidR="00E26A3F" w:rsidRPr="00D10639">
        <w:rPr>
          <w:szCs w:val="24"/>
        </w:rPr>
        <w:t xml:space="preserve"> because</w:t>
      </w:r>
      <w:r w:rsidRPr="00D10639">
        <w:rPr>
          <w:szCs w:val="24"/>
        </w:rPr>
        <w:t xml:space="preserve"> it requires ChIP-seq data for training.</w:t>
      </w:r>
    </w:p>
    <w:p w:rsidR="00FD27D1" w:rsidRPr="00D10639" w:rsidRDefault="00FD27D1">
      <w:pPr>
        <w:pStyle w:val="FigureLegend"/>
        <w:autoSpaceDE w:val="0"/>
        <w:autoSpaceDN w:val="0"/>
        <w:adjustRightInd w:val="0"/>
        <w:rPr>
          <w:szCs w:val="24"/>
        </w:rPr>
      </w:pPr>
      <w:proofErr w:type="gramStart"/>
      <w:r w:rsidRPr="00D10639">
        <w:rPr>
          <w:b/>
          <w:szCs w:val="24"/>
        </w:rPr>
        <w:t>Figure 5</w:t>
      </w:r>
      <w:r w:rsidRPr="00D10639">
        <w:rPr>
          <w:szCs w:val="24"/>
        </w:rPr>
        <w:t xml:space="preserve"> | Impact of </w:t>
      </w:r>
      <w:r w:rsidR="009B36CA" w:rsidRPr="00D10639">
        <w:rPr>
          <w:szCs w:val="24"/>
        </w:rPr>
        <w:t>TF</w:t>
      </w:r>
      <w:r w:rsidRPr="00D10639">
        <w:rPr>
          <w:szCs w:val="24"/>
        </w:rPr>
        <w:t xml:space="preserve"> binding time on computational footprinting.</w:t>
      </w:r>
      <w:proofErr w:type="gramEnd"/>
      <w:r w:rsidRPr="00D10639">
        <w:rPr>
          <w:szCs w:val="24"/>
        </w:rPr>
        <w:t xml:space="preserve"> (</w:t>
      </w:r>
      <w:r w:rsidRPr="00D10639">
        <w:rPr>
          <w:b/>
          <w:szCs w:val="24"/>
        </w:rPr>
        <w:t>a</w:t>
      </w:r>
      <w:r w:rsidRPr="00D10639">
        <w:rPr>
          <w:szCs w:val="24"/>
        </w:rPr>
        <w:t xml:space="preserve">) </w:t>
      </w:r>
      <w:r w:rsidR="009B36CA" w:rsidRPr="00D10639">
        <w:rPr>
          <w:szCs w:val="24"/>
        </w:rPr>
        <w:t>P</w:t>
      </w:r>
      <w:r w:rsidRPr="00D10639">
        <w:rPr>
          <w:szCs w:val="24"/>
        </w:rPr>
        <w:t>rotection score versus TF ChIP-seq</w:t>
      </w:r>
      <w:r w:rsidR="009B36CA" w:rsidRPr="00D10639">
        <w:rPr>
          <w:szCs w:val="24"/>
        </w:rPr>
        <w:t>–</w:t>
      </w:r>
      <w:r w:rsidRPr="00D10639">
        <w:rPr>
          <w:szCs w:val="24"/>
        </w:rPr>
        <w:t xml:space="preserve">based AUC (at 10% FPR) of HINT-BC for 233 TFs binding on 11 cell types. </w:t>
      </w:r>
      <w:r w:rsidR="009B36CA" w:rsidRPr="00D10639">
        <w:rPr>
          <w:szCs w:val="24"/>
        </w:rPr>
        <w:t>H</w:t>
      </w:r>
      <w:r w:rsidRPr="00D10639">
        <w:rPr>
          <w:szCs w:val="24"/>
        </w:rPr>
        <w:t>ighlight</w:t>
      </w:r>
      <w:r w:rsidR="009B36CA" w:rsidRPr="00D10639">
        <w:rPr>
          <w:szCs w:val="24"/>
        </w:rPr>
        <w:t>ed are</w:t>
      </w:r>
      <w:r w:rsidRPr="00D10639">
        <w:rPr>
          <w:szCs w:val="24"/>
        </w:rPr>
        <w:t xml:space="preserve"> nuclear receptors AR, ER and GR (short residence time</w:t>
      </w:r>
      <w:r w:rsidR="009B36CA" w:rsidRPr="00D10639">
        <w:rPr>
          <w:szCs w:val="24"/>
        </w:rPr>
        <w:t>s;</w:t>
      </w:r>
      <w:r w:rsidRPr="00D10639">
        <w:rPr>
          <w:szCs w:val="24"/>
        </w:rPr>
        <w:t xml:space="preserve"> red); C-JUN (intermediate residence time</w:t>
      </w:r>
      <w:r w:rsidR="009B36CA" w:rsidRPr="00D10639">
        <w:rPr>
          <w:szCs w:val="24"/>
        </w:rPr>
        <w:t>;</w:t>
      </w:r>
      <w:r w:rsidRPr="00D10639">
        <w:rPr>
          <w:szCs w:val="24"/>
        </w:rPr>
        <w:t xml:space="preserve"> blue); CTCF (long residence time</w:t>
      </w:r>
      <w:r w:rsidR="00A14081" w:rsidRPr="00D10639">
        <w:rPr>
          <w:szCs w:val="24"/>
        </w:rPr>
        <w:t>;</w:t>
      </w:r>
      <w:r w:rsidRPr="00D10639">
        <w:rPr>
          <w:szCs w:val="24"/>
        </w:rPr>
        <w:t xml:space="preserve"> green)</w:t>
      </w:r>
      <w:r w:rsidR="009B36CA" w:rsidRPr="00D10639">
        <w:rPr>
          <w:szCs w:val="24"/>
        </w:rPr>
        <w:t>;</w:t>
      </w:r>
      <w:r w:rsidRPr="00D10639">
        <w:rPr>
          <w:szCs w:val="24"/>
        </w:rPr>
        <w:t xml:space="preserve"> and TFs with either high (&gt;6) protection score</w:t>
      </w:r>
      <w:r w:rsidR="009B36CA" w:rsidRPr="00D10639">
        <w:rPr>
          <w:szCs w:val="24"/>
        </w:rPr>
        <w:t>s</w:t>
      </w:r>
      <w:r w:rsidRPr="00D10639">
        <w:rPr>
          <w:szCs w:val="24"/>
        </w:rPr>
        <w:t xml:space="preserve"> or low (&lt;0.8) AUC values (gray). (</w:t>
      </w:r>
      <w:proofErr w:type="gramStart"/>
      <w:r w:rsidRPr="00D10639">
        <w:rPr>
          <w:b/>
          <w:szCs w:val="24"/>
        </w:rPr>
        <w:t>b</w:t>
      </w:r>
      <w:r w:rsidR="00A14081" w:rsidRPr="00D10639">
        <w:rPr>
          <w:szCs w:val="24"/>
        </w:rPr>
        <w:t>–</w:t>
      </w:r>
      <w:r w:rsidRPr="00D10639">
        <w:rPr>
          <w:b/>
          <w:szCs w:val="24"/>
        </w:rPr>
        <w:t>d</w:t>
      </w:r>
      <w:proofErr w:type="gramEnd"/>
      <w:r w:rsidRPr="00D10639">
        <w:rPr>
          <w:szCs w:val="24"/>
        </w:rPr>
        <w:t xml:space="preserve">) </w:t>
      </w:r>
      <w:proofErr w:type="gramStart"/>
      <w:r w:rsidRPr="00D10639">
        <w:rPr>
          <w:szCs w:val="24"/>
        </w:rPr>
        <w:t>Average bias signal (top) and uncorrected</w:t>
      </w:r>
      <w:r w:rsidR="00BC68DB" w:rsidRPr="00D10639">
        <w:rPr>
          <w:szCs w:val="24"/>
        </w:rPr>
        <w:t xml:space="preserve"> and</w:t>
      </w:r>
      <w:r w:rsidR="00A14081" w:rsidRPr="00D10639">
        <w:rPr>
          <w:szCs w:val="24"/>
        </w:rPr>
        <w:t xml:space="preserve"> </w:t>
      </w:r>
      <w:r w:rsidRPr="00D10639">
        <w:rPr>
          <w:szCs w:val="24"/>
        </w:rPr>
        <w:t>bias-corrected DNase-seq signal</w:t>
      </w:r>
      <w:r w:rsidR="00BC68DB" w:rsidRPr="00D10639">
        <w:rPr>
          <w:szCs w:val="24"/>
        </w:rPr>
        <w:t>s</w:t>
      </w:r>
      <w:r w:rsidRPr="00D10639">
        <w:rPr>
          <w:szCs w:val="24"/>
        </w:rPr>
        <w:t xml:space="preserve"> (bottom) for the TFs (</w:t>
      </w:r>
      <w:r w:rsidRPr="00D10639">
        <w:rPr>
          <w:b/>
          <w:szCs w:val="24"/>
        </w:rPr>
        <w:t>b</w:t>
      </w:r>
      <w:r w:rsidRPr="00D10639">
        <w:rPr>
          <w:szCs w:val="24"/>
        </w:rPr>
        <w:t>) ER, (</w:t>
      </w:r>
      <w:r w:rsidRPr="00D10639">
        <w:rPr>
          <w:b/>
          <w:szCs w:val="24"/>
        </w:rPr>
        <w:t>c</w:t>
      </w:r>
      <w:r w:rsidRPr="00D10639">
        <w:rPr>
          <w:szCs w:val="24"/>
        </w:rPr>
        <w:t>) C-JUN and (</w:t>
      </w:r>
      <w:r w:rsidRPr="00D10639">
        <w:rPr>
          <w:b/>
          <w:szCs w:val="24"/>
        </w:rPr>
        <w:t>d</w:t>
      </w:r>
      <w:r w:rsidRPr="00D10639">
        <w:rPr>
          <w:szCs w:val="24"/>
        </w:rPr>
        <w:t>) CTCF.</w:t>
      </w:r>
      <w:proofErr w:type="gramEnd"/>
      <w:r w:rsidRPr="00D10639">
        <w:rPr>
          <w:szCs w:val="24"/>
        </w:rPr>
        <w:t xml:space="preserve"> </w:t>
      </w:r>
      <w:r w:rsidR="00BC68DB" w:rsidRPr="00D10639">
        <w:rPr>
          <w:szCs w:val="24"/>
        </w:rPr>
        <w:t>DNase signals</w:t>
      </w:r>
      <w:r w:rsidRPr="00D10639">
        <w:rPr>
          <w:szCs w:val="24"/>
        </w:rPr>
        <w:t xml:space="preserve"> were standardized to be in the interval [0</w:t>
      </w:r>
      <w:proofErr w:type="gramStart"/>
      <w:r w:rsidRPr="00D10639">
        <w:rPr>
          <w:szCs w:val="24"/>
        </w:rPr>
        <w:t>,1</w:t>
      </w:r>
      <w:proofErr w:type="gramEnd"/>
      <w:r w:rsidRPr="00D10639">
        <w:rPr>
          <w:szCs w:val="24"/>
        </w:rPr>
        <w:t xml:space="preserve">]. </w:t>
      </w:r>
      <w:r w:rsidR="00BC68DB" w:rsidRPr="00D10639">
        <w:rPr>
          <w:szCs w:val="24"/>
        </w:rPr>
        <w:t>M</w:t>
      </w:r>
      <w:r w:rsidRPr="00D10639">
        <w:rPr>
          <w:szCs w:val="24"/>
        </w:rPr>
        <w:t>otif logo</w:t>
      </w:r>
      <w:r w:rsidR="00BC68DB" w:rsidRPr="00D10639">
        <w:rPr>
          <w:szCs w:val="24"/>
        </w:rPr>
        <w:t>s</w:t>
      </w:r>
      <w:r w:rsidRPr="00D10639">
        <w:rPr>
          <w:szCs w:val="24"/>
        </w:rPr>
        <w:t xml:space="preserve"> represent all underlying DNA sequences centered on the TFBSs.</w:t>
      </w:r>
    </w:p>
    <w:p w:rsidR="00FD27D1" w:rsidRPr="00D10639" w:rsidRDefault="00FD27D1">
      <w:pPr>
        <w:pStyle w:val="TableTitle"/>
        <w:autoSpaceDE w:val="0"/>
        <w:autoSpaceDN w:val="0"/>
        <w:adjustRightInd w:val="0"/>
        <w:rPr>
          <w:szCs w:val="24"/>
        </w:rPr>
      </w:pPr>
    </w:p>
    <w:p w:rsidR="00FD27D1" w:rsidRPr="00D10639" w:rsidRDefault="00FD27D1">
      <w:pPr>
        <w:pStyle w:val="TableTitle"/>
        <w:autoSpaceDE w:val="0"/>
        <w:autoSpaceDN w:val="0"/>
        <w:adjustRightInd w:val="0"/>
        <w:rPr>
          <w:szCs w:val="24"/>
        </w:rPr>
      </w:pPr>
      <w:r w:rsidRPr="00D10639">
        <w:rPr>
          <w:szCs w:val="24"/>
        </w:rPr>
        <w:t>Table 1 | Overview of methods</w:t>
      </w:r>
    </w:p>
    <w:tbl>
      <w:tblPr>
        <w:tblW w:w="9729" w:type="dxa"/>
        <w:tblInd w:w="-22" w:type="dxa"/>
        <w:tblBorders>
          <w:top w:val="single" w:sz="2" w:space="0" w:color="000001"/>
          <w:left w:val="single" w:sz="2" w:space="0" w:color="000001"/>
          <w:bottom w:val="single" w:sz="2" w:space="0" w:color="000001"/>
          <w:insideH w:val="single" w:sz="2" w:space="0" w:color="000001"/>
        </w:tblBorders>
        <w:tblLayout w:type="fixed"/>
        <w:tblCellMar>
          <w:top w:w="55" w:type="dxa"/>
          <w:left w:w="-2" w:type="dxa"/>
          <w:bottom w:w="55" w:type="dxa"/>
          <w:right w:w="55" w:type="dxa"/>
        </w:tblCellMar>
        <w:tblLook w:val="04A0" w:firstRow="1" w:lastRow="0" w:firstColumn="1" w:lastColumn="0" w:noHBand="0" w:noVBand="1"/>
      </w:tblPr>
      <w:tblGrid>
        <w:gridCol w:w="1159"/>
        <w:gridCol w:w="567"/>
        <w:gridCol w:w="1278"/>
        <w:gridCol w:w="1132"/>
        <w:gridCol w:w="1199"/>
        <w:gridCol w:w="1134"/>
        <w:gridCol w:w="1134"/>
        <w:gridCol w:w="992"/>
        <w:gridCol w:w="1134"/>
      </w:tblGrid>
      <w:tr w:rsidR="00FD27D1" w:rsidRPr="00D10639">
        <w:trPr>
          <w:cantSplit/>
          <w:trHeight w:val="1398"/>
        </w:trPr>
        <w:tc>
          <w:tcPr>
            <w:tcW w:w="1159" w:type="dxa"/>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Name</w:t>
            </w:r>
          </w:p>
        </w:tc>
        <w:tc>
          <w:tcPr>
            <w:tcW w:w="567" w:type="dxa"/>
            <w:tcBorders>
              <w:lef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Type</w:t>
            </w:r>
          </w:p>
        </w:tc>
        <w:tc>
          <w:tcPr>
            <w:tcW w:w="1278" w:type="dxa"/>
            <w:tcBorders>
              <w:lef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Algorithm</w:t>
            </w:r>
          </w:p>
        </w:tc>
        <w:tc>
          <w:tcPr>
            <w:tcW w:w="1132" w:type="dxa"/>
            <w:tcBorders>
              <w:lef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 xml:space="preserve">Bias </w:t>
            </w:r>
            <w:r w:rsidR="00A14081" w:rsidRPr="00D10639">
              <w:rPr>
                <w:szCs w:val="24"/>
              </w:rPr>
              <w:t>c</w:t>
            </w:r>
            <w:r w:rsidRPr="00D10639">
              <w:rPr>
                <w:szCs w:val="24"/>
              </w:rPr>
              <w:t>orrection</w:t>
            </w:r>
          </w:p>
        </w:tc>
        <w:tc>
          <w:tcPr>
            <w:tcW w:w="1199" w:type="dxa"/>
            <w:tcBorders>
              <w:left w:val="single" w:sz="2" w:space="0" w:color="000001"/>
            </w:tcBorders>
            <w:tcMar>
              <w:left w:w="-2" w:type="dxa"/>
            </w:tcMar>
            <w:vAlign w:val="center"/>
          </w:tcPr>
          <w:p w:rsidR="00FD27D1" w:rsidRPr="00D10639" w:rsidRDefault="00FD27D1" w:rsidP="00FD27D1">
            <w:pPr>
              <w:pStyle w:val="TableHead"/>
              <w:tabs>
                <w:tab w:val="left" w:pos="5169"/>
              </w:tabs>
              <w:autoSpaceDE w:val="0"/>
              <w:autoSpaceDN w:val="0"/>
              <w:adjustRightInd w:val="0"/>
              <w:jc w:val="center"/>
            </w:pPr>
            <w:r w:rsidRPr="00D10639">
              <w:rPr>
                <w:szCs w:val="24"/>
              </w:rPr>
              <w:t>Resolution</w:t>
            </w:r>
            <w:r w:rsidR="00A14081" w:rsidRPr="00D10639">
              <w:rPr>
                <w:szCs w:val="24"/>
              </w:rPr>
              <w:t xml:space="preserve"> and</w:t>
            </w:r>
            <w:r w:rsidRPr="00D10639">
              <w:rPr>
                <w:szCs w:val="24"/>
              </w:rPr>
              <w:t xml:space="preserve"> </w:t>
            </w:r>
            <w:r w:rsidR="00A14081" w:rsidRPr="00D10639">
              <w:rPr>
                <w:szCs w:val="24"/>
              </w:rPr>
              <w:t>s</w:t>
            </w:r>
            <w:r w:rsidRPr="00D10639">
              <w:rPr>
                <w:szCs w:val="24"/>
              </w:rPr>
              <w:t>moothing</w:t>
            </w:r>
          </w:p>
        </w:tc>
        <w:tc>
          <w:tcPr>
            <w:tcW w:w="1134" w:type="dxa"/>
            <w:tcBorders>
              <w:lef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 xml:space="preserve">Footprint </w:t>
            </w:r>
            <w:r w:rsidR="00A14081" w:rsidRPr="00D10639">
              <w:rPr>
                <w:szCs w:val="24"/>
              </w:rPr>
              <w:t>r</w:t>
            </w:r>
            <w:r w:rsidRPr="00D10639">
              <w:rPr>
                <w:szCs w:val="24"/>
              </w:rPr>
              <w:t>anking</w:t>
            </w:r>
          </w:p>
        </w:tc>
        <w:tc>
          <w:tcPr>
            <w:tcW w:w="1134" w:type="dxa"/>
            <w:tcBorders>
              <w:lef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Availability</w:t>
            </w:r>
          </w:p>
        </w:tc>
        <w:tc>
          <w:tcPr>
            <w:tcW w:w="992" w:type="dxa"/>
            <w:tcBorders>
              <w:lef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Usability</w:t>
            </w:r>
          </w:p>
        </w:tc>
        <w:tc>
          <w:tcPr>
            <w:tcW w:w="1134" w:type="dxa"/>
            <w:tcBorders>
              <w:left w:val="single" w:sz="2" w:space="0" w:color="000001"/>
              <w:right w:val="single" w:sz="2" w:space="0" w:color="000001"/>
            </w:tcBorders>
            <w:tcMar>
              <w:left w:w="-2" w:type="dxa"/>
            </w:tcMar>
            <w:vAlign w:val="center"/>
          </w:tcPr>
          <w:p w:rsidR="00FD27D1" w:rsidRPr="00D10639" w:rsidRDefault="00FD27D1" w:rsidP="00FD27D1">
            <w:pPr>
              <w:pStyle w:val="TableHead"/>
              <w:autoSpaceDE w:val="0"/>
              <w:autoSpaceDN w:val="0"/>
              <w:adjustRightInd w:val="0"/>
              <w:jc w:val="center"/>
            </w:pPr>
            <w:r w:rsidRPr="00D10639">
              <w:rPr>
                <w:szCs w:val="24"/>
              </w:rPr>
              <w:t>Other</w:t>
            </w: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BinDNase</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SC</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 xml:space="preserve">Logistic </w:t>
            </w:r>
            <w:r w:rsidRPr="00D10639">
              <w:rPr>
                <w:szCs w:val="24"/>
              </w:rPr>
              <w:lastRenderedPageBreak/>
              <w:t>regression</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lastRenderedPageBreak/>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r w:rsidR="00A14081" w:rsidRPr="00D10639">
              <w:rPr>
                <w:szCs w:val="24"/>
              </w:rPr>
              <w:t>,</w:t>
            </w:r>
            <w:r w:rsidRPr="00D10639">
              <w:rPr>
                <w:szCs w:val="24"/>
              </w:rPr>
              <w:t xml:space="preserve"> </w:t>
            </w:r>
            <w:r w:rsidRPr="00D10639">
              <w:rPr>
                <w:szCs w:val="24"/>
              </w:rPr>
              <w:lastRenderedPageBreak/>
              <w:t>sliding window</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lastRenderedPageBreak/>
              <w:t>Probability</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Require</w:t>
            </w:r>
            <w:r w:rsidR="00BC68DB" w:rsidRPr="00D10639">
              <w:rPr>
                <w:szCs w:val="24"/>
              </w:rPr>
              <w:t>s</w:t>
            </w:r>
            <w:r w:rsidRPr="00D10639">
              <w:rPr>
                <w:szCs w:val="24"/>
              </w:rPr>
              <w:t xml:space="preserve"> </w:t>
            </w:r>
            <w:r w:rsidRPr="00D10639">
              <w:rPr>
                <w:szCs w:val="24"/>
              </w:rPr>
              <w:lastRenderedPageBreak/>
              <w:t>TF ChIP-seq for training</w:t>
            </w: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lastRenderedPageBreak/>
              <w:t>Boyle</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SEG</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HMM</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34"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p>
        </w:tc>
      </w:tr>
      <w:tr w:rsidR="00FD27D1" w:rsidRPr="00D10639">
        <w:tc>
          <w:tcPr>
            <w:tcW w:w="1159" w:type="dxa"/>
            <w:tcMar>
              <w:left w:w="-2" w:type="dxa"/>
            </w:tcMar>
          </w:tcPr>
          <w:p w:rsidR="00FD27D1" w:rsidRPr="00D10639" w:rsidRDefault="000B774C" w:rsidP="00FD27D1">
            <w:pPr>
              <w:pStyle w:val="TableBody"/>
              <w:autoSpaceDE w:val="0"/>
              <w:autoSpaceDN w:val="0"/>
              <w:adjustRightInd w:val="0"/>
            </w:pPr>
            <w:r w:rsidRPr="00D10639">
              <w:rPr>
                <w:szCs w:val="24"/>
              </w:rPr>
              <w:t>CENTIPEDE</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SC</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Bayesian mixture model</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Probability</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Integrates histone and sequence data</w:t>
            </w: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Cuellar</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SC</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Weighted motif match</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Sliding window</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PWM score</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DNase2TF</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SEG</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Sliding window</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4-mer (DHS sequence bias)</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i/>
                <w:szCs w:val="24"/>
              </w:rPr>
              <w:t>P</w:t>
            </w:r>
            <w:r w:rsidRPr="00D10639">
              <w:rPr>
                <w:szCs w:val="24"/>
              </w:rPr>
              <w:t xml:space="preserve"> </w:t>
            </w:r>
            <w:r w:rsidR="00FD27D1" w:rsidRPr="00D10639">
              <w:rPr>
                <w:szCs w:val="24"/>
              </w:rPr>
              <w:t>values</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FLR</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SC</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Mixture model</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6-mer (naked DNA sequence bias)</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Log-odds</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Bias correction for each TF</w:t>
            </w: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HINT</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SEG</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HMM</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6-mer (DHS sequence bias)</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TC</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Integrates histones</w:t>
            </w: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proofErr w:type="spellStart"/>
            <w:r w:rsidRPr="00D10639">
              <w:rPr>
                <w:szCs w:val="24"/>
              </w:rPr>
              <w:t>Neph</w:t>
            </w:r>
            <w:proofErr w:type="spellEnd"/>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SEG</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Sliding window</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FS</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PIQ</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SEG</w:t>
            </w:r>
          </w:p>
        </w:tc>
        <w:tc>
          <w:tcPr>
            <w:tcW w:w="1278" w:type="dxa"/>
            <w:tcBorders>
              <w:left w:val="single" w:sz="2" w:space="0" w:color="000001"/>
            </w:tcBorders>
            <w:tcMar>
              <w:left w:w="-2" w:type="dxa"/>
            </w:tcMar>
          </w:tcPr>
          <w:p w:rsidR="00FD27D1" w:rsidRPr="00D10639" w:rsidRDefault="00FD27D1" w:rsidP="00FD27D1">
            <w:pPr>
              <w:pStyle w:val="TableBody"/>
              <w:tabs>
                <w:tab w:val="left" w:pos="3132"/>
              </w:tabs>
              <w:autoSpaceDE w:val="0"/>
              <w:autoSpaceDN w:val="0"/>
              <w:adjustRightInd w:val="0"/>
            </w:pPr>
            <w:r w:rsidRPr="00D10639">
              <w:rPr>
                <w:szCs w:val="24"/>
              </w:rPr>
              <w:t>GP</w:t>
            </w:r>
            <w:r w:rsidR="00A14081" w:rsidRPr="00D10639">
              <w:rPr>
                <w:szCs w:val="24"/>
              </w:rPr>
              <w:t>,</w:t>
            </w:r>
            <w:r w:rsidRPr="00D10639">
              <w:rPr>
                <w:szCs w:val="24"/>
              </w:rPr>
              <w:t xml:space="preserve"> expectation propagation</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r w:rsidR="00A14081" w:rsidRPr="00D10639">
              <w:rPr>
                <w:szCs w:val="24"/>
              </w:rPr>
              <w:t>,</w:t>
            </w:r>
            <w:r w:rsidRPr="00D10639">
              <w:rPr>
                <w:szCs w:val="24"/>
              </w:rPr>
              <w:t xml:space="preserve"> GP</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Probability</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Support</w:t>
            </w:r>
            <w:r w:rsidR="00A14081" w:rsidRPr="00D10639">
              <w:rPr>
                <w:szCs w:val="24"/>
              </w:rPr>
              <w:t>s</w:t>
            </w:r>
            <w:r w:rsidRPr="00D10639">
              <w:rPr>
                <w:szCs w:val="24"/>
              </w:rPr>
              <w:t xml:space="preserve"> replicates, time series</w:t>
            </w:r>
          </w:p>
        </w:tc>
      </w:tr>
      <w:tr w:rsidR="00FD27D1" w:rsidRPr="00D10639">
        <w:tc>
          <w:tcPr>
            <w:tcW w:w="1159" w:type="dxa"/>
            <w:tcMar>
              <w:left w:w="-2" w:type="dxa"/>
            </w:tcMar>
          </w:tcPr>
          <w:p w:rsidR="00FD27D1" w:rsidRPr="00D10639" w:rsidRDefault="00FD27D1" w:rsidP="00FD27D1">
            <w:pPr>
              <w:pStyle w:val="TableBody"/>
              <w:autoSpaceDE w:val="0"/>
              <w:autoSpaceDN w:val="0"/>
              <w:adjustRightInd w:val="0"/>
            </w:pPr>
            <w:r w:rsidRPr="00D10639">
              <w:rPr>
                <w:szCs w:val="24"/>
              </w:rPr>
              <w:t>Wellington</w:t>
            </w:r>
          </w:p>
        </w:tc>
        <w:tc>
          <w:tcPr>
            <w:tcW w:w="567"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SEG</w:t>
            </w:r>
          </w:p>
        </w:tc>
        <w:tc>
          <w:tcPr>
            <w:tcW w:w="1278"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Sliding window</w:t>
            </w:r>
          </w:p>
        </w:tc>
        <w:tc>
          <w:tcPr>
            <w:tcW w:w="113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None</w:t>
            </w:r>
          </w:p>
        </w:tc>
        <w:tc>
          <w:tcPr>
            <w:tcW w:w="1199"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Base pair</w:t>
            </w:r>
          </w:p>
        </w:tc>
        <w:tc>
          <w:tcPr>
            <w:tcW w:w="1134" w:type="dxa"/>
            <w:tcBorders>
              <w:left w:val="single" w:sz="2" w:space="0" w:color="000001"/>
            </w:tcBorders>
            <w:tcMar>
              <w:left w:w="-2" w:type="dxa"/>
            </w:tcMar>
          </w:tcPr>
          <w:p w:rsidR="00FD27D1" w:rsidRPr="00D10639" w:rsidRDefault="00A14081" w:rsidP="00FD27D1">
            <w:pPr>
              <w:pStyle w:val="TableBody"/>
              <w:autoSpaceDE w:val="0"/>
              <w:autoSpaceDN w:val="0"/>
              <w:adjustRightInd w:val="0"/>
            </w:pPr>
            <w:r w:rsidRPr="00D10639">
              <w:rPr>
                <w:i/>
                <w:szCs w:val="24"/>
              </w:rPr>
              <w:t>P</w:t>
            </w:r>
            <w:r w:rsidRPr="00D10639">
              <w:rPr>
                <w:szCs w:val="24"/>
              </w:rPr>
              <w:t xml:space="preserve"> </w:t>
            </w:r>
            <w:r w:rsidR="00FD27D1" w:rsidRPr="00D10639">
              <w:rPr>
                <w:szCs w:val="24"/>
              </w:rPr>
              <w:t>value</w:t>
            </w:r>
          </w:p>
        </w:tc>
        <w:tc>
          <w:tcPr>
            <w:tcW w:w="1134"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992" w:type="dxa"/>
            <w:tcBorders>
              <w:left w:val="single" w:sz="2" w:space="0" w:color="000001"/>
            </w:tcBorders>
            <w:tcMar>
              <w:left w:w="-2" w:type="dxa"/>
            </w:tcMar>
          </w:tcPr>
          <w:p w:rsidR="00FD27D1" w:rsidRPr="00D10639" w:rsidRDefault="00FD27D1" w:rsidP="00FD27D1">
            <w:pPr>
              <w:pStyle w:val="TableBody"/>
              <w:autoSpaceDE w:val="0"/>
              <w:autoSpaceDN w:val="0"/>
              <w:adjustRightInd w:val="0"/>
            </w:pPr>
            <w:r w:rsidRPr="00D10639">
              <w:rPr>
                <w:szCs w:val="24"/>
              </w:rPr>
              <w:t>+</w:t>
            </w:r>
          </w:p>
        </w:tc>
        <w:tc>
          <w:tcPr>
            <w:tcW w:w="1134" w:type="dxa"/>
            <w:tcBorders>
              <w:left w:val="single" w:sz="2" w:space="0" w:color="000001"/>
              <w:right w:val="single" w:sz="2" w:space="0" w:color="000001"/>
            </w:tcBorders>
            <w:tcMar>
              <w:left w:w="-2" w:type="dxa"/>
            </w:tcMar>
          </w:tcPr>
          <w:p w:rsidR="00FD27D1" w:rsidRPr="00D10639" w:rsidRDefault="00FD27D1" w:rsidP="00FD27D1">
            <w:pPr>
              <w:pStyle w:val="TableBody"/>
              <w:autoSpaceDE w:val="0"/>
              <w:autoSpaceDN w:val="0"/>
              <w:adjustRightInd w:val="0"/>
            </w:pPr>
          </w:p>
        </w:tc>
      </w:tr>
    </w:tbl>
    <w:p w:rsidR="00FD27D1" w:rsidRPr="00D10639" w:rsidRDefault="00FD27D1">
      <w:pPr>
        <w:pStyle w:val="TableLegend"/>
        <w:autoSpaceDE w:val="0"/>
        <w:autoSpaceDN w:val="0"/>
        <w:adjustRightInd w:val="0"/>
        <w:rPr>
          <w:szCs w:val="24"/>
        </w:rPr>
      </w:pPr>
      <w:proofErr w:type="gramStart"/>
      <w:r w:rsidRPr="00D10639">
        <w:rPr>
          <w:szCs w:val="24"/>
        </w:rPr>
        <w:t>Main characteristics of the evaluated methods.</w:t>
      </w:r>
      <w:proofErr w:type="gramEnd"/>
      <w:r w:rsidRPr="00D10639">
        <w:rPr>
          <w:szCs w:val="24"/>
        </w:rPr>
        <w:t xml:space="preserve"> </w:t>
      </w:r>
      <w:r w:rsidR="00A14081" w:rsidRPr="00D10639">
        <w:rPr>
          <w:szCs w:val="24"/>
        </w:rPr>
        <w:t>Under “Availability</w:t>
      </w:r>
      <w:del w:id="59" w:author="Eduardo Gusmao" w:date="2016-02-04T05:21:00Z">
        <w:r w:rsidR="00A14081" w:rsidRPr="00D10639" w:rsidDel="009C59E2">
          <w:rPr>
            <w:szCs w:val="24"/>
          </w:rPr>
          <w:delText>,</w:delText>
        </w:r>
      </w:del>
      <w:r w:rsidR="00A14081" w:rsidRPr="00D10639">
        <w:rPr>
          <w:szCs w:val="24"/>
        </w:rPr>
        <w:t>”</w:t>
      </w:r>
      <w:ins w:id="60" w:author="Eduardo Gusmao" w:date="2016-02-04T05:21:00Z">
        <w:r w:rsidR="009C59E2">
          <w:rPr>
            <w:szCs w:val="24"/>
          </w:rPr>
          <w:t>,</w:t>
        </w:r>
      </w:ins>
      <w:r w:rsidR="00A14081" w:rsidRPr="00D10639">
        <w:rPr>
          <w:szCs w:val="24"/>
        </w:rPr>
        <w:t xml:space="preserve"> “</w:t>
      </w:r>
      <w:r w:rsidRPr="00D10639">
        <w:rPr>
          <w:szCs w:val="24"/>
        </w:rPr>
        <w:t>+</w:t>
      </w:r>
      <w:r w:rsidR="00A14081" w:rsidRPr="00D10639">
        <w:rPr>
          <w:szCs w:val="24"/>
        </w:rPr>
        <w:t>”</w:t>
      </w:r>
      <w:r w:rsidRPr="00D10639">
        <w:rPr>
          <w:szCs w:val="24"/>
        </w:rPr>
        <w:t xml:space="preserve"> </w:t>
      </w:r>
      <w:r w:rsidR="00A14081" w:rsidRPr="00D10639">
        <w:rPr>
          <w:szCs w:val="24"/>
        </w:rPr>
        <w:t xml:space="preserve">denotes that the method is </w:t>
      </w:r>
      <w:r w:rsidRPr="00D10639">
        <w:rPr>
          <w:szCs w:val="24"/>
        </w:rPr>
        <w:t>public</w:t>
      </w:r>
      <w:r w:rsidR="00A14081" w:rsidRPr="00D10639">
        <w:rPr>
          <w:szCs w:val="24"/>
        </w:rPr>
        <w:t>ally</w:t>
      </w:r>
      <w:r w:rsidRPr="00D10639">
        <w:rPr>
          <w:szCs w:val="24"/>
        </w:rPr>
        <w:t xml:space="preserve"> available. </w:t>
      </w:r>
      <w:r w:rsidR="00A14081" w:rsidRPr="00D10639">
        <w:rPr>
          <w:szCs w:val="24"/>
        </w:rPr>
        <w:t xml:space="preserve">The </w:t>
      </w:r>
      <w:r w:rsidRPr="00D10639">
        <w:rPr>
          <w:szCs w:val="24"/>
        </w:rPr>
        <w:t xml:space="preserve">Boyle method is not public, but </w:t>
      </w:r>
      <w:r w:rsidR="00A14081" w:rsidRPr="00D10639">
        <w:rPr>
          <w:szCs w:val="24"/>
        </w:rPr>
        <w:t xml:space="preserve">the </w:t>
      </w:r>
      <w:r w:rsidRPr="00D10639">
        <w:rPr>
          <w:szCs w:val="24"/>
        </w:rPr>
        <w:t>authors provide footprint predictions f</w:t>
      </w:r>
      <w:r w:rsidR="00A14081" w:rsidRPr="00D10639">
        <w:rPr>
          <w:szCs w:val="24"/>
        </w:rPr>
        <w:t>or</w:t>
      </w:r>
      <w:r w:rsidRPr="00D10639">
        <w:rPr>
          <w:szCs w:val="24"/>
        </w:rPr>
        <w:t xml:space="preserve"> a few cells. </w:t>
      </w:r>
      <w:r w:rsidR="00A14081" w:rsidRPr="00D10639">
        <w:rPr>
          <w:szCs w:val="24"/>
        </w:rPr>
        <w:t>Under “U</w:t>
      </w:r>
      <w:r w:rsidRPr="00D10639">
        <w:rPr>
          <w:szCs w:val="24"/>
        </w:rPr>
        <w:t>sability</w:t>
      </w:r>
      <w:del w:id="61" w:author="Eduardo Gusmao" w:date="2016-02-04T05:21:00Z">
        <w:r w:rsidRPr="00D10639" w:rsidDel="009C59E2">
          <w:rPr>
            <w:szCs w:val="24"/>
          </w:rPr>
          <w:delText>,</w:delText>
        </w:r>
      </w:del>
      <w:r w:rsidR="00A14081" w:rsidRPr="00D10639">
        <w:rPr>
          <w:szCs w:val="24"/>
        </w:rPr>
        <w:t>”</w:t>
      </w:r>
      <w:ins w:id="62" w:author="Eduardo Gusmao" w:date="2016-02-04T05:22:00Z">
        <w:r w:rsidR="009C59E2">
          <w:rPr>
            <w:szCs w:val="24"/>
          </w:rPr>
          <w:t>,</w:t>
        </w:r>
      </w:ins>
      <w:r w:rsidRPr="00D10639">
        <w:rPr>
          <w:szCs w:val="24"/>
        </w:rPr>
        <w:t xml:space="preserve"> </w:t>
      </w:r>
      <w:r w:rsidR="00A14081" w:rsidRPr="00D10639">
        <w:rPr>
          <w:szCs w:val="24"/>
        </w:rPr>
        <w:t xml:space="preserve">“+” denotes that the </w:t>
      </w:r>
      <w:r w:rsidRPr="00D10639">
        <w:rPr>
          <w:szCs w:val="24"/>
        </w:rPr>
        <w:t>method natively support</w:t>
      </w:r>
      <w:r w:rsidR="00A14081" w:rsidRPr="00D10639">
        <w:rPr>
          <w:szCs w:val="24"/>
        </w:rPr>
        <w:t>s</w:t>
      </w:r>
      <w:r w:rsidRPr="00D10639">
        <w:rPr>
          <w:szCs w:val="24"/>
        </w:rPr>
        <w:t xml:space="preserve"> standard genomic files and </w:t>
      </w:r>
      <w:r w:rsidR="00A14081" w:rsidRPr="00D10639">
        <w:rPr>
          <w:szCs w:val="24"/>
        </w:rPr>
        <w:t>can be</w:t>
      </w:r>
      <w:r w:rsidRPr="00D10639">
        <w:rPr>
          <w:szCs w:val="24"/>
        </w:rPr>
        <w:t xml:space="preserve"> executed with few commands (</w:t>
      </w:r>
      <w:r w:rsidRPr="00D10639">
        <w:rPr>
          <w:rFonts w:ascii="Symbol" w:hAnsi="Symbol"/>
          <w:szCs w:val="24"/>
        </w:rPr>
        <w:t></w:t>
      </w:r>
      <w:ins w:id="63" w:author="Eduardo Gusmao" w:date="2016-02-04T05:22:00Z">
        <w:r w:rsidR="009C59E2">
          <w:rPr>
            <w:rFonts w:ascii="Symbol" w:hAnsi="Symbol"/>
            <w:szCs w:val="24"/>
          </w:rPr>
          <w:t></w:t>
        </w:r>
      </w:ins>
      <w:r w:rsidRPr="00D10639">
        <w:rPr>
          <w:szCs w:val="24"/>
        </w:rPr>
        <w:t>3). SC</w:t>
      </w:r>
      <w:r w:rsidR="00A14081" w:rsidRPr="00D10639">
        <w:rPr>
          <w:szCs w:val="24"/>
        </w:rPr>
        <w:t>,</w:t>
      </w:r>
      <w:r w:rsidRPr="00D10639">
        <w:rPr>
          <w:szCs w:val="24"/>
        </w:rPr>
        <w:t xml:space="preserve"> site centric</w:t>
      </w:r>
      <w:r w:rsidR="00A14081" w:rsidRPr="00D10639">
        <w:rPr>
          <w:szCs w:val="24"/>
        </w:rPr>
        <w:t>;</w:t>
      </w:r>
      <w:r w:rsidRPr="00D10639">
        <w:rPr>
          <w:szCs w:val="24"/>
        </w:rPr>
        <w:t xml:space="preserve"> SEG</w:t>
      </w:r>
      <w:r w:rsidR="00A14081" w:rsidRPr="00D10639">
        <w:rPr>
          <w:szCs w:val="24"/>
        </w:rPr>
        <w:t>,</w:t>
      </w:r>
      <w:r w:rsidRPr="00D10639">
        <w:rPr>
          <w:szCs w:val="24"/>
        </w:rPr>
        <w:t xml:space="preserve"> segmentation approach</w:t>
      </w:r>
      <w:r w:rsidR="00643EB8" w:rsidRPr="00D10639">
        <w:rPr>
          <w:szCs w:val="24"/>
        </w:rPr>
        <w:t xml:space="preserve">; HMM, hidden Markov model; </w:t>
      </w:r>
      <w:r w:rsidR="00BC68DB" w:rsidRPr="00D10639">
        <w:rPr>
          <w:szCs w:val="24"/>
        </w:rPr>
        <w:t xml:space="preserve">PWM, position weight matrix; </w:t>
      </w:r>
      <w:r w:rsidR="00643EB8" w:rsidRPr="00D10639">
        <w:rPr>
          <w:szCs w:val="24"/>
        </w:rPr>
        <w:t>GP, Gaussian process</w:t>
      </w:r>
      <w:r w:rsidR="00A14081" w:rsidRPr="00D10639">
        <w:rPr>
          <w:szCs w:val="24"/>
        </w:rPr>
        <w:t>.</w:t>
      </w:r>
    </w:p>
    <w:p w:rsidR="00FD27D1" w:rsidRPr="00D10639" w:rsidRDefault="00A14081">
      <w:pPr>
        <w:pStyle w:val="OnlineMethHead1"/>
        <w:autoSpaceDE w:val="0"/>
        <w:autoSpaceDN w:val="0"/>
        <w:adjustRightInd w:val="0"/>
        <w:rPr>
          <w:szCs w:val="24"/>
        </w:rPr>
      </w:pPr>
      <w:r w:rsidRPr="00D10639">
        <w:rPr>
          <w:szCs w:val="24"/>
        </w:rPr>
        <w:t xml:space="preserve">ONLINE </w:t>
      </w:r>
      <w:r w:rsidR="00FD27D1" w:rsidRPr="00D10639">
        <w:rPr>
          <w:szCs w:val="24"/>
        </w:rPr>
        <w:t>METHODS</w:t>
      </w:r>
    </w:p>
    <w:p w:rsidR="00FD27D1" w:rsidRPr="00D10639" w:rsidRDefault="00FD27D1">
      <w:pPr>
        <w:pStyle w:val="OnlineSubheading"/>
        <w:autoSpaceDE w:val="0"/>
        <w:autoSpaceDN w:val="0"/>
        <w:adjustRightInd w:val="0"/>
        <w:rPr>
          <w:rFonts w:ascii="Arial" w:hAnsi="Arial"/>
          <w:szCs w:val="24"/>
        </w:rPr>
      </w:pPr>
      <w:proofErr w:type="gramStart"/>
      <w:r w:rsidRPr="00D10639">
        <w:rPr>
          <w:rFonts w:ascii="Arial" w:hAnsi="Arial"/>
          <w:szCs w:val="24"/>
        </w:rPr>
        <w:t>Data.</w:t>
      </w:r>
      <w:proofErr w:type="gramEnd"/>
    </w:p>
    <w:p w:rsidR="00FD27D1" w:rsidRPr="00D10639" w:rsidRDefault="00FD27D1">
      <w:pPr>
        <w:pStyle w:val="OnlineMethPara"/>
        <w:autoSpaceDE w:val="0"/>
        <w:autoSpaceDN w:val="0"/>
        <w:adjustRightInd w:val="0"/>
        <w:rPr>
          <w:szCs w:val="24"/>
        </w:rPr>
      </w:pPr>
      <w:r w:rsidRPr="00D10639">
        <w:rPr>
          <w:szCs w:val="24"/>
        </w:rPr>
        <w:t>DNase-seq aligned reads were obtained from ENCODE</w:t>
      </w:r>
      <w:r w:rsidRPr="00D10639">
        <w:rPr>
          <w:rStyle w:val="citebib"/>
          <w:szCs w:val="24"/>
          <w:shd w:val="clear" w:color="auto" w:fill="auto"/>
          <w:vertAlign w:val="superscript"/>
        </w:rPr>
        <w:t>1</w:t>
      </w:r>
      <w:r w:rsidRPr="00D10639">
        <w:rPr>
          <w:szCs w:val="24"/>
        </w:rPr>
        <w:t xml:space="preserve">. To perform the computational footprint experiments, we obtained data </w:t>
      </w:r>
      <w:r w:rsidR="00A14081" w:rsidRPr="00D10639">
        <w:rPr>
          <w:szCs w:val="24"/>
        </w:rPr>
        <w:t xml:space="preserve">for </w:t>
      </w:r>
      <w:r w:rsidRPr="00D10639">
        <w:rPr>
          <w:szCs w:val="24"/>
        </w:rPr>
        <w:t xml:space="preserve">H1-hESC, HeLa-S3, HepG2, </w:t>
      </w:r>
      <w:r w:rsidR="00315A48" w:rsidRPr="00D10639">
        <w:rPr>
          <w:szCs w:val="24"/>
        </w:rPr>
        <w:t>HUVEC</w:t>
      </w:r>
      <w:r w:rsidRPr="00D10639">
        <w:rPr>
          <w:szCs w:val="24"/>
        </w:rPr>
        <w:t xml:space="preserve">, K562, </w:t>
      </w:r>
      <w:proofErr w:type="spellStart"/>
      <w:r w:rsidRPr="00D10639">
        <w:rPr>
          <w:szCs w:val="24"/>
        </w:rPr>
        <w:t>LNCaP</w:t>
      </w:r>
      <w:proofErr w:type="spellEnd"/>
      <w:r w:rsidRPr="00D10639">
        <w:rPr>
          <w:szCs w:val="24"/>
        </w:rPr>
        <w:t xml:space="preserve"> and MCF-7 </w:t>
      </w:r>
      <w:r w:rsidR="00315A48" w:rsidRPr="00D10639">
        <w:rPr>
          <w:szCs w:val="24"/>
        </w:rPr>
        <w:t xml:space="preserve">cells </w:t>
      </w:r>
      <w:r w:rsidRPr="00D10639">
        <w:rPr>
          <w:szCs w:val="24"/>
        </w:rPr>
        <w:t>from Crawford</w:t>
      </w:r>
      <w:r w:rsidR="00A14081" w:rsidRPr="00D10639">
        <w:rPr>
          <w:szCs w:val="24"/>
        </w:rPr>
        <w:t>’</w:t>
      </w:r>
      <w:r w:rsidRPr="00D10639">
        <w:rPr>
          <w:szCs w:val="24"/>
        </w:rPr>
        <w:t xml:space="preserve">s </w:t>
      </w:r>
      <w:r w:rsidR="00A14081" w:rsidRPr="00D10639">
        <w:rPr>
          <w:szCs w:val="24"/>
        </w:rPr>
        <w:t>l</w:t>
      </w:r>
      <w:r w:rsidRPr="00D10639">
        <w:rPr>
          <w:szCs w:val="24"/>
        </w:rPr>
        <w:t>ab</w:t>
      </w:r>
      <w:ins w:id="64" w:author="Eduardo Gusmao" w:date="2016-02-04T05:25:00Z">
        <w:r w:rsidR="00AC0A3D">
          <w:rPr>
            <w:szCs w:val="24"/>
          </w:rPr>
          <w:t xml:space="preserve"> </w:t>
        </w:r>
        <w:commentRangeStart w:id="65"/>
        <w:r w:rsidR="00AC0A3D">
          <w:rPr>
            <w:szCs w:val="24"/>
          </w:rPr>
          <w:t>in</w:t>
        </w:r>
      </w:ins>
      <w:ins w:id="66" w:author="Eduardo Gusmao" w:date="2016-02-04T05:27:00Z">
        <w:r w:rsidR="00AC0A3D">
          <w:rPr>
            <w:szCs w:val="24"/>
          </w:rPr>
          <w:t xml:space="preserve"> the</w:t>
        </w:r>
      </w:ins>
      <w:ins w:id="67" w:author="Eduardo Gusmao" w:date="2016-02-04T05:25:00Z">
        <w:r w:rsidR="00AC0A3D">
          <w:rPr>
            <w:szCs w:val="24"/>
          </w:rPr>
          <w:t xml:space="preserve"> Duke University</w:t>
        </w:r>
      </w:ins>
      <w:r w:rsidRPr="00D10639">
        <w:rPr>
          <w:szCs w:val="24"/>
        </w:rPr>
        <w:t xml:space="preserve"> (labeled “DU”</w:t>
      </w:r>
      <w:r w:rsidR="00A14081" w:rsidRPr="00D10639">
        <w:rPr>
          <w:szCs w:val="24"/>
        </w:rPr>
        <w:t xml:space="preserve"> in the following</w:t>
      </w:r>
      <w:r w:rsidRPr="00D10639">
        <w:rPr>
          <w:szCs w:val="24"/>
        </w:rPr>
        <w:t xml:space="preserve">) </w:t>
      </w:r>
      <w:r w:rsidR="00315A48" w:rsidRPr="00D10639">
        <w:rPr>
          <w:b/>
          <w:szCs w:val="24"/>
          <w:u w:val="single"/>
        </w:rPr>
        <w:t>[AU: Please provide the full name of the institution here.]</w:t>
      </w:r>
      <w:r w:rsidR="00315A48" w:rsidRPr="00D10639">
        <w:rPr>
          <w:szCs w:val="24"/>
        </w:rPr>
        <w:t xml:space="preserve"> </w:t>
      </w:r>
      <w:commentRangeEnd w:id="65"/>
      <w:r w:rsidR="00AC0A3D">
        <w:rPr>
          <w:rStyle w:val="Refdecomentrio"/>
        </w:rPr>
        <w:commentReference w:id="65"/>
      </w:r>
      <w:r w:rsidRPr="00D10639">
        <w:rPr>
          <w:szCs w:val="24"/>
        </w:rPr>
        <w:t xml:space="preserve">and </w:t>
      </w:r>
      <w:r w:rsidR="00315A48" w:rsidRPr="00D10639">
        <w:rPr>
          <w:szCs w:val="24"/>
        </w:rPr>
        <w:t xml:space="preserve">for </w:t>
      </w:r>
      <w:r w:rsidRPr="00D10639">
        <w:rPr>
          <w:szCs w:val="24"/>
        </w:rPr>
        <w:t xml:space="preserve">H7-hESC, HepG2, </w:t>
      </w:r>
      <w:r w:rsidR="00315A48" w:rsidRPr="00D10639">
        <w:rPr>
          <w:szCs w:val="24"/>
        </w:rPr>
        <w:t>HUVEC</w:t>
      </w:r>
      <w:r w:rsidRPr="00D10639">
        <w:rPr>
          <w:szCs w:val="24"/>
        </w:rPr>
        <w:t xml:space="preserve">, K562 and m3134 </w:t>
      </w:r>
      <w:r w:rsidR="00315A48" w:rsidRPr="00D10639">
        <w:rPr>
          <w:szCs w:val="24"/>
        </w:rPr>
        <w:t xml:space="preserve">cells </w:t>
      </w:r>
      <w:r w:rsidRPr="00D10639">
        <w:rPr>
          <w:szCs w:val="24"/>
        </w:rPr>
        <w:t xml:space="preserve">from </w:t>
      </w:r>
      <w:proofErr w:type="spellStart"/>
      <w:r w:rsidRPr="00D10639">
        <w:rPr>
          <w:szCs w:val="24"/>
        </w:rPr>
        <w:t>Stamatoyannopoulous</w:t>
      </w:r>
      <w:r w:rsidR="00A14081" w:rsidRPr="00D10639">
        <w:rPr>
          <w:szCs w:val="24"/>
        </w:rPr>
        <w:t>’s</w:t>
      </w:r>
      <w:proofErr w:type="spellEnd"/>
      <w:r w:rsidRPr="00D10639">
        <w:rPr>
          <w:szCs w:val="24"/>
        </w:rPr>
        <w:t xml:space="preserve"> lab</w:t>
      </w:r>
      <w:ins w:id="68" w:author="Eduardo Gusmao" w:date="2016-02-04T05:27:00Z">
        <w:r w:rsidR="00AC0A3D">
          <w:rPr>
            <w:szCs w:val="24"/>
          </w:rPr>
          <w:t xml:space="preserve"> </w:t>
        </w:r>
        <w:commentRangeStart w:id="69"/>
        <w:r w:rsidR="00AC0A3D">
          <w:rPr>
            <w:szCs w:val="24"/>
          </w:rPr>
          <w:t xml:space="preserve">in the </w:t>
        </w:r>
        <w:proofErr w:type="spellStart"/>
        <w:r w:rsidR="00AC0A3D">
          <w:rPr>
            <w:szCs w:val="24"/>
          </w:rPr>
          <w:t>Univerity</w:t>
        </w:r>
        <w:proofErr w:type="spellEnd"/>
        <w:r w:rsidR="00AC0A3D">
          <w:rPr>
            <w:szCs w:val="24"/>
          </w:rPr>
          <w:t xml:space="preserve"> of Washington</w:t>
        </w:r>
      </w:ins>
      <w:r w:rsidRPr="00D10639">
        <w:rPr>
          <w:szCs w:val="24"/>
        </w:rPr>
        <w:t xml:space="preserve"> (labeled “UW”</w:t>
      </w:r>
      <w:r w:rsidR="00A14081" w:rsidRPr="00D10639">
        <w:rPr>
          <w:szCs w:val="24"/>
        </w:rPr>
        <w:t xml:space="preserve"> in the following</w:t>
      </w:r>
      <w:r w:rsidRPr="00D10639">
        <w:rPr>
          <w:szCs w:val="24"/>
        </w:rPr>
        <w:t>)</w:t>
      </w:r>
      <w:r w:rsidR="00315A48" w:rsidRPr="00D10639">
        <w:rPr>
          <w:b/>
          <w:szCs w:val="24"/>
          <w:u w:val="single"/>
        </w:rPr>
        <w:t xml:space="preserve"> [AU: Please provide the full name of the institution here.]</w:t>
      </w:r>
      <w:r w:rsidRPr="00D10639">
        <w:rPr>
          <w:szCs w:val="24"/>
        </w:rPr>
        <w:t xml:space="preserve">. </w:t>
      </w:r>
      <w:commentRangeEnd w:id="69"/>
      <w:r w:rsidR="00AC0A3D">
        <w:rPr>
          <w:rStyle w:val="Refdecomentrio"/>
        </w:rPr>
        <w:commentReference w:id="69"/>
      </w:r>
      <w:r w:rsidRPr="00D10639">
        <w:rPr>
          <w:szCs w:val="24"/>
        </w:rPr>
        <w:t xml:space="preserve">We also used naked DNA (deproteinized) DNase-seq experiments </w:t>
      </w:r>
      <w:r w:rsidR="00315A48" w:rsidRPr="00D10639">
        <w:rPr>
          <w:szCs w:val="24"/>
        </w:rPr>
        <w:t>with</w:t>
      </w:r>
      <w:r w:rsidRPr="00D10639">
        <w:rPr>
          <w:szCs w:val="24"/>
        </w:rPr>
        <w:t xml:space="preserve"> MCF-7 and K562</w:t>
      </w:r>
      <w:r w:rsidR="00315A48" w:rsidRPr="00D10639">
        <w:rPr>
          <w:szCs w:val="24"/>
        </w:rPr>
        <w:t xml:space="preserve"> cells</w:t>
      </w:r>
      <w:r w:rsidRPr="00D10639">
        <w:rPr>
          <w:szCs w:val="24"/>
        </w:rPr>
        <w:t xml:space="preserve"> (DU</w:t>
      </w:r>
      <w:proofErr w:type="gramStart"/>
      <w:r w:rsidRPr="00D10639">
        <w:rPr>
          <w:szCs w:val="24"/>
        </w:rPr>
        <w:t>)</w:t>
      </w:r>
      <w:r w:rsidRPr="00D10639">
        <w:rPr>
          <w:rStyle w:val="citebib"/>
          <w:szCs w:val="24"/>
          <w:shd w:val="clear" w:color="auto" w:fill="auto"/>
          <w:vertAlign w:val="superscript"/>
        </w:rPr>
        <w:t>12</w:t>
      </w:r>
      <w:proofErr w:type="gramEnd"/>
      <w:r w:rsidRPr="00D10639">
        <w:rPr>
          <w:szCs w:val="24"/>
        </w:rPr>
        <w:t xml:space="preserve"> and</w:t>
      </w:r>
      <w:r w:rsidR="00315A48" w:rsidRPr="00D10639">
        <w:rPr>
          <w:szCs w:val="24"/>
        </w:rPr>
        <w:t xml:space="preserve"> with</w:t>
      </w:r>
      <w:r w:rsidRPr="00D10639">
        <w:rPr>
          <w:szCs w:val="24"/>
        </w:rPr>
        <w:t xml:space="preserve"> IMR90</w:t>
      </w:r>
      <w:r w:rsidR="00315A48" w:rsidRPr="00D10639">
        <w:rPr>
          <w:szCs w:val="24"/>
        </w:rPr>
        <w:t xml:space="preserve"> cells</w:t>
      </w:r>
      <w:r w:rsidRPr="00D10639">
        <w:rPr>
          <w:szCs w:val="24"/>
        </w:rPr>
        <w:t xml:space="preserve"> (UW)</w:t>
      </w:r>
      <w:r w:rsidRPr="00D10639">
        <w:rPr>
          <w:rStyle w:val="citebib"/>
          <w:szCs w:val="24"/>
          <w:shd w:val="clear" w:color="auto" w:fill="auto"/>
          <w:vertAlign w:val="superscript"/>
        </w:rPr>
        <w:t>26</w:t>
      </w:r>
      <w:r w:rsidRPr="00D10639">
        <w:rPr>
          <w:szCs w:val="24"/>
        </w:rPr>
        <w:t xml:space="preserve">. </w:t>
      </w:r>
      <w:r w:rsidR="00315A48" w:rsidRPr="00D10639">
        <w:rPr>
          <w:szCs w:val="24"/>
        </w:rPr>
        <w:t xml:space="preserve">Experiments on </w:t>
      </w:r>
      <w:r w:rsidRPr="00D10639">
        <w:rPr>
          <w:szCs w:val="24"/>
        </w:rPr>
        <w:t>DU</w:t>
      </w:r>
      <w:r w:rsidR="00315A48" w:rsidRPr="00D10639">
        <w:rPr>
          <w:szCs w:val="24"/>
        </w:rPr>
        <w:t xml:space="preserve"> cell</w:t>
      </w:r>
      <w:r w:rsidR="00A14081" w:rsidRPr="00D10639">
        <w:rPr>
          <w:szCs w:val="24"/>
        </w:rPr>
        <w:t>s</w:t>
      </w:r>
      <w:r w:rsidRPr="00D10639">
        <w:rPr>
          <w:szCs w:val="24"/>
        </w:rPr>
        <w:t xml:space="preserve"> follow</w:t>
      </w:r>
      <w:r w:rsidR="00A14081" w:rsidRPr="00D10639">
        <w:rPr>
          <w:szCs w:val="24"/>
        </w:rPr>
        <w:t>ed</w:t>
      </w:r>
      <w:r w:rsidRPr="00D10639">
        <w:rPr>
          <w:szCs w:val="24"/>
        </w:rPr>
        <w:t xml:space="preserve"> the single-hit protocol, </w:t>
      </w:r>
      <w:r w:rsidR="00A14081" w:rsidRPr="00D10639">
        <w:rPr>
          <w:szCs w:val="24"/>
        </w:rPr>
        <w:t>and</w:t>
      </w:r>
      <w:r w:rsidR="00315A48" w:rsidRPr="00D10639">
        <w:rPr>
          <w:szCs w:val="24"/>
        </w:rPr>
        <w:t xml:space="preserve"> experiments on</w:t>
      </w:r>
      <w:r w:rsidR="00A14081" w:rsidRPr="00D10639">
        <w:rPr>
          <w:szCs w:val="24"/>
        </w:rPr>
        <w:t xml:space="preserve"> </w:t>
      </w:r>
      <w:r w:rsidRPr="00D10639">
        <w:rPr>
          <w:szCs w:val="24"/>
        </w:rPr>
        <w:t>UW</w:t>
      </w:r>
      <w:r w:rsidR="00315A48" w:rsidRPr="00D10639">
        <w:rPr>
          <w:szCs w:val="24"/>
        </w:rPr>
        <w:t xml:space="preserve"> cell</w:t>
      </w:r>
      <w:r w:rsidR="00A14081" w:rsidRPr="00D10639">
        <w:rPr>
          <w:szCs w:val="24"/>
        </w:rPr>
        <w:t>s</w:t>
      </w:r>
      <w:r w:rsidRPr="00D10639">
        <w:rPr>
          <w:szCs w:val="24"/>
        </w:rPr>
        <w:t xml:space="preserve"> follow</w:t>
      </w:r>
      <w:r w:rsidR="00A14081" w:rsidRPr="00D10639">
        <w:rPr>
          <w:szCs w:val="24"/>
        </w:rPr>
        <w:t>ed</w:t>
      </w:r>
      <w:r w:rsidRPr="00D10639">
        <w:rPr>
          <w:szCs w:val="24"/>
        </w:rPr>
        <w:t xml:space="preserve"> the double-hit protocol. In addition, to perform the DNase-seq bias estimation clustering, </w:t>
      </w:r>
      <w:r w:rsidRPr="00D10639">
        <w:rPr>
          <w:szCs w:val="24"/>
        </w:rPr>
        <w:lastRenderedPageBreak/>
        <w:t xml:space="preserve">we used all </w:t>
      </w:r>
      <w:r w:rsidR="00875605" w:rsidRPr="00D10639">
        <w:rPr>
          <w:szCs w:val="24"/>
        </w:rPr>
        <w:t>t</w:t>
      </w:r>
      <w:r w:rsidRPr="00D10639">
        <w:rPr>
          <w:szCs w:val="24"/>
        </w:rPr>
        <w:t xml:space="preserve">ier 1 and </w:t>
      </w:r>
      <w:r w:rsidR="00875605" w:rsidRPr="00D10639">
        <w:rPr>
          <w:szCs w:val="24"/>
        </w:rPr>
        <w:t>t</w:t>
      </w:r>
      <w:r w:rsidRPr="00D10639">
        <w:rPr>
          <w:szCs w:val="24"/>
        </w:rPr>
        <w:t>ier 2 cell types</w:t>
      </w:r>
      <w:r w:rsidR="00315A48" w:rsidRPr="00D10639">
        <w:rPr>
          <w:szCs w:val="24"/>
        </w:rPr>
        <w:t xml:space="preserve"> from ENCODE</w:t>
      </w:r>
      <w:r w:rsidRPr="00D10639">
        <w:rPr>
          <w:rStyle w:val="citebib"/>
          <w:szCs w:val="24"/>
          <w:shd w:val="clear" w:color="auto" w:fill="auto"/>
          <w:vertAlign w:val="superscript"/>
        </w:rPr>
        <w:t>1</w:t>
      </w:r>
      <w:r w:rsidRPr="00D10639">
        <w:rPr>
          <w:szCs w:val="24"/>
        </w:rPr>
        <w:t xml:space="preserve">. </w:t>
      </w:r>
      <w:r w:rsidRPr="00D10639">
        <w:rPr>
          <w:rStyle w:val="citetbl"/>
          <w:szCs w:val="24"/>
          <w:shd w:val="clear" w:color="auto" w:fill="auto"/>
        </w:rPr>
        <w:t>Supplementary Table 2</w:t>
      </w:r>
      <w:r w:rsidRPr="00D10639">
        <w:rPr>
          <w:szCs w:val="24"/>
        </w:rPr>
        <w:t xml:space="preserve"> </w:t>
      </w:r>
      <w:r w:rsidR="00875605" w:rsidRPr="00D10639">
        <w:rPr>
          <w:szCs w:val="24"/>
        </w:rPr>
        <w:t>presents</w:t>
      </w:r>
      <w:r w:rsidRPr="00D10639">
        <w:rPr>
          <w:szCs w:val="24"/>
        </w:rPr>
        <w:t xml:space="preserve"> a full </w:t>
      </w:r>
      <w:r w:rsidR="00315A48" w:rsidRPr="00D10639">
        <w:rPr>
          <w:szCs w:val="24"/>
        </w:rPr>
        <w:t xml:space="preserve">description of </w:t>
      </w:r>
      <w:r w:rsidRPr="00D10639">
        <w:rPr>
          <w:szCs w:val="24"/>
        </w:rPr>
        <w:t>DNase-seq data.</w:t>
      </w:r>
    </w:p>
    <w:p w:rsidR="00FD27D1" w:rsidRPr="00D10639" w:rsidRDefault="00FD27D1">
      <w:pPr>
        <w:pStyle w:val="OnlineMethParaIndent"/>
        <w:autoSpaceDE w:val="0"/>
        <w:autoSpaceDN w:val="0"/>
        <w:adjustRightInd w:val="0"/>
        <w:rPr>
          <w:szCs w:val="24"/>
        </w:rPr>
      </w:pPr>
      <w:r w:rsidRPr="00D10639">
        <w:rPr>
          <w:szCs w:val="24"/>
        </w:rPr>
        <w:t xml:space="preserve">TF ChIP-seq enriched regions (peaks and summits) were obtained </w:t>
      </w:r>
      <w:r w:rsidR="006F59E4" w:rsidRPr="00D10639">
        <w:rPr>
          <w:szCs w:val="24"/>
        </w:rPr>
        <w:t>from the</w:t>
      </w:r>
      <w:r w:rsidRPr="00D10639">
        <w:rPr>
          <w:szCs w:val="24"/>
        </w:rPr>
        <w:t xml:space="preserve"> ENCODE analysis working group</w:t>
      </w:r>
      <w:r w:rsidR="00875605" w:rsidRPr="00D10639">
        <w:rPr>
          <w:rStyle w:val="citebib"/>
          <w:szCs w:val="24"/>
          <w:shd w:val="clear" w:color="auto" w:fill="auto"/>
          <w:vertAlign w:val="superscript"/>
        </w:rPr>
        <w:t>1</w:t>
      </w:r>
      <w:r w:rsidRPr="00D10639">
        <w:rPr>
          <w:szCs w:val="24"/>
        </w:rPr>
        <w:t xml:space="preserve"> track with</w:t>
      </w:r>
      <w:r w:rsidR="006F59E4" w:rsidRPr="00D10639">
        <w:rPr>
          <w:szCs w:val="24"/>
        </w:rPr>
        <w:t xml:space="preserve"> the</w:t>
      </w:r>
      <w:r w:rsidRPr="00D10639">
        <w:rPr>
          <w:szCs w:val="24"/>
        </w:rPr>
        <w:t xml:space="preserve"> exception of the following experiments, in which the enriched regions were obtained using </w:t>
      </w:r>
      <w:r w:rsidR="006F59E4" w:rsidRPr="00D10639">
        <w:rPr>
          <w:szCs w:val="24"/>
        </w:rPr>
        <w:t>B</w:t>
      </w:r>
      <w:r w:rsidRPr="00D10639">
        <w:rPr>
          <w:szCs w:val="24"/>
        </w:rPr>
        <w:t>owtie</w:t>
      </w:r>
      <w:r w:rsidR="00930056" w:rsidRPr="00D10639">
        <w:rPr>
          <w:szCs w:val="24"/>
        </w:rPr>
        <w:t xml:space="preserve"> </w:t>
      </w:r>
      <w:r w:rsidRPr="00D10639">
        <w:rPr>
          <w:szCs w:val="24"/>
        </w:rPr>
        <w:t>2</w:t>
      </w:r>
      <w:r w:rsidR="00875605" w:rsidRPr="00D10639">
        <w:rPr>
          <w:szCs w:val="24"/>
        </w:rPr>
        <w:t xml:space="preserve"> (ref. </w:t>
      </w:r>
      <w:r w:rsidRPr="00D10639">
        <w:rPr>
          <w:rStyle w:val="citebib"/>
          <w:shd w:val="clear" w:color="auto" w:fill="auto"/>
        </w:rPr>
        <w:t>27</w:t>
      </w:r>
      <w:r w:rsidR="00875605" w:rsidRPr="00D10639">
        <w:rPr>
          <w:szCs w:val="24"/>
        </w:rPr>
        <w:t xml:space="preserve">) </w:t>
      </w:r>
      <w:r w:rsidRPr="00D10639">
        <w:rPr>
          <w:szCs w:val="24"/>
        </w:rPr>
        <w:t>and MACS</w:t>
      </w:r>
      <w:r w:rsidRPr="00D10639">
        <w:rPr>
          <w:rStyle w:val="citebib"/>
          <w:szCs w:val="24"/>
          <w:shd w:val="clear" w:color="auto" w:fill="auto"/>
          <w:vertAlign w:val="superscript"/>
        </w:rPr>
        <w:t>28</w:t>
      </w:r>
      <w:r w:rsidRPr="00D10639">
        <w:rPr>
          <w:szCs w:val="24"/>
        </w:rPr>
        <w:t xml:space="preserve">. AR (R1881 treatment) ChIP-seq raw sequences for </w:t>
      </w:r>
      <w:proofErr w:type="spellStart"/>
      <w:r w:rsidRPr="00D10639">
        <w:rPr>
          <w:szCs w:val="24"/>
        </w:rPr>
        <w:t>LNCaP</w:t>
      </w:r>
      <w:proofErr w:type="spellEnd"/>
      <w:r w:rsidRPr="00D10639">
        <w:rPr>
          <w:szCs w:val="24"/>
        </w:rPr>
        <w:t xml:space="preserve"> cells</w:t>
      </w:r>
      <w:r w:rsidR="006F59E4" w:rsidRPr="00D10639">
        <w:rPr>
          <w:szCs w:val="24"/>
        </w:rPr>
        <w:t xml:space="preserve"> were</w:t>
      </w:r>
      <w:r w:rsidRPr="00D10639">
        <w:rPr>
          <w:szCs w:val="24"/>
        </w:rPr>
        <w:t xml:space="preserve"> obtained </w:t>
      </w:r>
      <w:r w:rsidR="006F59E4" w:rsidRPr="00D10639">
        <w:rPr>
          <w:szCs w:val="24"/>
        </w:rPr>
        <w:t>from the</w:t>
      </w:r>
      <w:r w:rsidRPr="00D10639">
        <w:rPr>
          <w:szCs w:val="24"/>
        </w:rPr>
        <w:t xml:space="preserve"> </w:t>
      </w:r>
      <w:r w:rsidR="006F59E4" w:rsidRPr="00D10639">
        <w:rPr>
          <w:szCs w:val="24"/>
        </w:rPr>
        <w:t>G</w:t>
      </w:r>
      <w:r w:rsidRPr="00D10639">
        <w:rPr>
          <w:szCs w:val="24"/>
        </w:rPr>
        <w:t xml:space="preserve">ene </w:t>
      </w:r>
      <w:r w:rsidR="006F59E4" w:rsidRPr="00D10639">
        <w:rPr>
          <w:szCs w:val="24"/>
        </w:rPr>
        <w:t>E</w:t>
      </w:r>
      <w:r w:rsidRPr="00D10639">
        <w:rPr>
          <w:szCs w:val="24"/>
        </w:rPr>
        <w:t xml:space="preserve">xpression </w:t>
      </w:r>
      <w:r w:rsidR="006F59E4" w:rsidRPr="00D10639">
        <w:rPr>
          <w:szCs w:val="24"/>
        </w:rPr>
        <w:t>O</w:t>
      </w:r>
      <w:r w:rsidRPr="00D10639">
        <w:rPr>
          <w:szCs w:val="24"/>
        </w:rPr>
        <w:t xml:space="preserve">mnibus (GEO) </w:t>
      </w:r>
      <w:r w:rsidR="006F59E4" w:rsidRPr="00D10639">
        <w:rPr>
          <w:szCs w:val="24"/>
        </w:rPr>
        <w:t>under</w:t>
      </w:r>
      <w:r w:rsidRPr="00D10639">
        <w:rPr>
          <w:szCs w:val="24"/>
        </w:rPr>
        <w:t xml:space="preserve"> accession number </w:t>
      </w:r>
      <w:hyperlink r:id="rId14" w:history="1">
        <w:r w:rsidRPr="00D10639">
          <w:rPr>
            <w:rStyle w:val="Hyperlink"/>
            <w:szCs w:val="24"/>
          </w:rPr>
          <w:t>GSM353644</w:t>
        </w:r>
      </w:hyperlink>
      <w:r w:rsidR="00875605" w:rsidRPr="00D10639">
        <w:rPr>
          <w:szCs w:val="24"/>
        </w:rPr>
        <w:t xml:space="preserve"> (ref. </w:t>
      </w:r>
      <w:r w:rsidRPr="00D10639">
        <w:rPr>
          <w:rStyle w:val="citebib"/>
          <w:szCs w:val="24"/>
          <w:shd w:val="clear" w:color="auto" w:fill="auto"/>
        </w:rPr>
        <w:t>29</w:t>
      </w:r>
      <w:r w:rsidR="00875605" w:rsidRPr="00D10639">
        <w:rPr>
          <w:szCs w:val="24"/>
        </w:rPr>
        <w:t>)</w:t>
      </w:r>
      <w:r w:rsidRPr="00D10639">
        <w:rPr>
          <w:szCs w:val="24"/>
        </w:rPr>
        <w:t>. ER (40 and 160 min after estradiol treatment) ChIP-seq raw sequences for MCF-7 cell</w:t>
      </w:r>
      <w:r w:rsidR="006F59E4" w:rsidRPr="00D10639">
        <w:rPr>
          <w:szCs w:val="24"/>
        </w:rPr>
        <w:t>s</w:t>
      </w:r>
      <w:r w:rsidRPr="00D10639">
        <w:rPr>
          <w:szCs w:val="24"/>
        </w:rPr>
        <w:t xml:space="preserve"> w</w:t>
      </w:r>
      <w:r w:rsidR="00875605" w:rsidRPr="00D10639">
        <w:rPr>
          <w:szCs w:val="24"/>
        </w:rPr>
        <w:t>ere</w:t>
      </w:r>
      <w:r w:rsidRPr="00D10639">
        <w:rPr>
          <w:szCs w:val="24"/>
        </w:rPr>
        <w:t xml:space="preserve"> obtained </w:t>
      </w:r>
      <w:r w:rsidR="006F59E4" w:rsidRPr="00D10639">
        <w:rPr>
          <w:szCs w:val="24"/>
        </w:rPr>
        <w:t>from</w:t>
      </w:r>
      <w:r w:rsidRPr="00D10639">
        <w:rPr>
          <w:szCs w:val="24"/>
        </w:rPr>
        <w:t xml:space="preserve"> GEO </w:t>
      </w:r>
      <w:r w:rsidR="006F59E4" w:rsidRPr="00D10639">
        <w:rPr>
          <w:szCs w:val="24"/>
        </w:rPr>
        <w:t>under</w:t>
      </w:r>
      <w:r w:rsidRPr="00D10639">
        <w:rPr>
          <w:szCs w:val="24"/>
        </w:rPr>
        <w:t xml:space="preserve"> accession number </w:t>
      </w:r>
      <w:hyperlink r:id="rId15" w:history="1">
        <w:r w:rsidRPr="00D10639">
          <w:rPr>
            <w:rStyle w:val="Hyperlink"/>
            <w:szCs w:val="24"/>
          </w:rPr>
          <w:t>GSE54855</w:t>
        </w:r>
      </w:hyperlink>
      <w:r w:rsidR="00875605" w:rsidRPr="00D10639">
        <w:rPr>
          <w:szCs w:val="24"/>
        </w:rPr>
        <w:t xml:space="preserve"> (ref. </w:t>
      </w:r>
      <w:r w:rsidRPr="00D10639">
        <w:rPr>
          <w:rStyle w:val="citebib"/>
          <w:szCs w:val="24"/>
          <w:shd w:val="clear" w:color="auto" w:fill="auto"/>
        </w:rPr>
        <w:t>30</w:t>
      </w:r>
      <w:r w:rsidR="00875605" w:rsidRPr="00D10639">
        <w:rPr>
          <w:szCs w:val="24"/>
        </w:rPr>
        <w:t>)</w:t>
      </w:r>
      <w:r w:rsidRPr="00D10639">
        <w:rPr>
          <w:szCs w:val="24"/>
        </w:rPr>
        <w:t>. GR (dexamethasone treatment) ChIP-seq raw sequences for m3134 cells</w:t>
      </w:r>
      <w:r w:rsidR="006F59E4" w:rsidRPr="00D10639">
        <w:rPr>
          <w:szCs w:val="24"/>
        </w:rPr>
        <w:t xml:space="preserve"> were</w:t>
      </w:r>
      <w:r w:rsidRPr="00D10639">
        <w:rPr>
          <w:szCs w:val="24"/>
        </w:rPr>
        <w:t xml:space="preserve"> obtained </w:t>
      </w:r>
      <w:r w:rsidR="006F59E4" w:rsidRPr="00D10639">
        <w:rPr>
          <w:szCs w:val="24"/>
        </w:rPr>
        <w:t>from</w:t>
      </w:r>
      <w:r w:rsidRPr="00D10639">
        <w:rPr>
          <w:szCs w:val="24"/>
        </w:rPr>
        <w:t xml:space="preserve"> the </w:t>
      </w:r>
      <w:r w:rsidR="006F59E4" w:rsidRPr="00D10639">
        <w:rPr>
          <w:szCs w:val="24"/>
        </w:rPr>
        <w:t>S</w:t>
      </w:r>
      <w:r w:rsidRPr="00D10639">
        <w:rPr>
          <w:szCs w:val="24"/>
        </w:rPr>
        <w:t xml:space="preserve">equence </w:t>
      </w:r>
      <w:r w:rsidR="006F59E4" w:rsidRPr="00D10639">
        <w:rPr>
          <w:szCs w:val="24"/>
        </w:rPr>
        <w:t>R</w:t>
      </w:r>
      <w:r w:rsidRPr="00D10639">
        <w:rPr>
          <w:szCs w:val="24"/>
        </w:rPr>
        <w:t xml:space="preserve">ead </w:t>
      </w:r>
      <w:r w:rsidR="006F59E4" w:rsidRPr="00D10639">
        <w:rPr>
          <w:szCs w:val="24"/>
        </w:rPr>
        <w:t>A</w:t>
      </w:r>
      <w:r w:rsidRPr="00D10639">
        <w:rPr>
          <w:szCs w:val="24"/>
        </w:rPr>
        <w:t xml:space="preserve">rchive (SRA) under study number </w:t>
      </w:r>
      <w:hyperlink r:id="rId16" w:history="1">
        <w:r w:rsidRPr="00D10639">
          <w:rPr>
            <w:rStyle w:val="Hyperlink"/>
            <w:szCs w:val="24"/>
          </w:rPr>
          <w:t>SRP004871</w:t>
        </w:r>
      </w:hyperlink>
      <w:r w:rsidR="00875605" w:rsidRPr="00D10639">
        <w:rPr>
          <w:szCs w:val="24"/>
        </w:rPr>
        <w:t xml:space="preserve"> (ref. </w:t>
      </w:r>
      <w:r w:rsidRPr="00D10639">
        <w:rPr>
          <w:rStyle w:val="citebib"/>
          <w:szCs w:val="24"/>
          <w:shd w:val="clear" w:color="auto" w:fill="auto"/>
        </w:rPr>
        <w:t>31</w:t>
      </w:r>
      <w:r w:rsidR="00875605" w:rsidRPr="00D10639">
        <w:rPr>
          <w:szCs w:val="24"/>
        </w:rPr>
        <w:t>)</w:t>
      </w:r>
      <w:r w:rsidRPr="00D10639">
        <w:rPr>
          <w:szCs w:val="24"/>
        </w:rPr>
        <w:t>. All organism-specific data (DNase-seq and ChIP-seq) are based on human genome build 37 (hg19), except the DNase-seq</w:t>
      </w:r>
      <w:r w:rsidR="006F59E4" w:rsidRPr="00D10639">
        <w:rPr>
          <w:szCs w:val="24"/>
        </w:rPr>
        <w:t xml:space="preserve"> data</w:t>
      </w:r>
      <w:r w:rsidRPr="00D10639">
        <w:rPr>
          <w:szCs w:val="24"/>
        </w:rPr>
        <w:t xml:space="preserve"> for m3134 and ChIP-seq</w:t>
      </w:r>
      <w:r w:rsidR="006F59E4" w:rsidRPr="00D10639">
        <w:rPr>
          <w:szCs w:val="24"/>
        </w:rPr>
        <w:t xml:space="preserve"> data</w:t>
      </w:r>
      <w:r w:rsidRPr="00D10639">
        <w:rPr>
          <w:szCs w:val="24"/>
        </w:rPr>
        <w:t xml:space="preserve"> for GR, which were based on mouse </w:t>
      </w:r>
      <w:proofErr w:type="gramStart"/>
      <w:r w:rsidRPr="00D10639">
        <w:rPr>
          <w:szCs w:val="24"/>
        </w:rPr>
        <w:t>genome</w:t>
      </w:r>
      <w:proofErr w:type="gramEnd"/>
      <w:r w:rsidRPr="00D10639">
        <w:rPr>
          <w:szCs w:val="24"/>
        </w:rPr>
        <w:t xml:space="preserve"> build 37 (mm9). Chromosome Y was removed from all analyses. Expression</w:t>
      </w:r>
      <w:r w:rsidR="00875605" w:rsidRPr="00D10639">
        <w:rPr>
          <w:szCs w:val="24"/>
        </w:rPr>
        <w:t xml:space="preserve"> profiles</w:t>
      </w:r>
      <w:r w:rsidRPr="00D10639">
        <w:rPr>
          <w:szCs w:val="24"/>
        </w:rPr>
        <w:t xml:space="preserve"> of H1-hESC, K562 and GM12878</w:t>
      </w:r>
      <w:r w:rsidR="00875605" w:rsidRPr="00D10639">
        <w:rPr>
          <w:szCs w:val="24"/>
        </w:rPr>
        <w:t xml:space="preserve"> cells</w:t>
      </w:r>
      <w:r w:rsidRPr="00D10639">
        <w:rPr>
          <w:szCs w:val="24"/>
        </w:rPr>
        <w:t xml:space="preserve"> were obtained from ENCODE</w:t>
      </w:r>
      <w:r w:rsidR="00875605" w:rsidRPr="00D10639">
        <w:rPr>
          <w:rStyle w:val="citebib"/>
          <w:szCs w:val="24"/>
          <w:shd w:val="clear" w:color="auto" w:fill="auto"/>
          <w:vertAlign w:val="superscript"/>
        </w:rPr>
        <w:t>1</w:t>
      </w:r>
      <w:r w:rsidRPr="00D10639">
        <w:rPr>
          <w:szCs w:val="24"/>
        </w:rPr>
        <w:t xml:space="preserve"> (</w:t>
      </w:r>
      <w:hyperlink r:id="rId17" w:history="1">
        <w:r w:rsidRPr="00D10639">
          <w:rPr>
            <w:rStyle w:val="Hyperlink"/>
            <w:szCs w:val="24"/>
          </w:rPr>
          <w:t>GSE12760</w:t>
        </w:r>
      </w:hyperlink>
      <w:r w:rsidRPr="00D10639">
        <w:rPr>
          <w:szCs w:val="24"/>
        </w:rPr>
        <w:t xml:space="preserve"> and </w:t>
      </w:r>
      <w:hyperlink r:id="rId18" w:history="1">
        <w:r w:rsidRPr="00D10639">
          <w:rPr>
            <w:rStyle w:val="Hyperlink"/>
            <w:szCs w:val="24"/>
          </w:rPr>
          <w:t>GSE14863</w:t>
        </w:r>
      </w:hyperlink>
      <w:r w:rsidRPr="00D10639">
        <w:rPr>
          <w:szCs w:val="24"/>
        </w:rPr>
        <w:t>).</w:t>
      </w:r>
    </w:p>
    <w:p w:rsidR="00FD27D1" w:rsidRPr="00D10639" w:rsidRDefault="00FD27D1">
      <w:pPr>
        <w:pStyle w:val="OnlineMethParaIndent"/>
        <w:autoSpaceDE w:val="0"/>
        <w:autoSpaceDN w:val="0"/>
        <w:adjustRightInd w:val="0"/>
        <w:rPr>
          <w:szCs w:val="24"/>
        </w:rPr>
      </w:pPr>
      <w:r w:rsidRPr="00D10639">
        <w:rPr>
          <w:szCs w:val="24"/>
        </w:rPr>
        <w:t xml:space="preserve">TF motifs (position frequency matrices </w:t>
      </w:r>
      <w:r w:rsidR="00875605" w:rsidRPr="00D10639">
        <w:rPr>
          <w:szCs w:val="24"/>
        </w:rPr>
        <w:t>(</w:t>
      </w:r>
      <w:r w:rsidRPr="00D10639">
        <w:rPr>
          <w:szCs w:val="24"/>
        </w:rPr>
        <w:t>PFMs</w:t>
      </w:r>
      <w:r w:rsidR="00875605" w:rsidRPr="00D10639">
        <w:rPr>
          <w:szCs w:val="24"/>
        </w:rPr>
        <w:t>)</w:t>
      </w:r>
      <w:r w:rsidRPr="00D10639">
        <w:rPr>
          <w:szCs w:val="24"/>
        </w:rPr>
        <w:t xml:space="preserve">) were obtained from the </w:t>
      </w:r>
      <w:r w:rsidR="00A16F5C" w:rsidRPr="00D10639">
        <w:rPr>
          <w:szCs w:val="24"/>
        </w:rPr>
        <w:t>JASPAR</w:t>
      </w:r>
      <w:r w:rsidRPr="00D10639">
        <w:rPr>
          <w:rStyle w:val="citebib"/>
          <w:szCs w:val="24"/>
          <w:shd w:val="clear" w:color="auto" w:fill="auto"/>
          <w:vertAlign w:val="superscript"/>
        </w:rPr>
        <w:t>32</w:t>
      </w:r>
      <w:r w:rsidRPr="00D10639">
        <w:rPr>
          <w:szCs w:val="24"/>
        </w:rPr>
        <w:t>, Uni</w:t>
      </w:r>
      <w:r w:rsidR="00A16F5C" w:rsidRPr="00D10639">
        <w:rPr>
          <w:szCs w:val="24"/>
        </w:rPr>
        <w:t>PROBE</w:t>
      </w:r>
      <w:r w:rsidRPr="00D10639">
        <w:rPr>
          <w:rStyle w:val="citebib"/>
          <w:szCs w:val="24"/>
          <w:shd w:val="clear" w:color="auto" w:fill="auto"/>
          <w:vertAlign w:val="superscript"/>
        </w:rPr>
        <w:t>33</w:t>
      </w:r>
      <w:r w:rsidRPr="00D10639">
        <w:rPr>
          <w:szCs w:val="24"/>
        </w:rPr>
        <w:t xml:space="preserve"> and </w:t>
      </w:r>
      <w:r w:rsidR="00A16F5C" w:rsidRPr="00D10639">
        <w:rPr>
          <w:szCs w:val="24"/>
        </w:rPr>
        <w:t>TRANSFAC</w:t>
      </w:r>
      <w:r w:rsidRPr="00D10639">
        <w:rPr>
          <w:rStyle w:val="citebib"/>
          <w:szCs w:val="24"/>
          <w:shd w:val="clear" w:color="auto" w:fill="auto"/>
          <w:vertAlign w:val="superscript"/>
        </w:rPr>
        <w:t>34</w:t>
      </w:r>
      <w:r w:rsidRPr="00D10639">
        <w:rPr>
          <w:szCs w:val="24"/>
        </w:rPr>
        <w:t xml:space="preserve"> repositories. Non</w:t>
      </w:r>
      <w:r w:rsidR="00875605" w:rsidRPr="00D10639">
        <w:rPr>
          <w:szCs w:val="24"/>
        </w:rPr>
        <w:t>–</w:t>
      </w:r>
      <w:r w:rsidRPr="00D10639">
        <w:rPr>
          <w:szCs w:val="24"/>
        </w:rPr>
        <w:t xml:space="preserve">organism-specific data (PFMs) were obtained for the subphylum Vertebrata. </w:t>
      </w:r>
      <w:r w:rsidRPr="00D10639">
        <w:rPr>
          <w:i/>
          <w:szCs w:val="24"/>
        </w:rPr>
        <w:t>De novo</w:t>
      </w:r>
      <w:r w:rsidRPr="00D10639">
        <w:rPr>
          <w:szCs w:val="24"/>
        </w:rPr>
        <w:t xml:space="preserve"> PFMs 0458 and 0500 were downloaded</w:t>
      </w:r>
      <w:r w:rsidR="00875605" w:rsidRPr="00D10639">
        <w:rPr>
          <w:rStyle w:val="citebib"/>
          <w:szCs w:val="24"/>
          <w:shd w:val="clear" w:color="auto" w:fill="auto"/>
          <w:vertAlign w:val="superscript"/>
        </w:rPr>
        <w:t>4</w:t>
      </w:r>
      <w:r w:rsidRPr="00D10639">
        <w:rPr>
          <w:szCs w:val="24"/>
        </w:rPr>
        <w:t xml:space="preserve"> from </w:t>
      </w:r>
      <w:hyperlink r:id="rId19" w:history="1">
        <w:r w:rsidR="00875605" w:rsidRPr="00D10639">
          <w:rPr>
            <w:rStyle w:val="Hyperlink"/>
            <w:szCs w:val="24"/>
          </w:rPr>
          <w:t>ftp://ftp.ebi.ac.uk/pub/databases/ensembl/encode/supplementary/integration_data_jan2011/byDataType/footprints/jan2011/de.novo.pwm</w:t>
        </w:r>
      </w:hyperlink>
      <w:r w:rsidRPr="00D10639">
        <w:rPr>
          <w:szCs w:val="24"/>
        </w:rPr>
        <w:t xml:space="preserve">. The accession codes for all TF ChIP-seq experiments and PFM IDs are available in </w:t>
      </w:r>
      <w:r w:rsidRPr="00D10639">
        <w:rPr>
          <w:b/>
          <w:szCs w:val="24"/>
        </w:rPr>
        <w:t xml:space="preserve">Supplementary Data </w:t>
      </w:r>
      <w:r w:rsidR="00875605" w:rsidRPr="00D10639">
        <w:rPr>
          <w:b/>
          <w:szCs w:val="24"/>
        </w:rPr>
        <w:t>S</w:t>
      </w:r>
      <w:r w:rsidRPr="00D10639">
        <w:rPr>
          <w:b/>
          <w:szCs w:val="24"/>
        </w:rPr>
        <w:t>ets 1a</w:t>
      </w:r>
      <w:r w:rsidRPr="00D10639">
        <w:rPr>
          <w:szCs w:val="24"/>
        </w:rPr>
        <w:t xml:space="preserve"> and</w:t>
      </w:r>
      <w:r w:rsidRPr="00D10639">
        <w:rPr>
          <w:b/>
          <w:szCs w:val="24"/>
        </w:rPr>
        <w:t xml:space="preserve"> 2b</w:t>
      </w:r>
      <w:r w:rsidR="00875605" w:rsidRPr="00D10639">
        <w:rPr>
          <w:szCs w:val="24"/>
        </w:rPr>
        <w:t>–</w:t>
      </w:r>
      <w:r w:rsidRPr="00D10639">
        <w:rPr>
          <w:b/>
          <w:szCs w:val="24"/>
        </w:rPr>
        <w:t>d</w:t>
      </w:r>
      <w:r w:rsidRPr="00D10639">
        <w:rPr>
          <w:szCs w:val="24"/>
        </w:rPr>
        <w:t>.</w:t>
      </w:r>
    </w:p>
    <w:p w:rsidR="00FD27D1" w:rsidRPr="00D10639" w:rsidRDefault="00FD27D1">
      <w:pPr>
        <w:pStyle w:val="OnlineSubheading"/>
        <w:autoSpaceDE w:val="0"/>
        <w:autoSpaceDN w:val="0"/>
        <w:adjustRightInd w:val="0"/>
        <w:rPr>
          <w:rFonts w:ascii="Arial" w:hAnsi="Arial"/>
          <w:szCs w:val="24"/>
        </w:rPr>
      </w:pPr>
      <w:proofErr w:type="gramStart"/>
      <w:r w:rsidRPr="00D10639">
        <w:rPr>
          <w:rFonts w:ascii="Arial" w:hAnsi="Arial"/>
          <w:szCs w:val="24"/>
        </w:rPr>
        <w:t>Sequence bias correction.</w:t>
      </w:r>
      <w:proofErr w:type="gramEnd"/>
    </w:p>
    <w:p w:rsidR="00FD27D1" w:rsidRPr="00D10639" w:rsidRDefault="00FD27D1">
      <w:pPr>
        <w:autoSpaceDE w:val="0"/>
        <w:autoSpaceDN w:val="0"/>
        <w:adjustRightInd w:val="0"/>
        <w:jc w:val="both"/>
        <w:rPr>
          <w:szCs w:val="24"/>
        </w:rPr>
      </w:pPr>
      <w:proofErr w:type="gramStart"/>
      <w:r w:rsidRPr="00D10639">
        <w:rPr>
          <w:i/>
          <w:szCs w:val="24"/>
        </w:rPr>
        <w:t>DNase I hypersensitiv</w:t>
      </w:r>
      <w:r w:rsidR="00791540" w:rsidRPr="00D10639">
        <w:rPr>
          <w:i/>
          <w:szCs w:val="24"/>
        </w:rPr>
        <w:t>e</w:t>
      </w:r>
      <w:r w:rsidRPr="00D10639">
        <w:rPr>
          <w:i/>
          <w:szCs w:val="24"/>
        </w:rPr>
        <w:t xml:space="preserve"> sites.</w:t>
      </w:r>
      <w:proofErr w:type="gramEnd"/>
    </w:p>
    <w:p w:rsidR="00FD27D1" w:rsidRPr="00D10639" w:rsidRDefault="00875605">
      <w:pPr>
        <w:pStyle w:val="OnlineMethPara"/>
        <w:autoSpaceDE w:val="0"/>
        <w:autoSpaceDN w:val="0"/>
        <w:adjustRightInd w:val="0"/>
        <w:rPr>
          <w:szCs w:val="24"/>
        </w:rPr>
      </w:pPr>
      <w:r w:rsidRPr="00D10639">
        <w:rPr>
          <w:szCs w:val="24"/>
        </w:rPr>
        <w:t>The</w:t>
      </w:r>
      <w:r w:rsidR="00FD27D1" w:rsidRPr="00D10639">
        <w:rPr>
          <w:szCs w:val="24"/>
        </w:rPr>
        <w:t xml:space="preserve"> first task </w:t>
      </w:r>
      <w:r w:rsidRPr="00D10639">
        <w:rPr>
          <w:szCs w:val="24"/>
        </w:rPr>
        <w:t>wa</w:t>
      </w:r>
      <w:r w:rsidR="00FD27D1" w:rsidRPr="00D10639">
        <w:rPr>
          <w:szCs w:val="24"/>
        </w:rPr>
        <w:t xml:space="preserve">s the identification of DHSs. </w:t>
      </w:r>
      <w:r w:rsidR="007A537F" w:rsidRPr="00D10639">
        <w:rPr>
          <w:szCs w:val="24"/>
        </w:rPr>
        <w:t>We created a</w:t>
      </w:r>
      <w:r w:rsidR="00FD27D1" w:rsidRPr="00D10639">
        <w:rPr>
          <w:szCs w:val="24"/>
        </w:rPr>
        <w:t xml:space="preserve"> nucleotide-resolution genome-wide signal for each DNase-seq data set by counting reads mapped to the genome. Here we considered only the 5</w:t>
      </w:r>
      <w:r w:rsidR="00FD27D1" w:rsidRPr="00D10639">
        <w:rPr>
          <w:rFonts w:ascii="Symbol" w:hAnsi="Symbol"/>
          <w:szCs w:val="24"/>
        </w:rPr>
        <w:t></w:t>
      </w:r>
      <w:r w:rsidR="00FD27D1" w:rsidRPr="00D10639">
        <w:rPr>
          <w:szCs w:val="24"/>
        </w:rPr>
        <w:t xml:space="preserve"> position of the aligned reads (</w:t>
      </w:r>
      <w:r w:rsidR="00791540" w:rsidRPr="00D10639">
        <w:rPr>
          <w:szCs w:val="24"/>
        </w:rPr>
        <w:t xml:space="preserve">the </w:t>
      </w:r>
      <w:r w:rsidR="00FD27D1" w:rsidRPr="00D10639">
        <w:rPr>
          <w:szCs w:val="24"/>
        </w:rPr>
        <w:t xml:space="preserve">position at which DNase I cleaved the DNA). </w:t>
      </w:r>
      <w:r w:rsidR="007A537F" w:rsidRPr="00D10639">
        <w:rPr>
          <w:szCs w:val="24"/>
        </w:rPr>
        <w:t>We created t</w:t>
      </w:r>
      <w:r w:rsidR="00FD27D1" w:rsidRPr="00D10639">
        <w:rPr>
          <w:szCs w:val="24"/>
        </w:rPr>
        <w:t>he genomic signal by counting the number of reads that overlapped at each genomic position.</w:t>
      </w:r>
    </w:p>
    <w:p w:rsidR="00FD27D1" w:rsidRPr="00D10639" w:rsidRDefault="00FD27D1">
      <w:pPr>
        <w:pStyle w:val="OnlineMethParaIndent"/>
        <w:autoSpaceDE w:val="0"/>
        <w:autoSpaceDN w:val="0"/>
        <w:adjustRightInd w:val="0"/>
        <w:rPr>
          <w:szCs w:val="24"/>
        </w:rPr>
      </w:pPr>
      <w:r w:rsidRPr="00D10639">
        <w:rPr>
          <w:szCs w:val="24"/>
        </w:rPr>
        <w:t>More formally, we define</w:t>
      </w:r>
      <w:r w:rsidR="00791540" w:rsidRPr="00D10639">
        <w:rPr>
          <w:szCs w:val="24"/>
        </w:rPr>
        <w:t>d</w:t>
      </w:r>
      <w:r w:rsidRPr="00D10639">
        <w:rPr>
          <w:szCs w:val="24"/>
        </w:rPr>
        <w:t xml:space="preserve"> a raw genomic signal as a vector</w:t>
      </w:r>
    </w:p>
    <w:p w:rsidR="00FD27D1" w:rsidRPr="00D10639" w:rsidRDefault="00FD27D1">
      <w:pPr>
        <w:pStyle w:val="OnlineMethEqn"/>
        <w:autoSpaceDE w:val="0"/>
        <w:autoSpaceDN w:val="0"/>
        <w:adjustRightInd w:val="0"/>
        <w:rPr>
          <w:szCs w:val="24"/>
        </w:rPr>
      </w:pPr>
      <m:oMathPara>
        <m:oMath>
          <m:r>
            <w:rPr>
              <w:rFonts w:ascii="Cambria Math" w:hAnsi="Cambria Math"/>
              <w:szCs w:val="24"/>
            </w:rPr>
            <m:t>x</m:t>
          </m:r>
          <m:r>
            <m:rPr>
              <m:sty m:val="p"/>
            </m:rPr>
            <w:rPr>
              <w:rFonts w:ascii="Cambria Math" w:hAnsi="Cambria Math"/>
              <w:szCs w:val="24"/>
            </w:rPr>
            <m:t>=</m:t>
          </m:r>
          <m:d>
            <m:dPr>
              <m:begChr m:val="⟨"/>
              <m:endChr m:val="⟩"/>
              <m:ctrlPr>
                <w:rPr>
                  <w:rFonts w:ascii="Cambria Math" w:hAnsi="Cambria Math"/>
                  <w:color w:val="00000A"/>
                  <w:sz w:val="22"/>
                  <w:lang w:val="pt-BR"/>
                </w:rPr>
              </m:ctrlPr>
            </m:dPr>
            <m:e>
              <m:sSub>
                <m:sSubPr>
                  <m:ctrlPr>
                    <w:rPr>
                      <w:rFonts w:ascii="Cambria Math" w:hAnsi="Cambria Math"/>
                      <w:color w:val="00000A"/>
                      <w:sz w:val="22"/>
                      <w:lang w:val="pt-BR"/>
                    </w:rPr>
                  </m:ctrlPr>
                </m:sSubPr>
                <m:e>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x</m:t>
                  </m:r>
                </m:e>
                <m:sub>
                  <m:r>
                    <w:rPr>
                      <w:rFonts w:ascii="Cambria Math" w:hAnsi="Cambria Math"/>
                      <w:szCs w:val="24"/>
                    </w:rPr>
                    <m:t>N</m:t>
                  </m:r>
                </m:sub>
              </m:sSub>
            </m:e>
          </m:d>
        </m:oMath>
      </m:oMathPara>
    </w:p>
    <w:p w:rsidR="00FD27D1" w:rsidRPr="00D10639" w:rsidRDefault="00FD27D1">
      <w:pPr>
        <w:pStyle w:val="OnlineMethPara"/>
        <w:autoSpaceDE w:val="0"/>
        <w:autoSpaceDN w:val="0"/>
        <w:adjustRightInd w:val="0"/>
        <w:rPr>
          <w:szCs w:val="24"/>
        </w:rPr>
      </w:pPr>
      <w:proofErr w:type="gramStart"/>
      <w:r w:rsidRPr="00D10639">
        <w:rPr>
          <w:szCs w:val="24"/>
        </w:rPr>
        <w:t>where</w:t>
      </w:r>
      <w:proofErr w:type="gramEnd"/>
      <w:r w:rsidR="00791540" w:rsidRPr="00D10639">
        <w:rPr>
          <w:szCs w:val="24"/>
        </w:rPr>
        <w:t xml:space="preserve"> </w:t>
      </w:r>
      <w:r w:rsidR="00791540" w:rsidRPr="00D10639">
        <w:rPr>
          <w:i/>
          <w:szCs w:val="24"/>
        </w:rPr>
        <w:t>N</w:t>
      </w:r>
      <w:r w:rsidR="00791540" w:rsidRPr="00D10639">
        <w:rPr>
          <w:szCs w:val="24"/>
        </w:rPr>
        <w:t xml:space="preserve"> i</w:t>
      </w:r>
      <w:r w:rsidRPr="00D10639">
        <w:rPr>
          <w:szCs w:val="24"/>
        </w:rPr>
        <w:t xml:space="preserve">s the number of bases in the genome and each </w:t>
      </w:r>
      <m:oMath>
        <m:sSub>
          <m:sSubPr>
            <m:ctrlPr>
              <w:rPr>
                <w:rFonts w:ascii="Cambria Math" w:hAnsi="Cambria Math"/>
                <w:color w:val="00000A"/>
                <w:sz w:val="22"/>
                <w:lang w:val="pt-BR"/>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p>
          <m:sSupPr>
            <m:ctrlPr>
              <w:rPr>
                <w:rFonts w:ascii="Cambria Math" w:hAnsi="Cambria Math"/>
                <w:color w:val="00000A"/>
                <w:sz w:val="22"/>
                <w:lang w:val="pt-BR"/>
              </w:rPr>
            </m:ctrlPr>
          </m:sSupPr>
          <m:e>
            <m:r>
              <w:rPr>
                <w:rFonts w:ascii="Cambria Math" w:hAnsi="Cambria Math"/>
                <w:szCs w:val="24"/>
              </w:rPr>
              <m:t>N</m:t>
            </m:r>
          </m:e>
          <m:sup>
            <m:r>
              <w:rPr>
                <w:rFonts w:ascii="Cambria Math" w:hAnsi="Cambria Math"/>
                <w:szCs w:val="24"/>
              </w:rPr>
              <m:t>0</m:t>
            </m:r>
          </m:sup>
        </m:sSup>
      </m:oMath>
      <w:r w:rsidRPr="00D10639">
        <w:rPr>
          <w:szCs w:val="24"/>
        </w:rPr>
        <w:t xml:space="preserve"> is the number of DNase-seq reads in which the 5</w:t>
      </w:r>
      <w:r w:rsidRPr="00D10639">
        <w:rPr>
          <w:rFonts w:ascii="Symbol" w:hAnsi="Symbol"/>
          <w:szCs w:val="24"/>
        </w:rPr>
        <w:t></w:t>
      </w:r>
      <w:r w:rsidRPr="00D10639">
        <w:rPr>
          <w:szCs w:val="24"/>
        </w:rPr>
        <w:t xml:space="preserve"> position map</w:t>
      </w:r>
      <w:r w:rsidR="00791540" w:rsidRPr="00D10639">
        <w:rPr>
          <w:szCs w:val="24"/>
        </w:rPr>
        <w:t>s</w:t>
      </w:r>
      <w:r w:rsidRPr="00D10639">
        <w:rPr>
          <w:szCs w:val="24"/>
        </w:rPr>
        <w:t xml:space="preserve"> to position</w:t>
      </w:r>
      <w:r w:rsidR="00791540" w:rsidRPr="00D10639">
        <w:rPr>
          <w:szCs w:val="24"/>
        </w:rPr>
        <w:t xml:space="preserve"> </w:t>
      </w:r>
      <w:proofErr w:type="spellStart"/>
      <w:r w:rsidR="00791540" w:rsidRPr="00D10639">
        <w:rPr>
          <w:i/>
          <w:szCs w:val="24"/>
        </w:rPr>
        <w:t>i</w:t>
      </w:r>
      <w:proofErr w:type="spellEnd"/>
      <w:r w:rsidRPr="00D10639">
        <w:rPr>
          <w:szCs w:val="24"/>
        </w:rPr>
        <w:t>. We also generate</w:t>
      </w:r>
      <w:r w:rsidR="00791540" w:rsidRPr="00D10639">
        <w:rPr>
          <w:szCs w:val="24"/>
        </w:rPr>
        <w:t>d</w:t>
      </w:r>
      <w:r w:rsidRPr="00D10639">
        <w:rPr>
          <w:szCs w:val="24"/>
        </w:rPr>
        <w:t xml:space="preserve"> strand</w:t>
      </w:r>
      <w:r w:rsidR="007A537F" w:rsidRPr="00D10639">
        <w:rPr>
          <w:szCs w:val="24"/>
        </w:rPr>
        <w:t>-</w:t>
      </w:r>
      <w:r w:rsidRPr="00D10639">
        <w:rPr>
          <w:szCs w:val="24"/>
        </w:rPr>
        <w:t xml:space="preserve">specific </w:t>
      </w:r>
      <w:proofErr w:type="gramStart"/>
      <w:r w:rsidRPr="00D10639">
        <w:rPr>
          <w:szCs w:val="24"/>
        </w:rPr>
        <w:t xml:space="preserve">counts </w:t>
      </w:r>
      <w:proofErr w:type="gramEnd"/>
      <m:oMath>
        <m:sSup>
          <m:sSupPr>
            <m:ctrlPr>
              <w:rPr>
                <w:rFonts w:ascii="Cambria Math" w:hAnsi="Cambria Math"/>
                <w:color w:val="00000A"/>
                <w:sz w:val="22"/>
                <w:lang w:val="pt-BR"/>
              </w:rPr>
            </m:ctrlPr>
          </m:sSupPr>
          <m:e>
            <m:r>
              <w:rPr>
                <w:rFonts w:ascii="Cambria Math" w:hAnsi="Cambria Math"/>
                <w:szCs w:val="24"/>
              </w:rPr>
              <m:t>X</m:t>
            </m:r>
          </m:e>
          <m:sup>
            <m:r>
              <w:rPr>
                <w:rFonts w:ascii="Cambria Math" w:hAnsi="Cambria Math"/>
                <w:szCs w:val="24"/>
              </w:rPr>
              <m:t>s</m:t>
            </m:r>
          </m:sup>
        </m:sSup>
      </m:oMath>
      <w:r w:rsidRPr="00D10639">
        <w:rPr>
          <w:szCs w:val="24"/>
        </w:rPr>
        <w:t xml:space="preserve">, where </w:t>
      </w:r>
      <m:oMath>
        <m:r>
          <w:rPr>
            <w:rFonts w:ascii="Cambria Math" w:hAnsi="Cambria Math"/>
            <w:color w:val="000000"/>
            <w:szCs w:val="24"/>
          </w:rPr>
          <m:t>s∈</m:t>
        </m:r>
        <m:d>
          <m:dPr>
            <m:begChr m:val="{"/>
            <m:endChr m:val="}"/>
            <m:ctrlPr>
              <w:rPr>
                <w:rFonts w:ascii="Cambria Math" w:hAnsi="Cambria Math"/>
                <w:i/>
                <w:color w:val="000000"/>
              </w:rPr>
            </m:ctrlPr>
          </m:dPr>
          <m:e>
            <m:r>
              <w:rPr>
                <w:rFonts w:ascii="Cambria Math" w:hAnsi="Cambria Math"/>
                <w:color w:val="000000"/>
                <w:szCs w:val="24"/>
              </w:rPr>
              <m:t>+,-</m:t>
            </m:r>
          </m:e>
        </m:d>
      </m:oMath>
      <w:r w:rsidRPr="00D10639">
        <w:rPr>
          <w:szCs w:val="24"/>
        </w:rPr>
        <w:t xml:space="preserve"> describes the strand the read was mapped to.</w:t>
      </w:r>
    </w:p>
    <w:p w:rsidR="00FD27D1" w:rsidRPr="00D10639" w:rsidRDefault="00FD27D1">
      <w:pPr>
        <w:pStyle w:val="OnlineMethParaIndent"/>
        <w:autoSpaceDE w:val="0"/>
        <w:autoSpaceDN w:val="0"/>
        <w:adjustRightInd w:val="0"/>
        <w:rPr>
          <w:szCs w:val="24"/>
        </w:rPr>
      </w:pPr>
      <w:r w:rsidRPr="00D10639">
        <w:rPr>
          <w:szCs w:val="24"/>
        </w:rPr>
        <w:lastRenderedPageBreak/>
        <w:t xml:space="preserve">DHSs </w:t>
      </w:r>
      <w:r w:rsidR="007A537F" w:rsidRPr="00D10639">
        <w:rPr>
          <w:szCs w:val="24"/>
        </w:rPr>
        <w:t>we</w:t>
      </w:r>
      <w:r w:rsidRPr="00D10639">
        <w:rPr>
          <w:szCs w:val="24"/>
        </w:rPr>
        <w:t>re estimated on</w:t>
      </w:r>
      <w:r w:rsidR="007A537F" w:rsidRPr="00D10639">
        <w:rPr>
          <w:szCs w:val="24"/>
        </w:rPr>
        <w:t xml:space="preserve"> the basis of</w:t>
      </w:r>
      <w:r w:rsidRPr="00D10639">
        <w:rPr>
          <w:szCs w:val="24"/>
        </w:rPr>
        <w:t xml:space="preserve"> the DNase I raw signal. First</w:t>
      </w:r>
      <w:r w:rsidR="007A537F" w:rsidRPr="00D10639">
        <w:rPr>
          <w:szCs w:val="24"/>
        </w:rPr>
        <w:t xml:space="preserve"> we used</w:t>
      </w:r>
      <w:r w:rsidRPr="00D10639">
        <w:rPr>
          <w:szCs w:val="24"/>
        </w:rPr>
        <w:t xml:space="preserve"> the F-</w:t>
      </w:r>
      <w:proofErr w:type="spellStart"/>
      <w:r w:rsidRPr="00D10639">
        <w:rPr>
          <w:szCs w:val="24"/>
        </w:rPr>
        <w:t>seq</w:t>
      </w:r>
      <w:proofErr w:type="spellEnd"/>
      <w:r w:rsidRPr="00D10639">
        <w:rPr>
          <w:szCs w:val="24"/>
        </w:rPr>
        <w:t xml:space="preserve"> software</w:t>
      </w:r>
      <w:r w:rsidRPr="00D10639">
        <w:rPr>
          <w:rStyle w:val="citebib"/>
          <w:szCs w:val="24"/>
          <w:shd w:val="clear" w:color="auto" w:fill="auto"/>
          <w:vertAlign w:val="superscript"/>
        </w:rPr>
        <w:t>35</w:t>
      </w:r>
      <w:r w:rsidRPr="00D10639">
        <w:rPr>
          <w:szCs w:val="24"/>
        </w:rPr>
        <w:t xml:space="preserve"> to create smoothed DNase-seq signals using </w:t>
      </w:r>
      <w:proofErr w:type="spellStart"/>
      <w:r w:rsidRPr="00D10639">
        <w:rPr>
          <w:szCs w:val="24"/>
        </w:rPr>
        <w:t>Parzen</w:t>
      </w:r>
      <w:proofErr w:type="spellEnd"/>
      <w:r w:rsidRPr="00D10639">
        <w:rPr>
          <w:szCs w:val="24"/>
        </w:rPr>
        <w:t xml:space="preserve"> density estimates. Then</w:t>
      </w:r>
      <w:r w:rsidR="007A537F" w:rsidRPr="00D10639">
        <w:rPr>
          <w:szCs w:val="24"/>
        </w:rPr>
        <w:t xml:space="preserve"> we fit</w:t>
      </w:r>
      <w:r w:rsidRPr="00D10639">
        <w:rPr>
          <w:szCs w:val="24"/>
        </w:rPr>
        <w:t xml:space="preserve"> the smoothed signal </w:t>
      </w:r>
      <m:oMath>
        <m:sSup>
          <m:sSupPr>
            <m:ctrlPr>
              <w:rPr>
                <w:rFonts w:ascii="Cambria Math" w:hAnsi="Cambria Math"/>
                <w:color w:val="00000A"/>
                <w:sz w:val="22"/>
                <w:lang w:val="pt-BR"/>
              </w:rPr>
            </m:ctrlPr>
          </m:sSupPr>
          <m:e>
            <m:r>
              <w:rPr>
                <w:rFonts w:ascii="Cambria Math" w:hAnsi="Cambria Math"/>
                <w:szCs w:val="24"/>
              </w:rPr>
              <m:t>x</m:t>
            </m:r>
          </m:e>
          <m:sup>
            <m:r>
              <m:rPr>
                <m:sty m:val="p"/>
              </m:rPr>
              <w:rPr>
                <w:rFonts w:ascii="Cambria Math" w:hAnsi="Cambria Math"/>
                <w:szCs w:val="24"/>
              </w:rPr>
              <m:t>fseq</m:t>
            </m:r>
          </m:sup>
        </m:sSup>
      </m:oMath>
      <w:r w:rsidRPr="00D10639">
        <w:rPr>
          <w:szCs w:val="24"/>
        </w:rPr>
        <w:t xml:space="preserve"> to a gamma distribution,</w:t>
      </w:r>
    </w:p>
    <w:p w:rsidR="00FD27D1" w:rsidRPr="00D10639" w:rsidRDefault="00322CE7">
      <w:pPr>
        <w:pStyle w:val="OnlineMethEqn"/>
        <w:autoSpaceDE w:val="0"/>
        <w:autoSpaceDN w:val="0"/>
        <w:adjustRightInd w:val="0"/>
        <w:rPr>
          <w:szCs w:val="24"/>
        </w:rPr>
      </w:pPr>
      <m:oMathPara>
        <m:oMath>
          <m:sSup>
            <m:sSupPr>
              <m:ctrlPr>
                <w:rPr>
                  <w:rFonts w:ascii="Cambria Math" w:hAnsi="Cambria Math"/>
                  <w:color w:val="00000A"/>
                  <w:sz w:val="22"/>
                  <w:lang w:val="pt-BR"/>
                </w:rPr>
              </m:ctrlPr>
            </m:sSupPr>
            <m:e>
              <m:r>
                <w:rPr>
                  <w:rFonts w:ascii="Cambria Math" w:hAnsi="Cambria Math"/>
                  <w:szCs w:val="24"/>
                </w:rPr>
                <m:t>x</m:t>
              </m:r>
            </m:e>
            <m:sup>
              <m:r>
                <m:rPr>
                  <m:sty m:val="p"/>
                </m:rPr>
                <w:rPr>
                  <w:rFonts w:ascii="Cambria Math" w:hAnsi="Cambria Math"/>
                  <w:szCs w:val="24"/>
                </w:rPr>
                <m:t>fseq</m:t>
              </m:r>
            </m:sup>
          </m:sSup>
          <m:r>
            <m:rPr>
              <m:sty m:val="p"/>
            </m:rPr>
            <w:rPr>
              <w:rFonts w:ascii="Cambria Math" w:hAnsi="Cambria Math"/>
              <w:szCs w:val="24"/>
            </w:rPr>
            <m:t>∼</m:t>
          </m:r>
          <m:r>
            <w:rPr>
              <w:rFonts w:ascii="Cambria Math" w:hAnsi="Cambria Math"/>
              <w:szCs w:val="24"/>
            </w:rPr>
            <m:t>Γ</m:t>
          </m:r>
          <m:d>
            <m:dPr>
              <m:ctrlPr>
                <w:rPr>
                  <w:rFonts w:ascii="Cambria Math" w:hAnsi="Cambria Math"/>
                  <w:color w:val="00000A"/>
                  <w:sz w:val="22"/>
                  <w:lang w:val="pt-BR"/>
                </w:rPr>
              </m:ctrlPr>
            </m:dPr>
            <m:e>
              <m:r>
                <w:rPr>
                  <w:rFonts w:ascii="Cambria Math" w:hAnsi="Cambria Math"/>
                  <w:szCs w:val="24"/>
                </w:rPr>
                <m:t>κ</m:t>
              </m:r>
              <m:r>
                <m:rPr>
                  <m:sty m:val="p"/>
                </m:rPr>
                <w:rPr>
                  <w:rFonts w:ascii="Cambria Math" w:hAnsi="Cambria Math"/>
                  <w:szCs w:val="24"/>
                </w:rPr>
                <m:t>,</m:t>
              </m:r>
              <m:r>
                <w:rPr>
                  <w:rFonts w:ascii="Cambria Math" w:hAnsi="Cambria Math"/>
                  <w:szCs w:val="24"/>
                </w:rPr>
                <m:t>θ</m:t>
              </m:r>
            </m:e>
          </m:d>
        </m:oMath>
      </m:oMathPara>
    </w:p>
    <w:p w:rsidR="00FD27D1" w:rsidRPr="00D10639" w:rsidRDefault="00FD27D1">
      <w:pPr>
        <w:pStyle w:val="OnlineMethPara"/>
        <w:autoSpaceDE w:val="0"/>
        <w:autoSpaceDN w:val="0"/>
        <w:adjustRightInd w:val="0"/>
        <w:rPr>
          <w:szCs w:val="24"/>
        </w:rPr>
      </w:pPr>
      <w:proofErr w:type="gramStart"/>
      <w:r w:rsidRPr="00D10639">
        <w:rPr>
          <w:szCs w:val="24"/>
        </w:rPr>
        <w:t>by</w:t>
      </w:r>
      <w:proofErr w:type="gramEnd"/>
      <w:r w:rsidRPr="00D10639">
        <w:rPr>
          <w:szCs w:val="24"/>
        </w:rPr>
        <w:t xml:space="preserve"> evaluating </w:t>
      </w:r>
      <m:oMath>
        <m:r>
          <w:rPr>
            <w:rFonts w:ascii="Cambria Math" w:hAnsi="Cambria Math"/>
            <w:szCs w:val="24"/>
          </w:rPr>
          <m:t>κ</m:t>
        </m:r>
      </m:oMath>
      <w:r w:rsidRPr="00D10639">
        <w:rPr>
          <w:szCs w:val="24"/>
        </w:rPr>
        <w:t xml:space="preserve"> and </w:t>
      </w:r>
      <m:oMath>
        <m:r>
          <w:rPr>
            <w:rFonts w:ascii="Cambria Math" w:hAnsi="Cambria Math"/>
            <w:szCs w:val="24"/>
          </w:rPr>
          <m:t>θ</m:t>
        </m:r>
      </m:oMath>
      <w:r w:rsidRPr="00D10639">
        <w:rPr>
          <w:szCs w:val="24"/>
        </w:rPr>
        <w:t xml:space="preserve"> on</w:t>
      </w:r>
      <w:r w:rsidR="007A537F" w:rsidRPr="00D10639">
        <w:rPr>
          <w:szCs w:val="24"/>
        </w:rPr>
        <w:t xml:space="preserve"> the basis of</w:t>
      </w:r>
      <w:r w:rsidRPr="00D10639">
        <w:rPr>
          <w:szCs w:val="24"/>
        </w:rPr>
        <w:t xml:space="preserve"> mean and </w:t>
      </w:r>
      <w:proofErr w:type="spellStart"/>
      <w:r w:rsidRPr="00D10639">
        <w:rPr>
          <w:szCs w:val="24"/>
        </w:rPr>
        <w:t>s.d.</w:t>
      </w:r>
      <w:proofErr w:type="spellEnd"/>
      <w:r w:rsidRPr="00D10639">
        <w:rPr>
          <w:szCs w:val="24"/>
        </w:rPr>
        <w:t xml:space="preserve"> estimates. Finally, </w:t>
      </w:r>
      <w:r w:rsidR="007A537F" w:rsidRPr="00D10639">
        <w:rPr>
          <w:szCs w:val="24"/>
        </w:rPr>
        <w:t xml:space="preserve">we found </w:t>
      </w:r>
      <w:r w:rsidRPr="00D10639">
        <w:rPr>
          <w:szCs w:val="24"/>
        </w:rPr>
        <w:t>the enriched regions (DHSs) by establishing a cutoff based on a</w:t>
      </w:r>
      <w:r w:rsidR="007A537F" w:rsidRPr="00D10639">
        <w:rPr>
          <w:szCs w:val="24"/>
        </w:rPr>
        <w:t xml:space="preserve"> </w:t>
      </w:r>
      <w:r w:rsidR="007A537F" w:rsidRPr="00D10639">
        <w:rPr>
          <w:i/>
          <w:szCs w:val="24"/>
        </w:rPr>
        <w:t>P</w:t>
      </w:r>
      <w:r w:rsidR="007A537F" w:rsidRPr="00D10639">
        <w:rPr>
          <w:szCs w:val="24"/>
        </w:rPr>
        <w:t xml:space="preserve"> </w:t>
      </w:r>
      <w:r w:rsidRPr="00D10639">
        <w:rPr>
          <w:szCs w:val="24"/>
        </w:rPr>
        <w:t>value of 0.01</w:t>
      </w:r>
      <w:r w:rsidR="007A537F" w:rsidRPr="00D10639">
        <w:rPr>
          <w:szCs w:val="24"/>
        </w:rPr>
        <w:t xml:space="preserve"> (refs. </w:t>
      </w:r>
      <w:r w:rsidRPr="00D10639">
        <w:rPr>
          <w:rStyle w:val="citebib"/>
          <w:szCs w:val="24"/>
          <w:shd w:val="clear" w:color="auto" w:fill="auto"/>
        </w:rPr>
        <w:t>1</w:t>
      </w:r>
      <w:proofErr w:type="gramStart"/>
      <w:r w:rsidRPr="00D10639">
        <w:rPr>
          <w:rStyle w:val="citebib"/>
          <w:szCs w:val="24"/>
          <w:shd w:val="clear" w:color="auto" w:fill="auto"/>
        </w:rPr>
        <w:t>,35</w:t>
      </w:r>
      <w:proofErr w:type="gramEnd"/>
      <w:r w:rsidR="007A537F" w:rsidRPr="00D10639">
        <w:rPr>
          <w:szCs w:val="24"/>
        </w:rPr>
        <w:t>)</w:t>
      </w:r>
      <w:r w:rsidRPr="00D10639">
        <w:rPr>
          <w:szCs w:val="24"/>
        </w:rPr>
        <w:t>. We refer to DHSs as a set of genomic intervals</w:t>
      </w:r>
    </w:p>
    <w:p w:rsidR="00FD27D1" w:rsidRPr="00D10639" w:rsidRDefault="00FD27D1">
      <w:pPr>
        <w:pStyle w:val="OnlineMethEqn"/>
        <w:autoSpaceDE w:val="0"/>
        <w:autoSpaceDN w:val="0"/>
        <w:adjustRightInd w:val="0"/>
        <w:rPr>
          <w:szCs w:val="24"/>
        </w:rPr>
      </w:pPr>
      <m:oMathPara>
        <m:oMath>
          <m:r>
            <w:rPr>
              <w:rFonts w:ascii="Cambria Math" w:hAnsi="Cambria Math"/>
              <w:szCs w:val="24"/>
            </w:rPr>
            <m:t>H</m:t>
          </m:r>
          <m:r>
            <m:rPr>
              <m:sty m:val="p"/>
            </m:rPr>
            <w:rPr>
              <w:rFonts w:ascii="Cambria Math" w:hAnsi="Cambria Math"/>
              <w:szCs w:val="24"/>
            </w:rPr>
            <m:t>=</m:t>
          </m:r>
          <m:d>
            <m:dPr>
              <m:begChr m:val="{"/>
              <m:endChr m:val="}"/>
              <m:ctrlPr>
                <w:rPr>
                  <w:rFonts w:ascii="Cambria Math" w:hAnsi="Cambria Math"/>
                  <w:color w:val="00000A"/>
                  <w:sz w:val="22"/>
                  <w:lang w:val="pt-BR"/>
                </w:rPr>
              </m:ctrlPr>
            </m:dPr>
            <m:e>
              <m:sSub>
                <m:sSubPr>
                  <m:ctrlPr>
                    <w:rPr>
                      <w:rFonts w:ascii="Cambria Math" w:hAnsi="Cambria Math"/>
                      <w:color w:val="00000A"/>
                      <w:sz w:val="22"/>
                      <w:lang w:val="pt-BR"/>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h</m:t>
                  </m:r>
                </m:e>
                <m:sub>
                  <m:r>
                    <w:rPr>
                      <w:rFonts w:ascii="Cambria Math" w:hAnsi="Cambria Math"/>
                      <w:szCs w:val="24"/>
                    </w:rPr>
                    <m:t>L</m:t>
                  </m:r>
                </m:sub>
              </m:sSub>
            </m:e>
          </m:d>
        </m:oMath>
      </m:oMathPara>
    </w:p>
    <w:p w:rsidR="00FD27D1" w:rsidRPr="00D10639" w:rsidRDefault="00FD27D1">
      <w:pPr>
        <w:pStyle w:val="OnlineMethPara"/>
        <w:autoSpaceDE w:val="0"/>
        <w:autoSpaceDN w:val="0"/>
        <w:adjustRightInd w:val="0"/>
        <w:rPr>
          <w:szCs w:val="24"/>
        </w:rPr>
      </w:pPr>
      <w:proofErr w:type="gramStart"/>
      <w:r w:rsidRPr="00D10639">
        <w:rPr>
          <w:szCs w:val="24"/>
        </w:rPr>
        <w:t>where</w:t>
      </w:r>
      <w:proofErr w:type="gramEnd"/>
      <w:r w:rsidRPr="00D10639">
        <w:rPr>
          <w:szCs w:val="24"/>
        </w:rPr>
        <w:t xml:space="preserve"> </w:t>
      </w:r>
      <m:oMath>
        <m:sSub>
          <m:sSubPr>
            <m:ctrlPr>
              <w:rPr>
                <w:rFonts w:ascii="Cambria Math" w:hAnsi="Cambria Math"/>
                <w:color w:val="00000A"/>
                <w:sz w:val="22"/>
                <w:lang w:val="pt-BR"/>
              </w:rPr>
            </m:ctrlPr>
          </m:sSubPr>
          <m:e>
            <m:r>
              <w:rPr>
                <w:rFonts w:ascii="Cambria Math" w:hAnsi="Cambria Math"/>
                <w:szCs w:val="24"/>
              </w:rPr>
              <m:t>h</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color w:val="00000A"/>
                <w:sz w:val="22"/>
                <w:lang w:val="pt-BR"/>
              </w:rPr>
            </m:ctrlPr>
          </m:dPr>
          <m:e>
            <m:r>
              <w:rPr>
                <w:rFonts w:ascii="Cambria Math" w:hAnsi="Cambria Math"/>
                <w:szCs w:val="24"/>
              </w:rPr>
              <m:t>m</m:t>
            </m:r>
            <m:r>
              <m:rPr>
                <m:sty m:val="p"/>
              </m:rPr>
              <w:rPr>
                <w:rFonts w:ascii="Cambria Math" w:hAnsi="Cambria Math"/>
                <w:szCs w:val="24"/>
              </w:rPr>
              <m:t>,</m:t>
            </m:r>
            <m:r>
              <w:rPr>
                <w:rFonts w:ascii="Cambria Math" w:hAnsi="Cambria Math"/>
                <w:szCs w:val="24"/>
              </w:rPr>
              <m:t>n</m:t>
            </m:r>
          </m:e>
        </m:d>
      </m:oMath>
      <w:r w:rsidRPr="00D10639">
        <w:rPr>
          <w:szCs w:val="24"/>
        </w:rPr>
        <w:t xml:space="preserve"> for </w:t>
      </w:r>
      <m:oMath>
        <m:r>
          <w:rPr>
            <w:rFonts w:ascii="Cambria Math" w:hAnsi="Cambria Math"/>
            <w:szCs w:val="24"/>
          </w:rPr>
          <m:t>m&lt;n∈N</m:t>
        </m:r>
      </m:oMath>
      <w:r w:rsidRPr="00D10639">
        <w:rPr>
          <w:szCs w:val="24"/>
        </w:rPr>
        <w:t xml:space="preserve"> and </w:t>
      </w:r>
      <m:oMath>
        <m:r>
          <w:rPr>
            <w:rFonts w:ascii="Cambria Math" w:hAnsi="Cambria Math"/>
            <w:szCs w:val="24"/>
          </w:rPr>
          <m:t>L</m:t>
        </m:r>
      </m:oMath>
      <w:r w:rsidRPr="00D10639">
        <w:rPr>
          <w:szCs w:val="24"/>
        </w:rPr>
        <w:t xml:space="preserve"> is the total number of DHSs. </w:t>
      </w:r>
      <w:r w:rsidR="007A537F" w:rsidRPr="00D10639">
        <w:rPr>
          <w:szCs w:val="24"/>
        </w:rPr>
        <w:t>F</w:t>
      </w:r>
      <w:r w:rsidRPr="00D10639">
        <w:rPr>
          <w:szCs w:val="24"/>
        </w:rPr>
        <w:t>or simplicity of notation</w:t>
      </w:r>
      <w:r w:rsidR="00791540" w:rsidRPr="00D10639">
        <w:rPr>
          <w:szCs w:val="24"/>
        </w:rPr>
        <w:t>,</w:t>
      </w:r>
      <w:r w:rsidR="007A537F" w:rsidRPr="00D10639">
        <w:rPr>
          <w:szCs w:val="24"/>
        </w:rPr>
        <w:t xml:space="preserve"> we ignored</w:t>
      </w:r>
      <w:r w:rsidRPr="00D10639">
        <w:rPr>
          <w:szCs w:val="24"/>
        </w:rPr>
        <w:t xml:space="preserve"> the fact that intervals are defined on distinct chromosomes or </w:t>
      </w:r>
      <w:proofErr w:type="spellStart"/>
      <w:r w:rsidRPr="00D10639">
        <w:rPr>
          <w:szCs w:val="24"/>
        </w:rPr>
        <w:t>contigs</w:t>
      </w:r>
      <w:proofErr w:type="spellEnd"/>
      <w:r w:rsidRPr="00D10639">
        <w:rPr>
          <w:szCs w:val="24"/>
        </w:rPr>
        <w:t>.</w:t>
      </w:r>
    </w:p>
    <w:p w:rsidR="00FD27D1" w:rsidRPr="00D10639" w:rsidRDefault="00FD27D1">
      <w:pPr>
        <w:autoSpaceDE w:val="0"/>
        <w:autoSpaceDN w:val="0"/>
        <w:adjustRightInd w:val="0"/>
        <w:jc w:val="both"/>
        <w:rPr>
          <w:szCs w:val="24"/>
        </w:rPr>
      </w:pPr>
      <w:r w:rsidRPr="00D10639">
        <w:rPr>
          <w:i/>
          <w:szCs w:val="24"/>
        </w:rPr>
        <w:t>Estimation of DNase-seq sequence bias</w:t>
      </w:r>
      <w:r w:rsidRPr="00D10639">
        <w:rPr>
          <w:szCs w:val="24"/>
        </w:rPr>
        <w:t>.</w:t>
      </w:r>
    </w:p>
    <w:p w:rsidR="00FD27D1" w:rsidRPr="00D10639" w:rsidRDefault="00FD27D1">
      <w:pPr>
        <w:pStyle w:val="OnlineMethPara"/>
        <w:autoSpaceDE w:val="0"/>
        <w:autoSpaceDN w:val="0"/>
        <w:adjustRightInd w:val="0"/>
        <w:rPr>
          <w:szCs w:val="24"/>
        </w:rPr>
      </w:pPr>
      <w:r w:rsidRPr="00D10639">
        <w:rPr>
          <w:szCs w:val="24"/>
        </w:rPr>
        <w:t>We use</w:t>
      </w:r>
      <w:r w:rsidR="007A537F" w:rsidRPr="00D10639">
        <w:rPr>
          <w:szCs w:val="24"/>
        </w:rPr>
        <w:t>d</w:t>
      </w:r>
      <w:r w:rsidRPr="00D10639">
        <w:rPr>
          <w:szCs w:val="24"/>
        </w:rPr>
        <w:t xml:space="preserve"> two approaches to estimate sequence bias </w:t>
      </w:r>
      <w:r w:rsidR="007A537F" w:rsidRPr="00D10639">
        <w:rPr>
          <w:szCs w:val="24"/>
        </w:rPr>
        <w:t>in</w:t>
      </w:r>
      <w:r w:rsidRPr="00D10639">
        <w:rPr>
          <w:szCs w:val="24"/>
        </w:rPr>
        <w:t xml:space="preserve"> DNase-seq experiments: (1) aligned reads inside DHSs from DNase-seq experiments (termed DHS sequence bias) following He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15</w:t>
      </w:r>
      <w:r w:rsidRPr="00D10639">
        <w:rPr>
          <w:szCs w:val="24"/>
        </w:rPr>
        <w:t xml:space="preserve"> and (2) all aligned reads for naked DNA experiments (termed naked DNA sequence bias) following Yardımcı </w:t>
      </w:r>
      <w:r w:rsidRPr="00D10639">
        <w:rPr>
          <w:i/>
          <w:szCs w:val="24"/>
        </w:rPr>
        <w:t>et al.</w:t>
      </w:r>
      <w:r w:rsidRPr="00D10639">
        <w:rPr>
          <w:rStyle w:val="citebib"/>
          <w:szCs w:val="24"/>
          <w:shd w:val="clear" w:color="auto" w:fill="auto"/>
          <w:vertAlign w:val="superscript"/>
        </w:rPr>
        <w:t>12</w:t>
      </w:r>
      <w:r w:rsidRPr="00D10639">
        <w:rPr>
          <w:szCs w:val="24"/>
        </w:rPr>
        <w:t xml:space="preserve">. The observed cleavage score for a </w:t>
      </w:r>
      <w:r w:rsidRPr="00D10639">
        <w:rPr>
          <w:i/>
          <w:szCs w:val="24"/>
        </w:rPr>
        <w:t>k</w:t>
      </w:r>
      <w:r w:rsidRPr="00D10639">
        <w:rPr>
          <w:szCs w:val="24"/>
        </w:rPr>
        <w:t>-mer</w:t>
      </w:r>
      <w:r w:rsidR="00CA6709" w:rsidRPr="00D10639">
        <w:rPr>
          <w:szCs w:val="24"/>
        </w:rPr>
        <w:t xml:space="preserve"> </w:t>
      </w:r>
      <w:r w:rsidR="00CA6709" w:rsidRPr="00D10639">
        <w:rPr>
          <w:i/>
          <w:szCs w:val="24"/>
        </w:rPr>
        <w:t>w</w:t>
      </w:r>
      <w:r w:rsidR="00CA6709" w:rsidRPr="00D10639">
        <w:rPr>
          <w:szCs w:val="24"/>
        </w:rPr>
        <w:t xml:space="preserve"> </w:t>
      </w:r>
      <w:r w:rsidRPr="00D10639">
        <w:rPr>
          <w:szCs w:val="24"/>
        </w:rPr>
        <w:t>corresponds to the number of DNase I cleavage sites centered at</w:t>
      </w:r>
      <w:r w:rsidR="00CA6709" w:rsidRPr="00D10639">
        <w:rPr>
          <w:szCs w:val="24"/>
        </w:rPr>
        <w:t xml:space="preserve"> </w:t>
      </w:r>
      <w:r w:rsidR="00CA6709" w:rsidRPr="00D10639">
        <w:rPr>
          <w:i/>
          <w:szCs w:val="24"/>
        </w:rPr>
        <w:t>w</w:t>
      </w:r>
      <w:r w:rsidRPr="00D10639">
        <w:rPr>
          <w:szCs w:val="24"/>
        </w:rPr>
        <w:t>. The background cleavage score is defined by the total number of times</w:t>
      </w:r>
      <w:r w:rsidR="00CA6709" w:rsidRPr="00D10639">
        <w:rPr>
          <w:szCs w:val="24"/>
        </w:rPr>
        <w:t xml:space="preserve"> </w:t>
      </w:r>
      <w:r w:rsidR="00CA6709" w:rsidRPr="00D10639">
        <w:rPr>
          <w:i/>
          <w:szCs w:val="24"/>
        </w:rPr>
        <w:t>w</w:t>
      </w:r>
      <w:r w:rsidR="00CA6709" w:rsidRPr="00D10639">
        <w:rPr>
          <w:szCs w:val="24"/>
        </w:rPr>
        <w:t xml:space="preserve"> </w:t>
      </w:r>
      <w:r w:rsidRPr="00D10639">
        <w:rPr>
          <w:szCs w:val="24"/>
        </w:rPr>
        <w:t xml:space="preserve">occurs. Then the bias estimation is computed as the ratio between the observed and background cleavage scores. Mathematical formalizations of the bias estimation </w:t>
      </w:r>
      <w:r w:rsidR="00CA6709" w:rsidRPr="00D10639">
        <w:rPr>
          <w:szCs w:val="24"/>
        </w:rPr>
        <w:t>are</w:t>
      </w:r>
      <w:r w:rsidRPr="00D10639">
        <w:rPr>
          <w:szCs w:val="24"/>
        </w:rPr>
        <w:t xml:space="preserve"> made</w:t>
      </w:r>
      <w:r w:rsidR="007A537F" w:rsidRPr="00D10639">
        <w:rPr>
          <w:szCs w:val="24"/>
        </w:rPr>
        <w:t xml:space="preserve"> </w:t>
      </w:r>
      <w:r w:rsidRPr="00D10639">
        <w:rPr>
          <w:szCs w:val="24"/>
        </w:rPr>
        <w:t>on</w:t>
      </w:r>
      <w:r w:rsidR="007A537F" w:rsidRPr="00D10639">
        <w:rPr>
          <w:szCs w:val="24"/>
        </w:rPr>
        <w:t xml:space="preserve"> the basis of</w:t>
      </w:r>
      <w:r w:rsidRPr="00D10639">
        <w:rPr>
          <w:szCs w:val="24"/>
        </w:rPr>
        <w:t xml:space="preserve"> the DHS sequence bias approach.</w:t>
      </w:r>
    </w:p>
    <w:p w:rsidR="00FD27D1" w:rsidRPr="00D10639" w:rsidRDefault="00FD27D1">
      <w:pPr>
        <w:pStyle w:val="OnlineMethParaIndent"/>
        <w:autoSpaceDE w:val="0"/>
        <w:autoSpaceDN w:val="0"/>
        <w:adjustRightInd w:val="0"/>
        <w:rPr>
          <w:szCs w:val="24"/>
        </w:rPr>
      </w:pPr>
      <w:r w:rsidRPr="00D10639">
        <w:rPr>
          <w:szCs w:val="24"/>
        </w:rPr>
        <w:t xml:space="preserve">We define </w:t>
      </w:r>
      <m:oMath>
        <m:sSup>
          <m:sSupPr>
            <m:ctrlPr>
              <w:rPr>
                <w:rFonts w:ascii="Cambria Math" w:hAnsi="Cambria Math"/>
                <w:color w:val="00000A"/>
                <w:sz w:val="22"/>
                <w:lang w:val="pt-BR"/>
              </w:rPr>
            </m:ctrlPr>
          </m:sSupPr>
          <m:e>
            <m:r>
              <w:rPr>
                <w:rFonts w:ascii="Cambria Math" w:hAnsi="Cambria Math"/>
                <w:szCs w:val="24"/>
              </w:rPr>
              <m:t>G</m:t>
            </m:r>
          </m:e>
          <m:sup>
            <m:r>
              <w:rPr>
                <w:rFonts w:ascii="Cambria Math" w:hAnsi="Cambria Math"/>
                <w:szCs w:val="24"/>
              </w:rPr>
              <m:t>s</m:t>
            </m:r>
          </m:sup>
        </m:sSup>
      </m:oMath>
      <w:r w:rsidRPr="00D10639">
        <w:rPr>
          <w:szCs w:val="24"/>
        </w:rPr>
        <w:t xml:space="preserve"> as the reference genome sequence with length </w:t>
      </w:r>
      <m:oMath>
        <m:r>
          <w:rPr>
            <w:rFonts w:ascii="Cambria Math" w:hAnsi="Cambria Math"/>
            <w:szCs w:val="24"/>
          </w:rPr>
          <m:t>N</m:t>
        </m:r>
      </m:oMath>
      <w:r w:rsidRPr="00D10639">
        <w:rPr>
          <w:szCs w:val="24"/>
        </w:rPr>
        <w:t xml:space="preserve"> for </w:t>
      </w:r>
      <w:proofErr w:type="gramStart"/>
      <w:r w:rsidRPr="00D10639">
        <w:rPr>
          <w:szCs w:val="24"/>
        </w:rPr>
        <w:t xml:space="preserve">strand </w:t>
      </w:r>
      <w:proofErr w:type="gramEnd"/>
      <m:oMath>
        <m:r>
          <w:rPr>
            <w:rFonts w:ascii="Cambria Math" w:hAnsi="Cambria Math"/>
            <w:color w:val="000000"/>
            <w:szCs w:val="24"/>
          </w:rPr>
          <m:t>s∈</m:t>
        </m:r>
        <m:d>
          <m:dPr>
            <m:begChr m:val="{"/>
            <m:endChr m:val="}"/>
            <m:ctrlPr>
              <w:rPr>
                <w:rFonts w:ascii="Cambria Math" w:hAnsi="Cambria Math"/>
                <w:i/>
                <w:color w:val="000000"/>
              </w:rPr>
            </m:ctrlPr>
          </m:dPr>
          <m:e>
            <m:r>
              <w:rPr>
                <w:rFonts w:ascii="Cambria Math" w:hAnsi="Cambria Math"/>
                <w:color w:val="000000"/>
                <w:szCs w:val="24"/>
              </w:rPr>
              <m:t>+,-</m:t>
            </m:r>
          </m:e>
        </m:d>
      </m:oMath>
      <w:r w:rsidRPr="00D10639">
        <w:rPr>
          <w:szCs w:val="24"/>
        </w:rPr>
        <w:t xml:space="preserve">. </w:t>
      </w:r>
      <m:oMath>
        <m:sSup>
          <m:sSupPr>
            <m:ctrlPr>
              <w:rPr>
                <w:rFonts w:ascii="Cambria Math" w:hAnsi="Cambria Math"/>
                <w:color w:val="00000A"/>
                <w:sz w:val="22"/>
                <w:lang w:val="pt-BR"/>
              </w:rPr>
            </m:ctrlPr>
          </m:sSupPr>
          <m:e>
            <m:r>
              <w:rPr>
                <w:rFonts w:ascii="Cambria Math" w:hAnsi="Cambria Math"/>
                <w:szCs w:val="24"/>
              </w:rPr>
              <m:t>G</m:t>
            </m:r>
          </m:e>
          <m:sup>
            <m:r>
              <w:rPr>
                <w:rFonts w:ascii="Cambria Math" w:hAnsi="Cambria Math"/>
                <w:szCs w:val="24"/>
              </w:rPr>
              <m:t>s</m:t>
            </m:r>
          </m:sup>
        </m:sSup>
        <m:d>
          <m:dPr>
            <m:begChr m:val="["/>
            <m:endChr m:val="]"/>
            <m:ctrlPr>
              <w:rPr>
                <w:rFonts w:ascii="Cambria Math" w:hAnsi="Cambria Math"/>
                <w:color w:val="00000A"/>
                <w:sz w:val="22"/>
                <w:lang w:val="pt-BR"/>
              </w:rPr>
            </m:ctrlPr>
          </m:dPr>
          <m:e>
            <m:r>
              <w:rPr>
                <w:rFonts w:ascii="Cambria Math" w:hAnsi="Cambria Math"/>
                <w:szCs w:val="24"/>
              </w:rPr>
              <m:t>i...j</m:t>
            </m:r>
          </m:e>
        </m:d>
      </m:oMath>
      <w:r w:rsidRPr="00D10639">
        <w:rPr>
          <w:szCs w:val="24"/>
        </w:rPr>
        <w:t xml:space="preserve"> </w:t>
      </w:r>
      <w:proofErr w:type="gramStart"/>
      <w:r w:rsidRPr="00D10639">
        <w:rPr>
          <w:szCs w:val="24"/>
        </w:rPr>
        <w:t>indicates</w:t>
      </w:r>
      <w:proofErr w:type="gramEnd"/>
      <w:r w:rsidRPr="00D10639">
        <w:rPr>
          <w:szCs w:val="24"/>
        </w:rPr>
        <w:t xml:space="preserve"> the sequence from positions </w:t>
      </w:r>
      <m:oMath>
        <m:r>
          <w:rPr>
            <w:rFonts w:ascii="Cambria Math" w:hAnsi="Cambria Math"/>
            <w:szCs w:val="24"/>
          </w:rPr>
          <m:t>i</m:t>
        </m:r>
      </m:oMath>
      <w:r w:rsidRPr="00D10639">
        <w:rPr>
          <w:szCs w:val="24"/>
        </w:rPr>
        <w:t xml:space="preserve"> to </w:t>
      </w:r>
      <m:oMath>
        <m:r>
          <w:rPr>
            <w:rFonts w:ascii="Cambria Math" w:hAnsi="Cambria Math"/>
            <w:szCs w:val="24"/>
          </w:rPr>
          <m:t>j</m:t>
        </m:r>
      </m:oMath>
      <w:r w:rsidRPr="00D10639">
        <w:rPr>
          <w:szCs w:val="24"/>
        </w:rPr>
        <w:t xml:space="preserve"> (</w:t>
      </w:r>
      <w:r w:rsidR="00CA6709" w:rsidRPr="00D10639">
        <w:rPr>
          <w:szCs w:val="24"/>
        </w:rPr>
        <w:t xml:space="preserve">with </w:t>
      </w:r>
      <w:r w:rsidRPr="00D10639">
        <w:rPr>
          <w:szCs w:val="24"/>
        </w:rPr>
        <w:t xml:space="preserve">both </w:t>
      </w:r>
      <w:r w:rsidR="00CA6709" w:rsidRPr="00D10639">
        <w:rPr>
          <w:szCs w:val="24"/>
        </w:rPr>
        <w:t xml:space="preserve">included </w:t>
      </w:r>
      <w:r w:rsidRPr="00D10639">
        <w:rPr>
          <w:szCs w:val="24"/>
        </w:rPr>
        <w:t xml:space="preserve">in the interval). For each </w:t>
      </w:r>
      <w:r w:rsidRPr="00D10639">
        <w:rPr>
          <w:i/>
          <w:szCs w:val="24"/>
        </w:rPr>
        <w:t>k</w:t>
      </w:r>
      <w:r w:rsidRPr="00D10639">
        <w:rPr>
          <w:szCs w:val="24"/>
        </w:rPr>
        <w:t xml:space="preserve">-mer </w:t>
      </w:r>
      <m:oMath>
        <m:r>
          <w:rPr>
            <w:rFonts w:ascii="Cambria Math" w:hAnsi="Cambria Math"/>
            <w:szCs w:val="24"/>
          </w:rPr>
          <m:t>w</m:t>
        </m:r>
      </m:oMath>
      <w:r w:rsidRPr="00D10639">
        <w:rPr>
          <w:szCs w:val="24"/>
        </w:rPr>
        <w:t xml:space="preserve"> with length </w:t>
      </w:r>
      <w:r w:rsidRPr="00D10639">
        <w:rPr>
          <w:i/>
          <w:szCs w:val="24"/>
        </w:rPr>
        <w:t>k</w:t>
      </w:r>
      <w:r w:rsidR="007A537F" w:rsidRPr="00D10639">
        <w:rPr>
          <w:szCs w:val="24"/>
        </w:rPr>
        <w:t>,</w:t>
      </w:r>
      <w:r w:rsidRPr="00D10639">
        <w:rPr>
          <w:szCs w:val="24"/>
        </w:rPr>
        <w:t xml:space="preserve"> the observed cleavage score </w:t>
      </w:r>
      <m:oMath>
        <m:sSub>
          <m:sSubPr>
            <m:ctrlPr>
              <w:rPr>
                <w:rFonts w:ascii="Cambria Math" w:hAnsi="Cambria Math"/>
                <w:color w:val="00000A"/>
                <w:sz w:val="22"/>
                <w:lang w:val="pt-BR"/>
              </w:rPr>
            </m:ctrlPr>
          </m:sSubPr>
          <m:e>
            <m:r>
              <w:rPr>
                <w:rFonts w:ascii="Cambria Math" w:hAnsi="Cambria Math"/>
                <w:szCs w:val="24"/>
              </w:rPr>
              <m:t>o</m:t>
            </m:r>
          </m:e>
          <m:sub>
            <m:r>
              <w:rPr>
                <w:rFonts w:ascii="Cambria Math" w:hAnsi="Cambria Math"/>
                <w:szCs w:val="24"/>
              </w:rPr>
              <m:t>w</m:t>
            </m:r>
          </m:sub>
        </m:sSub>
      </m:oMath>
      <w:r w:rsidRPr="00D10639">
        <w:rPr>
          <w:szCs w:val="24"/>
        </w:rPr>
        <w:t xml:space="preserve"> can be calculated as</w:t>
      </w:r>
    </w:p>
    <w:p w:rsidR="00FD27D1" w:rsidRPr="00D10639" w:rsidRDefault="00322CE7">
      <w:pPr>
        <w:pStyle w:val="OnlineMethEqn"/>
        <w:autoSpaceDE w:val="0"/>
        <w:autoSpaceDN w:val="0"/>
        <w:adjustRightInd w:val="0"/>
        <w:rPr>
          <w:szCs w:val="24"/>
        </w:rPr>
      </w:pPr>
      <m:oMathPara>
        <m:oMath>
          <m:sSubSup>
            <m:sSubSupPr>
              <m:ctrlPr>
                <w:rPr>
                  <w:rFonts w:ascii="Cambria Math" w:hAnsi="Cambria Math"/>
                  <w:color w:val="00000A"/>
                  <w:sz w:val="22"/>
                  <w:lang w:val="pt-BR"/>
                </w:rPr>
              </m:ctrlPr>
            </m:sSubSupPr>
            <m:e>
              <m:r>
                <w:rPr>
                  <w:rFonts w:ascii="Cambria Math" w:hAnsi="Cambria Math"/>
                  <w:szCs w:val="24"/>
                </w:rPr>
                <m:t>o</m:t>
              </m:r>
            </m:e>
            <m:sub>
              <m:r>
                <w:rPr>
                  <w:rFonts w:ascii="Cambria Math" w:hAnsi="Cambria Math"/>
                  <w:szCs w:val="24"/>
                </w:rPr>
                <m:t>w</m:t>
              </m:r>
            </m:sub>
            <m:sup>
              <m:r>
                <w:rPr>
                  <w:rFonts w:ascii="Cambria Math" w:hAnsi="Cambria Math"/>
                  <w:szCs w:val="24"/>
                </w:rPr>
                <m:t>s</m:t>
              </m:r>
            </m:sup>
          </m:sSubSup>
          <m:r>
            <m:rPr>
              <m:sty m:val="p"/>
            </m:rPr>
            <w:rPr>
              <w:rFonts w:ascii="Cambria Math" w:hAnsi="Cambria Math"/>
              <w:szCs w:val="24"/>
            </w:rPr>
            <m:t>=1+</m:t>
          </m:r>
          <m:nary>
            <m:naryPr>
              <m:chr m:val="∑"/>
              <m:ctrlPr>
                <w:rPr>
                  <w:rFonts w:ascii="Cambria Math" w:hAnsi="Cambria Math"/>
                  <w:color w:val="00000A"/>
                  <w:sz w:val="22"/>
                  <w:lang w:val="pt-BR"/>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L</m:t>
              </m:r>
            </m:sup>
            <m:e>
              <m:nary>
                <m:naryPr>
                  <m:chr m:val="∑"/>
                  <m:supHide m:val="1"/>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h</m:t>
                      </m:r>
                    </m:e>
                    <m:sub>
                      <m:r>
                        <w:rPr>
                          <w:rFonts w:ascii="Cambria Math" w:hAnsi="Cambria Math"/>
                          <w:szCs w:val="24"/>
                        </w:rPr>
                        <m:t>i</m:t>
                      </m:r>
                    </m:sub>
                  </m:sSub>
                </m:sub>
                <m:sup/>
                <m:e>
                  <m:sSubSup>
                    <m:sSubSupPr>
                      <m:ctrlPr>
                        <w:rPr>
                          <w:rFonts w:ascii="Cambria Math" w:hAnsi="Cambria Math"/>
                          <w:color w:val="00000A"/>
                          <w:sz w:val="22"/>
                          <w:lang w:val="pt-BR"/>
                        </w:rPr>
                      </m:ctrlPr>
                    </m:sSubSupPr>
                    <m:e>
                      <m:r>
                        <w:rPr>
                          <w:rFonts w:ascii="Cambria Math" w:hAnsi="Cambria Math"/>
                          <w:szCs w:val="24"/>
                        </w:rPr>
                        <m:t>x</m:t>
                      </m:r>
                    </m:e>
                    <m:sub>
                      <m:r>
                        <w:rPr>
                          <w:rFonts w:ascii="Cambria Math" w:hAnsi="Cambria Math"/>
                          <w:szCs w:val="24"/>
                        </w:rPr>
                        <m:t>j</m:t>
                      </m:r>
                    </m:sub>
                    <m:sup>
                      <m:r>
                        <w:rPr>
                          <w:rFonts w:ascii="Cambria Math" w:hAnsi="Cambria Math"/>
                          <w:szCs w:val="24"/>
                        </w:rPr>
                        <m:t>s</m:t>
                      </m:r>
                    </m:sup>
                  </m:sSubSup>
                </m:e>
              </m:nary>
            </m:e>
          </m:nary>
          <m:r>
            <m:rPr>
              <m:sty m:val="b"/>
            </m:rPr>
            <w:rPr>
              <w:rFonts w:ascii="Cambria Math" w:hAnsi="Cambria Math"/>
              <w:szCs w:val="24"/>
            </w:rPr>
            <m:t>1</m:t>
          </m:r>
          <m:d>
            <m:dPr>
              <m:ctrlPr>
                <w:rPr>
                  <w:rFonts w:ascii="Cambria Math" w:hAnsi="Cambria Math"/>
                  <w:color w:val="00000A"/>
                  <w:sz w:val="22"/>
                  <w:lang w:val="pt-BR"/>
                </w:rPr>
              </m:ctrlPr>
            </m:dPr>
            <m:e>
              <m:sSup>
                <m:sSupPr>
                  <m:ctrlPr>
                    <w:rPr>
                      <w:rFonts w:ascii="Cambria Math" w:hAnsi="Cambria Math"/>
                      <w:color w:val="00000A"/>
                      <w:sz w:val="22"/>
                      <w:lang w:val="pt-BR"/>
                    </w:rPr>
                  </m:ctrlPr>
                </m:sSupPr>
                <m:e>
                  <m:r>
                    <w:rPr>
                      <w:rFonts w:ascii="Cambria Math" w:hAnsi="Cambria Math"/>
                      <w:szCs w:val="24"/>
                    </w:rPr>
                    <m:t>G</m:t>
                  </m:r>
                </m:e>
                <m:sup>
                  <m:r>
                    <w:rPr>
                      <w:rFonts w:ascii="Cambria Math" w:hAnsi="Cambria Math"/>
                      <w:szCs w:val="24"/>
                    </w:rPr>
                    <m:t>s</m:t>
                  </m:r>
                </m:sup>
              </m:sSup>
              <m:d>
                <m:dPr>
                  <m:begChr m:val="["/>
                  <m:endChr m:val="]"/>
                  <m:ctrlPr>
                    <w:rPr>
                      <w:rFonts w:ascii="Cambria Math" w:hAnsi="Cambria Math"/>
                      <w:color w:val="00000A"/>
                      <w:sz w:val="22"/>
                      <w:lang w:val="pt-BR"/>
                    </w:rPr>
                  </m:ctrlPr>
                </m:dPr>
                <m:e>
                  <m:r>
                    <w:rPr>
                      <w:rFonts w:ascii="Cambria Math" w:hAnsi="Cambria Math"/>
                      <w:szCs w:val="24"/>
                    </w:rPr>
                    <m:t>j</m:t>
                  </m:r>
                  <m:r>
                    <m:rPr>
                      <m:sty m:val="p"/>
                    </m:rPr>
                    <w:rPr>
                      <w:rFonts w:ascii="Cambria Math" w:hAnsi="Cambria Math"/>
                      <w:szCs w:val="24"/>
                    </w:rPr>
                    <m:t>-</m:t>
                  </m:r>
                  <m:f>
                    <m:fPr>
                      <m:ctrlPr>
                        <w:rPr>
                          <w:rFonts w:ascii="Cambria Math" w:hAnsi="Cambria Math"/>
                          <w:color w:val="00000A"/>
                          <w:sz w:val="22"/>
                          <w:lang w:val="pt-BR"/>
                        </w:rPr>
                      </m:ctrlPr>
                    </m:fPr>
                    <m:num>
                      <m:r>
                        <w:rPr>
                          <w:rFonts w:ascii="Cambria Math" w:hAnsi="Cambria Math"/>
                          <w:szCs w:val="24"/>
                        </w:rPr>
                        <m:t>k</m:t>
                      </m:r>
                    </m:num>
                    <m:den>
                      <m:r>
                        <m:rPr>
                          <m:sty m:val="p"/>
                        </m:rPr>
                        <w:rPr>
                          <w:rFonts w:ascii="Cambria Math" w:hAnsi="Cambria Math"/>
                          <w:szCs w:val="24"/>
                        </w:rPr>
                        <m:t>2</m:t>
                      </m:r>
                    </m:den>
                  </m:f>
                  <m:r>
                    <m:rPr>
                      <m:sty m:val="p"/>
                    </m:rPr>
                    <w:rPr>
                      <w:rFonts w:ascii="Cambria Math" w:hAnsi="Cambria Math"/>
                      <w:szCs w:val="24"/>
                    </w:rPr>
                    <m:t>…</m:t>
                  </m:r>
                  <m:r>
                    <w:rPr>
                      <w:rFonts w:ascii="Cambria Math" w:hAnsi="Cambria Math"/>
                      <w:szCs w:val="24"/>
                    </w:rPr>
                    <m:t>j</m:t>
                  </m:r>
                  <m:r>
                    <m:rPr>
                      <m:sty m:val="p"/>
                    </m:rPr>
                    <w:rPr>
                      <w:rFonts w:ascii="Cambria Math" w:hAnsi="Cambria Math"/>
                      <w:szCs w:val="24"/>
                    </w:rPr>
                    <m:t>+</m:t>
                  </m:r>
                  <m:f>
                    <m:fPr>
                      <m:ctrlPr>
                        <w:rPr>
                          <w:rFonts w:ascii="Cambria Math" w:hAnsi="Cambria Math"/>
                          <w:color w:val="00000A"/>
                          <w:sz w:val="22"/>
                          <w:lang w:val="pt-BR"/>
                        </w:rPr>
                      </m:ctrlPr>
                    </m:fPr>
                    <m:num>
                      <m:r>
                        <w:rPr>
                          <w:rFonts w:ascii="Cambria Math" w:hAnsi="Cambria Math"/>
                          <w:szCs w:val="24"/>
                        </w:rPr>
                        <m:t>k</m:t>
                      </m:r>
                    </m:num>
                    <m:den>
                      <m:r>
                        <m:rPr>
                          <m:sty m:val="p"/>
                        </m:rPr>
                        <w:rPr>
                          <w:rFonts w:ascii="Cambria Math" w:hAnsi="Cambria Math"/>
                          <w:szCs w:val="24"/>
                        </w:rPr>
                        <m:t>2</m:t>
                      </m:r>
                    </m:den>
                  </m:f>
                </m:e>
              </m:d>
              <m:r>
                <m:rPr>
                  <m:sty m:val="p"/>
                </m:rPr>
                <w:rPr>
                  <w:rFonts w:ascii="Cambria Math" w:hAnsi="Cambria Math"/>
                  <w:szCs w:val="24"/>
                </w:rPr>
                <m:t>=</m:t>
              </m:r>
              <m:r>
                <w:rPr>
                  <w:rFonts w:ascii="Cambria Math" w:hAnsi="Cambria Math"/>
                  <w:szCs w:val="24"/>
                </w:rPr>
                <m:t>w</m:t>
              </m:r>
            </m:e>
          </m:d>
        </m:oMath>
      </m:oMathPara>
    </w:p>
    <w:p w:rsidR="00FD27D1" w:rsidRPr="00D10639" w:rsidRDefault="00FD27D1">
      <w:pPr>
        <w:pStyle w:val="OnlineMethPara"/>
        <w:autoSpaceDE w:val="0"/>
        <w:autoSpaceDN w:val="0"/>
        <w:adjustRightInd w:val="0"/>
        <w:rPr>
          <w:szCs w:val="24"/>
        </w:rPr>
      </w:pPr>
      <w:proofErr w:type="gramStart"/>
      <w:r w:rsidRPr="00D10639">
        <w:rPr>
          <w:szCs w:val="24"/>
        </w:rPr>
        <w:t>where</w:t>
      </w:r>
      <w:proofErr w:type="gramEnd"/>
      <w:r w:rsidRPr="00D10639">
        <w:rPr>
          <w:szCs w:val="24"/>
        </w:rPr>
        <w:t xml:space="preserve"> </w:t>
      </w:r>
      <m:oMath>
        <m:r>
          <m:rPr>
            <m:sty m:val="bi"/>
          </m:rPr>
          <w:rPr>
            <w:rFonts w:ascii="Cambria Math" w:hAnsi="Cambria Math"/>
            <w:szCs w:val="24"/>
          </w:rPr>
          <m:t>1</m:t>
        </m:r>
        <m:d>
          <m:dPr>
            <m:ctrlPr>
              <w:rPr>
                <w:rFonts w:ascii="Cambria Math" w:hAnsi="Cambria Math"/>
                <w:color w:val="00000A"/>
                <w:sz w:val="22"/>
                <w:lang w:val="pt-BR"/>
              </w:rPr>
            </m:ctrlPr>
          </m:dPr>
          <m:e>
            <m:r>
              <w:rPr>
                <w:rFonts w:ascii="Cambria Math" w:hAnsi="Cambria Math"/>
                <w:szCs w:val="24"/>
              </w:rPr>
              <m:t>.</m:t>
            </m:r>
          </m:e>
        </m:d>
      </m:oMath>
      <w:r w:rsidRPr="00D10639">
        <w:rPr>
          <w:szCs w:val="24"/>
        </w:rPr>
        <w:t xml:space="preserve"> is an indicator function.</w:t>
      </w:r>
    </w:p>
    <w:p w:rsidR="00FD27D1" w:rsidRPr="00D10639" w:rsidRDefault="00FD27D1">
      <w:pPr>
        <w:pStyle w:val="OnlineMethParaIndent"/>
        <w:autoSpaceDE w:val="0"/>
        <w:autoSpaceDN w:val="0"/>
        <w:adjustRightInd w:val="0"/>
        <w:rPr>
          <w:szCs w:val="24"/>
        </w:rPr>
      </w:pPr>
      <w:r w:rsidRPr="00D10639">
        <w:rPr>
          <w:szCs w:val="24"/>
        </w:rPr>
        <w:t xml:space="preserve">Similarly, the background cleavage score </w:t>
      </w:r>
      <m:oMath>
        <m:sSub>
          <m:sSubPr>
            <m:ctrlPr>
              <w:rPr>
                <w:rFonts w:ascii="Cambria Math" w:hAnsi="Cambria Math"/>
                <w:color w:val="00000A"/>
                <w:sz w:val="22"/>
                <w:lang w:val="pt-BR"/>
              </w:rPr>
            </m:ctrlPr>
          </m:sSubPr>
          <m:e>
            <m:r>
              <w:rPr>
                <w:rFonts w:ascii="Cambria Math" w:hAnsi="Cambria Math"/>
                <w:szCs w:val="24"/>
              </w:rPr>
              <m:t>r</m:t>
            </m:r>
          </m:e>
          <m:sub>
            <m:r>
              <w:rPr>
                <w:rFonts w:ascii="Cambria Math" w:hAnsi="Cambria Math"/>
                <w:szCs w:val="24"/>
              </w:rPr>
              <m:t>w</m:t>
            </m:r>
          </m:sub>
        </m:sSub>
      </m:oMath>
      <w:r w:rsidRPr="00D10639">
        <w:rPr>
          <w:szCs w:val="24"/>
        </w:rPr>
        <w:t xml:space="preserve"> can be evaluated as</w:t>
      </w:r>
    </w:p>
    <w:p w:rsidR="00FD27D1" w:rsidRPr="00D10639" w:rsidRDefault="00322CE7">
      <w:pPr>
        <w:pStyle w:val="OnlineMethEqn"/>
        <w:autoSpaceDE w:val="0"/>
        <w:autoSpaceDN w:val="0"/>
        <w:adjustRightInd w:val="0"/>
        <w:rPr>
          <w:szCs w:val="24"/>
        </w:rPr>
      </w:pPr>
      <m:oMathPara>
        <m:oMath>
          <m:sSubSup>
            <m:sSubSupPr>
              <m:ctrlPr>
                <w:rPr>
                  <w:rFonts w:ascii="Cambria Math" w:hAnsi="Cambria Math"/>
                  <w:color w:val="00000A"/>
                  <w:sz w:val="22"/>
                  <w:lang w:val="pt-BR"/>
                </w:rPr>
              </m:ctrlPr>
            </m:sSubSupPr>
            <m:e>
              <m:r>
                <w:rPr>
                  <w:rFonts w:ascii="Cambria Math" w:hAnsi="Cambria Math"/>
                  <w:szCs w:val="24"/>
                </w:rPr>
                <m:t>r</m:t>
              </m:r>
            </m:e>
            <m:sub>
              <m:r>
                <w:rPr>
                  <w:rFonts w:ascii="Cambria Math" w:hAnsi="Cambria Math"/>
                  <w:szCs w:val="24"/>
                </w:rPr>
                <m:t>w</m:t>
              </m:r>
            </m:sub>
            <m:sup>
              <m:r>
                <w:rPr>
                  <w:rFonts w:ascii="Cambria Math" w:hAnsi="Cambria Math"/>
                  <w:szCs w:val="24"/>
                </w:rPr>
                <m:t>s</m:t>
              </m:r>
            </m:sup>
          </m:sSubSup>
          <m:r>
            <m:rPr>
              <m:sty m:val="p"/>
            </m:rPr>
            <w:rPr>
              <w:rFonts w:ascii="Cambria Math" w:hAnsi="Cambria Math"/>
              <w:szCs w:val="24"/>
            </w:rPr>
            <m:t>=1+</m:t>
          </m:r>
          <m:nary>
            <m:naryPr>
              <m:chr m:val="∑"/>
              <m:ctrlPr>
                <w:rPr>
                  <w:rFonts w:ascii="Cambria Math" w:hAnsi="Cambria Math"/>
                  <w:color w:val="00000A"/>
                  <w:sz w:val="22"/>
                  <w:lang w:val="pt-BR"/>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L</m:t>
              </m:r>
            </m:sup>
            <m:e>
              <m:nary>
                <m:naryPr>
                  <m:chr m:val="∑"/>
                  <m:supHide m:val="1"/>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h</m:t>
                      </m:r>
                    </m:e>
                    <m:sub>
                      <m:r>
                        <w:rPr>
                          <w:rFonts w:ascii="Cambria Math" w:hAnsi="Cambria Math"/>
                          <w:szCs w:val="24"/>
                        </w:rPr>
                        <m:t>i</m:t>
                      </m:r>
                    </m:sub>
                  </m:sSub>
                </m:sub>
                <m:sup/>
                <m:e>
                  <m:r>
                    <m:rPr>
                      <m:sty m:val="b"/>
                    </m:rPr>
                    <w:rPr>
                      <w:rFonts w:ascii="Cambria Math" w:hAnsi="Cambria Math"/>
                      <w:szCs w:val="24"/>
                    </w:rPr>
                    <m:t>1</m:t>
                  </m:r>
                </m:e>
              </m:nary>
            </m:e>
          </m:nary>
          <m:d>
            <m:dPr>
              <m:ctrlPr>
                <w:rPr>
                  <w:rFonts w:ascii="Cambria Math" w:hAnsi="Cambria Math"/>
                  <w:color w:val="00000A"/>
                  <w:sz w:val="22"/>
                  <w:lang w:val="pt-BR"/>
                </w:rPr>
              </m:ctrlPr>
            </m:dPr>
            <m:e>
              <m:sSup>
                <m:sSupPr>
                  <m:ctrlPr>
                    <w:rPr>
                      <w:rFonts w:ascii="Cambria Math" w:hAnsi="Cambria Math"/>
                      <w:color w:val="00000A"/>
                      <w:sz w:val="22"/>
                      <w:lang w:val="pt-BR"/>
                    </w:rPr>
                  </m:ctrlPr>
                </m:sSupPr>
                <m:e>
                  <m:r>
                    <w:rPr>
                      <w:rFonts w:ascii="Cambria Math" w:hAnsi="Cambria Math"/>
                      <w:szCs w:val="24"/>
                    </w:rPr>
                    <m:t>G</m:t>
                  </m:r>
                </m:e>
                <m:sup>
                  <m:r>
                    <w:rPr>
                      <w:rFonts w:ascii="Cambria Math" w:hAnsi="Cambria Math"/>
                      <w:szCs w:val="24"/>
                    </w:rPr>
                    <m:t>s</m:t>
                  </m:r>
                </m:sup>
              </m:sSup>
              <m:d>
                <m:dPr>
                  <m:begChr m:val="["/>
                  <m:endChr m:val="]"/>
                  <m:ctrlPr>
                    <w:rPr>
                      <w:rFonts w:ascii="Cambria Math" w:hAnsi="Cambria Math"/>
                      <w:color w:val="00000A"/>
                      <w:sz w:val="22"/>
                      <w:lang w:val="pt-BR"/>
                    </w:rPr>
                  </m:ctrlPr>
                </m:dPr>
                <m:e>
                  <m:r>
                    <w:rPr>
                      <w:rFonts w:ascii="Cambria Math" w:hAnsi="Cambria Math"/>
                      <w:szCs w:val="24"/>
                    </w:rPr>
                    <m:t>j</m:t>
                  </m:r>
                  <m:r>
                    <m:rPr>
                      <m:sty m:val="p"/>
                    </m:rPr>
                    <w:rPr>
                      <w:rFonts w:ascii="Cambria Math" w:hAnsi="Cambria Math"/>
                      <w:szCs w:val="24"/>
                    </w:rPr>
                    <m:t>-</m:t>
                  </m:r>
                  <m:f>
                    <m:fPr>
                      <m:ctrlPr>
                        <w:rPr>
                          <w:rFonts w:ascii="Cambria Math" w:hAnsi="Cambria Math"/>
                          <w:color w:val="00000A"/>
                          <w:sz w:val="22"/>
                          <w:lang w:val="pt-BR"/>
                        </w:rPr>
                      </m:ctrlPr>
                    </m:fPr>
                    <m:num>
                      <m:r>
                        <w:rPr>
                          <w:rFonts w:ascii="Cambria Math" w:hAnsi="Cambria Math"/>
                          <w:szCs w:val="24"/>
                        </w:rPr>
                        <m:t>k</m:t>
                      </m:r>
                    </m:num>
                    <m:den>
                      <m:r>
                        <m:rPr>
                          <m:sty m:val="p"/>
                        </m:rPr>
                        <w:rPr>
                          <w:rFonts w:ascii="Cambria Math" w:hAnsi="Cambria Math"/>
                          <w:szCs w:val="24"/>
                        </w:rPr>
                        <m:t>2</m:t>
                      </m:r>
                    </m:den>
                  </m:f>
                  <m:r>
                    <m:rPr>
                      <m:sty m:val="p"/>
                    </m:rPr>
                    <w:rPr>
                      <w:rFonts w:ascii="Cambria Math" w:hAnsi="Cambria Math"/>
                      <w:szCs w:val="24"/>
                    </w:rPr>
                    <m:t>...</m:t>
                  </m:r>
                  <m:r>
                    <w:rPr>
                      <w:rFonts w:ascii="Cambria Math" w:hAnsi="Cambria Math"/>
                      <w:szCs w:val="24"/>
                    </w:rPr>
                    <m:t>j</m:t>
                  </m:r>
                  <m:r>
                    <m:rPr>
                      <m:sty m:val="p"/>
                    </m:rPr>
                    <w:rPr>
                      <w:rFonts w:ascii="Cambria Math" w:hAnsi="Cambria Math"/>
                      <w:szCs w:val="24"/>
                    </w:rPr>
                    <m:t>+</m:t>
                  </m:r>
                  <m:f>
                    <m:fPr>
                      <m:ctrlPr>
                        <w:rPr>
                          <w:rFonts w:ascii="Cambria Math" w:hAnsi="Cambria Math"/>
                          <w:color w:val="00000A"/>
                          <w:sz w:val="22"/>
                          <w:lang w:val="pt-BR"/>
                        </w:rPr>
                      </m:ctrlPr>
                    </m:fPr>
                    <m:num>
                      <m:r>
                        <w:rPr>
                          <w:rFonts w:ascii="Cambria Math" w:hAnsi="Cambria Math"/>
                          <w:szCs w:val="24"/>
                        </w:rPr>
                        <m:t>k</m:t>
                      </m:r>
                    </m:num>
                    <m:den>
                      <m:r>
                        <m:rPr>
                          <m:sty m:val="p"/>
                        </m:rPr>
                        <w:rPr>
                          <w:rFonts w:ascii="Cambria Math" w:hAnsi="Cambria Math"/>
                          <w:szCs w:val="24"/>
                        </w:rPr>
                        <m:t>2</m:t>
                      </m:r>
                    </m:den>
                  </m:f>
                </m:e>
              </m:d>
              <m:r>
                <m:rPr>
                  <m:sty m:val="p"/>
                </m:rPr>
                <w:rPr>
                  <w:rFonts w:ascii="Cambria Math" w:hAnsi="Cambria Math"/>
                  <w:szCs w:val="24"/>
                </w:rPr>
                <m:t>=</m:t>
              </m:r>
              <m:r>
                <w:rPr>
                  <w:rFonts w:ascii="Cambria Math" w:hAnsi="Cambria Math"/>
                  <w:szCs w:val="24"/>
                </w:rPr>
                <m:t>w</m:t>
              </m:r>
            </m:e>
          </m:d>
        </m:oMath>
      </m:oMathPara>
    </w:p>
    <w:p w:rsidR="00FD27D1" w:rsidRPr="00D10639" w:rsidRDefault="00FD27D1">
      <w:pPr>
        <w:pStyle w:val="OnlineMethPara"/>
        <w:autoSpaceDE w:val="0"/>
        <w:autoSpaceDN w:val="0"/>
        <w:adjustRightInd w:val="0"/>
        <w:rPr>
          <w:szCs w:val="24"/>
        </w:rPr>
      </w:pPr>
      <w:r w:rsidRPr="00D10639">
        <w:rPr>
          <w:szCs w:val="24"/>
        </w:rPr>
        <w:t xml:space="preserve">Finally, the cleavage bias </w:t>
      </w:r>
      <m:oMath>
        <m:sSubSup>
          <m:sSubSupPr>
            <m:ctrlPr>
              <w:rPr>
                <w:rFonts w:ascii="Cambria Math" w:hAnsi="Cambria Math"/>
                <w:color w:val="00000A"/>
                <w:sz w:val="22"/>
                <w:lang w:val="pt-BR"/>
              </w:rPr>
            </m:ctrlPr>
          </m:sSubSupPr>
          <m:e>
            <m:r>
              <w:rPr>
                <w:rFonts w:ascii="Cambria Math" w:hAnsi="Cambria Math"/>
                <w:szCs w:val="24"/>
              </w:rPr>
              <m:t>b</m:t>
            </m:r>
          </m:e>
          <m:sub>
            <m:r>
              <w:rPr>
                <w:rFonts w:ascii="Cambria Math" w:hAnsi="Cambria Math"/>
                <w:szCs w:val="24"/>
              </w:rPr>
              <m:t>i</m:t>
            </m:r>
          </m:sub>
          <m:sup>
            <m:r>
              <w:rPr>
                <w:rFonts w:ascii="Cambria Math" w:hAnsi="Cambria Math"/>
                <w:szCs w:val="24"/>
              </w:rPr>
              <m:t>s</m:t>
            </m:r>
          </m:sup>
        </m:sSubSup>
      </m:oMath>
      <w:r w:rsidRPr="00D10639">
        <w:rPr>
          <w:szCs w:val="24"/>
        </w:rPr>
        <w:t xml:space="preserve"> for a genomic </w:t>
      </w:r>
      <w:proofErr w:type="gramStart"/>
      <w:r w:rsidRPr="00D10639">
        <w:rPr>
          <w:szCs w:val="24"/>
        </w:rPr>
        <w:t xml:space="preserve">position </w:t>
      </w:r>
      <w:proofErr w:type="gramEnd"/>
      <m:oMath>
        <m:r>
          <w:rPr>
            <w:rFonts w:ascii="Cambria Math" w:hAnsi="Cambria Math"/>
            <w:szCs w:val="24"/>
          </w:rPr>
          <m:t>k+1≤i≤N-k+1</m:t>
        </m:r>
      </m:oMath>
      <w:r w:rsidRPr="00D10639">
        <w:rPr>
          <w:szCs w:val="24"/>
        </w:rPr>
        <w:t xml:space="preserve">, given that </w:t>
      </w:r>
      <m:oMath>
        <m:r>
          <w:rPr>
            <w:rFonts w:ascii="Cambria Math" w:hAnsi="Cambria Math"/>
            <w:szCs w:val="24"/>
          </w:rPr>
          <m:t>w=</m:t>
        </m:r>
        <m:sSup>
          <m:sSupPr>
            <m:ctrlPr>
              <w:rPr>
                <w:rFonts w:ascii="Cambria Math" w:hAnsi="Cambria Math"/>
                <w:color w:val="00000A"/>
                <w:sz w:val="22"/>
                <w:lang w:val="pt-BR"/>
              </w:rPr>
            </m:ctrlPr>
          </m:sSupPr>
          <m:e>
            <m:r>
              <w:rPr>
                <w:rFonts w:ascii="Cambria Math" w:hAnsi="Cambria Math"/>
                <w:szCs w:val="24"/>
              </w:rPr>
              <m:t>G</m:t>
            </m:r>
          </m:e>
          <m:sup>
            <m:r>
              <w:rPr>
                <w:rFonts w:ascii="Cambria Math" w:hAnsi="Cambria Math"/>
                <w:szCs w:val="24"/>
              </w:rPr>
              <m:t>s</m:t>
            </m:r>
          </m:sup>
        </m:sSup>
        <m:d>
          <m:dPr>
            <m:begChr m:val="["/>
            <m:endChr m:val="]"/>
            <m:ctrlPr>
              <w:rPr>
                <w:rFonts w:ascii="Cambria Math" w:hAnsi="Cambria Math"/>
                <w:color w:val="00000A"/>
                <w:sz w:val="22"/>
                <w:lang w:val="pt-BR"/>
              </w:rPr>
            </m:ctrlPr>
          </m:dPr>
          <m:e>
            <m:r>
              <w:rPr>
                <w:rFonts w:ascii="Cambria Math" w:hAnsi="Cambria Math"/>
                <w:szCs w:val="24"/>
              </w:rPr>
              <m:t>i-(k/2)...i+(k/2)</m:t>
            </m:r>
          </m:e>
        </m:d>
      </m:oMath>
      <w:r w:rsidRPr="00D10639">
        <w:rPr>
          <w:szCs w:val="24"/>
        </w:rPr>
        <w:t>, can be calculated as</w:t>
      </w:r>
    </w:p>
    <w:p w:rsidR="00FD27D1" w:rsidRPr="00D10639" w:rsidRDefault="00322CE7">
      <w:pPr>
        <w:pStyle w:val="OnlineMethEqn"/>
        <w:autoSpaceDE w:val="0"/>
        <w:autoSpaceDN w:val="0"/>
        <w:adjustRightInd w:val="0"/>
        <w:rPr>
          <w:szCs w:val="24"/>
        </w:rPr>
      </w:pPr>
      <m:oMathPara>
        <m:oMath>
          <m:sSubSup>
            <m:sSubSupPr>
              <m:ctrlPr>
                <w:rPr>
                  <w:rFonts w:ascii="Cambria Math" w:hAnsi="Cambria Math"/>
                  <w:color w:val="00000A"/>
                  <w:sz w:val="22"/>
                  <w:lang w:val="pt-BR"/>
                </w:rPr>
              </m:ctrlPr>
            </m:sSubSupPr>
            <m:e>
              <m:r>
                <w:rPr>
                  <w:rFonts w:ascii="Cambria Math" w:hAnsi="Cambria Math"/>
                  <w:szCs w:val="24"/>
                </w:rPr>
                <m:t>b</m:t>
              </m:r>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m:t>
          </m:r>
          <m:f>
            <m:fPr>
              <m:ctrlPr>
                <w:rPr>
                  <w:rFonts w:ascii="Cambria Math" w:hAnsi="Cambria Math"/>
                  <w:color w:val="00000A"/>
                  <w:sz w:val="22"/>
                  <w:lang w:val="pt-BR"/>
                </w:rPr>
              </m:ctrlPr>
            </m:fPr>
            <m:num>
              <m:sSubSup>
                <m:sSubSupPr>
                  <m:ctrlPr>
                    <w:rPr>
                      <w:rFonts w:ascii="Cambria Math" w:hAnsi="Cambria Math"/>
                      <w:color w:val="00000A"/>
                      <w:sz w:val="22"/>
                      <w:lang w:val="pt-BR"/>
                    </w:rPr>
                  </m:ctrlPr>
                </m:sSubSupPr>
                <m:e>
                  <m:r>
                    <w:rPr>
                      <w:rFonts w:ascii="Cambria Math" w:hAnsi="Cambria Math"/>
                      <w:szCs w:val="24"/>
                    </w:rPr>
                    <m:t>o</m:t>
                  </m:r>
                </m:e>
                <m:sub>
                  <m:r>
                    <w:rPr>
                      <w:rFonts w:ascii="Cambria Math" w:hAnsi="Cambria Math"/>
                      <w:szCs w:val="24"/>
                    </w:rPr>
                    <m:t>w</m:t>
                  </m:r>
                </m:sub>
                <m:sup>
                  <m:r>
                    <w:rPr>
                      <w:rFonts w:ascii="Cambria Math" w:hAnsi="Cambria Math"/>
                      <w:szCs w:val="24"/>
                    </w:rPr>
                    <m:t>s</m:t>
                  </m:r>
                </m:sup>
              </m:sSubSup>
              <m:r>
                <m:rPr>
                  <m:sty m:val="p"/>
                </m:rPr>
                <w:rPr>
                  <w:rFonts w:ascii="Cambria Math" w:hAnsi="Cambria Math"/>
                  <w:szCs w:val="24"/>
                </w:rPr>
                <m:t>⋅</m:t>
              </m:r>
              <m:r>
                <w:rPr>
                  <w:rFonts w:ascii="Cambria Math" w:hAnsi="Cambria Math"/>
                  <w:szCs w:val="24"/>
                </w:rPr>
                <m:t>R</m:t>
              </m:r>
            </m:num>
            <m:den>
              <m:sSubSup>
                <m:sSubSupPr>
                  <m:ctrlPr>
                    <w:rPr>
                      <w:rFonts w:ascii="Cambria Math" w:hAnsi="Cambria Math"/>
                      <w:color w:val="00000A"/>
                      <w:sz w:val="22"/>
                      <w:lang w:val="pt-BR"/>
                    </w:rPr>
                  </m:ctrlPr>
                </m:sSubSupPr>
                <m:e>
                  <m:r>
                    <w:rPr>
                      <w:rFonts w:ascii="Cambria Math" w:hAnsi="Cambria Math"/>
                      <w:szCs w:val="24"/>
                    </w:rPr>
                    <m:t>r</m:t>
                  </m:r>
                </m:e>
                <m:sub>
                  <m:r>
                    <w:rPr>
                      <w:rFonts w:ascii="Cambria Math" w:hAnsi="Cambria Math"/>
                      <w:szCs w:val="24"/>
                    </w:rPr>
                    <m:t>w</m:t>
                  </m:r>
                </m:sub>
                <m:sup>
                  <m:r>
                    <w:rPr>
                      <w:rFonts w:ascii="Cambria Math" w:hAnsi="Cambria Math"/>
                      <w:szCs w:val="24"/>
                    </w:rPr>
                    <m:t>s</m:t>
                  </m:r>
                </m:sup>
              </m:sSubSup>
              <m:r>
                <m:rPr>
                  <m:sty m:val="p"/>
                </m:rPr>
                <w:rPr>
                  <w:rFonts w:ascii="Cambria Math" w:hAnsi="Cambria Math"/>
                  <w:szCs w:val="24"/>
                </w:rPr>
                <m:t>⋅</m:t>
              </m:r>
              <m:sSup>
                <m:sSupPr>
                  <m:ctrlPr>
                    <w:rPr>
                      <w:rFonts w:ascii="Cambria Math" w:hAnsi="Cambria Math"/>
                      <w:color w:val="00000A"/>
                      <w:sz w:val="22"/>
                      <w:lang w:val="pt-BR"/>
                    </w:rPr>
                  </m:ctrlPr>
                </m:sSupPr>
                <m:e>
                  <m:r>
                    <w:rPr>
                      <w:rFonts w:ascii="Cambria Math" w:hAnsi="Cambria Math"/>
                      <w:szCs w:val="24"/>
                    </w:rPr>
                    <m:t>O</m:t>
                  </m:r>
                </m:e>
                <m:sup>
                  <m:r>
                    <w:rPr>
                      <w:rFonts w:ascii="Cambria Math" w:hAnsi="Cambria Math"/>
                      <w:szCs w:val="24"/>
                    </w:rPr>
                    <m:t>s</m:t>
                  </m:r>
                </m:sup>
              </m:sSup>
            </m:den>
          </m:f>
        </m:oMath>
      </m:oMathPara>
    </w:p>
    <w:p w:rsidR="00FD27D1" w:rsidRPr="00D10639" w:rsidRDefault="00FD27D1">
      <w:pPr>
        <w:pStyle w:val="OnlineMethPara"/>
        <w:autoSpaceDE w:val="0"/>
        <w:autoSpaceDN w:val="0"/>
        <w:adjustRightInd w:val="0"/>
        <w:rPr>
          <w:szCs w:val="24"/>
        </w:rPr>
      </w:pPr>
      <w:proofErr w:type="gramStart"/>
      <w:r w:rsidRPr="00D10639">
        <w:rPr>
          <w:szCs w:val="24"/>
        </w:rPr>
        <w:lastRenderedPageBreak/>
        <w:t>where</w:t>
      </w:r>
      <w:proofErr w:type="gramEnd"/>
      <w:r w:rsidRPr="00D10639">
        <w:rPr>
          <w:szCs w:val="24"/>
        </w:rPr>
        <w:t xml:space="preserve"> </w:t>
      </w:r>
      <m:oMath>
        <m:sSup>
          <m:sSupPr>
            <m:ctrlPr>
              <w:rPr>
                <w:rFonts w:ascii="Cambria Math" w:hAnsi="Cambria Math"/>
                <w:color w:val="00000A"/>
                <w:sz w:val="22"/>
                <w:lang w:val="pt-BR"/>
              </w:rPr>
            </m:ctrlPr>
          </m:sSupPr>
          <m:e>
            <m:r>
              <w:rPr>
                <w:rFonts w:ascii="Cambria Math" w:hAnsi="Cambria Math"/>
                <w:szCs w:val="24"/>
              </w:rPr>
              <m:t>O</m:t>
            </m:r>
          </m:e>
          <m:sup>
            <m:r>
              <w:rPr>
                <w:rFonts w:ascii="Cambria Math" w:hAnsi="Cambria Math"/>
                <w:szCs w:val="24"/>
              </w:rPr>
              <m:t>s</m:t>
            </m:r>
          </m:sup>
        </m:sSup>
      </m:oMath>
      <w:r w:rsidRPr="00D10639">
        <w:rPr>
          <w:szCs w:val="24"/>
        </w:rPr>
        <w:t xml:space="preserve"> indicates the total number of reads aligned to strand </w:t>
      </w:r>
      <m:oMath>
        <m:r>
          <w:rPr>
            <w:rFonts w:ascii="Cambria Math" w:hAnsi="Cambria Math"/>
            <w:szCs w:val="24"/>
          </w:rPr>
          <m:t>s</m:t>
        </m:r>
      </m:oMath>
      <w:r w:rsidRPr="00D10639">
        <w:rPr>
          <w:szCs w:val="24"/>
        </w:rPr>
        <w:t xml:space="preserve"> in DHSs</w:t>
      </w:r>
      <w:r w:rsidR="007A537F" w:rsidRPr="00D10639">
        <w:rPr>
          <w:szCs w:val="24"/>
        </w:rPr>
        <w:t>,</w:t>
      </w:r>
    </w:p>
    <w:p w:rsidR="00FD27D1" w:rsidRPr="00D10639" w:rsidRDefault="00322CE7">
      <w:pPr>
        <w:pStyle w:val="OnlineMethEqn"/>
        <w:autoSpaceDE w:val="0"/>
        <w:autoSpaceDN w:val="0"/>
        <w:adjustRightInd w:val="0"/>
        <w:rPr>
          <w:szCs w:val="24"/>
        </w:rPr>
      </w:pPr>
      <m:oMathPara>
        <m:oMath>
          <m:sSup>
            <m:sSupPr>
              <m:ctrlPr>
                <w:rPr>
                  <w:rFonts w:ascii="Cambria Math" w:hAnsi="Cambria Math"/>
                  <w:color w:val="00000A"/>
                  <w:sz w:val="22"/>
                  <w:lang w:val="pt-BR"/>
                </w:rPr>
              </m:ctrlPr>
            </m:sSupPr>
            <m:e>
              <m:r>
                <w:rPr>
                  <w:rFonts w:ascii="Cambria Math" w:hAnsi="Cambria Math"/>
                  <w:szCs w:val="24"/>
                </w:rPr>
                <m:t>O</m:t>
              </m:r>
            </m:e>
            <m:sup>
              <m:r>
                <w:rPr>
                  <w:rFonts w:ascii="Cambria Math" w:hAnsi="Cambria Math"/>
                  <w:szCs w:val="24"/>
                </w:rPr>
                <m:t>s</m:t>
              </m:r>
            </m:sup>
          </m:sSup>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L</m:t>
              </m:r>
            </m:sup>
            <m:e>
              <m:nary>
                <m:naryPr>
                  <m:chr m:val="∑"/>
                  <m:supHide m:val="1"/>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h</m:t>
                      </m:r>
                    </m:e>
                    <m:sub>
                      <m:r>
                        <w:rPr>
                          <w:rFonts w:ascii="Cambria Math" w:hAnsi="Cambria Math"/>
                          <w:szCs w:val="24"/>
                        </w:rPr>
                        <m:t>i</m:t>
                      </m:r>
                    </m:sub>
                  </m:sSub>
                </m:sub>
                <m:sup/>
                <m:e>
                  <m:sSubSup>
                    <m:sSubSupPr>
                      <m:ctrlPr>
                        <w:rPr>
                          <w:rFonts w:ascii="Cambria Math" w:hAnsi="Cambria Math"/>
                          <w:color w:val="00000A"/>
                          <w:sz w:val="22"/>
                          <w:lang w:val="pt-BR"/>
                        </w:rPr>
                      </m:ctrlPr>
                    </m:sSubSupPr>
                    <m:e>
                      <m:r>
                        <w:rPr>
                          <w:rFonts w:ascii="Cambria Math" w:hAnsi="Cambria Math"/>
                          <w:szCs w:val="24"/>
                        </w:rPr>
                        <m:t>x</m:t>
                      </m:r>
                    </m:e>
                    <m:sub>
                      <m:r>
                        <w:rPr>
                          <w:rFonts w:ascii="Cambria Math" w:hAnsi="Cambria Math"/>
                          <w:szCs w:val="24"/>
                        </w:rPr>
                        <m:t>j</m:t>
                      </m:r>
                    </m:sub>
                    <m:sup>
                      <m:r>
                        <w:rPr>
                          <w:rFonts w:ascii="Cambria Math" w:hAnsi="Cambria Math"/>
                          <w:szCs w:val="24"/>
                        </w:rPr>
                        <m:t>s</m:t>
                      </m:r>
                    </m:sup>
                  </m:sSubSup>
                </m:e>
              </m:nary>
            </m:e>
          </m:nary>
        </m:oMath>
      </m:oMathPara>
    </w:p>
    <w:p w:rsidR="00FD27D1" w:rsidRPr="00D10639" w:rsidRDefault="00FD27D1">
      <w:pPr>
        <w:pStyle w:val="OnlineMethPara"/>
        <w:autoSpaceDE w:val="0"/>
        <w:autoSpaceDN w:val="0"/>
        <w:adjustRightInd w:val="0"/>
        <w:rPr>
          <w:szCs w:val="24"/>
        </w:rPr>
      </w:pPr>
      <w:proofErr w:type="gramStart"/>
      <w:r w:rsidRPr="00D10639">
        <w:rPr>
          <w:szCs w:val="24"/>
        </w:rPr>
        <w:t>and</w:t>
      </w:r>
      <w:proofErr w:type="gramEnd"/>
      <w:r w:rsidRPr="00D10639">
        <w:rPr>
          <w:szCs w:val="24"/>
        </w:rPr>
        <w:t xml:space="preserve"> </w:t>
      </w:r>
      <m:oMath>
        <m:r>
          <w:rPr>
            <w:rFonts w:ascii="Cambria Math" w:hAnsi="Cambria Math"/>
            <w:szCs w:val="24"/>
          </w:rPr>
          <m:t>R</m:t>
        </m:r>
      </m:oMath>
      <w:r w:rsidRPr="00D10639">
        <w:rPr>
          <w:szCs w:val="24"/>
        </w:rPr>
        <w:t xml:space="preserve"> indicates the total number of </w:t>
      </w:r>
      <w:r w:rsidRPr="00D10639">
        <w:rPr>
          <w:i/>
          <w:szCs w:val="24"/>
        </w:rPr>
        <w:t>k</w:t>
      </w:r>
      <w:r w:rsidRPr="00D10639">
        <w:rPr>
          <w:szCs w:val="24"/>
        </w:rPr>
        <w:t>-mers in DHS positions</w:t>
      </w:r>
    </w:p>
    <w:p w:rsidR="00FD27D1" w:rsidRPr="00D10639" w:rsidRDefault="00FD27D1">
      <w:pPr>
        <w:pStyle w:val="OnlineMethEqn"/>
        <w:autoSpaceDE w:val="0"/>
        <w:autoSpaceDN w:val="0"/>
        <w:adjustRightInd w:val="0"/>
        <w:rPr>
          <w:szCs w:val="24"/>
        </w:rPr>
      </w:pPr>
      <m:oMathPara>
        <m:oMath>
          <m:r>
            <w:rPr>
              <w:rFonts w:ascii="Cambria Math" w:hAnsi="Cambria Math"/>
              <w:szCs w:val="24"/>
            </w:rPr>
            <m:t>R</m:t>
          </m:r>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L</m:t>
              </m:r>
            </m:sup>
            <m:e>
              <m:nary>
                <m:naryPr>
                  <m:chr m:val="∑"/>
                  <m:supHide m:val="1"/>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h</m:t>
                      </m:r>
                    </m:e>
                    <m:sub>
                      <m:r>
                        <w:rPr>
                          <w:rFonts w:ascii="Cambria Math" w:hAnsi="Cambria Math"/>
                          <w:szCs w:val="24"/>
                        </w:rPr>
                        <m:t>i</m:t>
                      </m:r>
                    </m:sub>
                  </m:sSub>
                </m:sub>
                <m:sup/>
                <m:e>
                  <m:r>
                    <m:rPr>
                      <m:sty m:val="p"/>
                    </m:rPr>
                    <w:rPr>
                      <w:rFonts w:ascii="Cambria Math" w:hAnsi="Cambria Math"/>
                      <w:szCs w:val="24"/>
                    </w:rPr>
                    <m:t>1</m:t>
                  </m:r>
                </m:e>
              </m:nary>
            </m:e>
          </m:nary>
        </m:oMath>
      </m:oMathPara>
    </w:p>
    <w:p w:rsidR="00FD27D1" w:rsidRPr="00D10639" w:rsidRDefault="00FD27D1">
      <w:pPr>
        <w:pStyle w:val="OnlineMethPara"/>
        <w:autoSpaceDE w:val="0"/>
        <w:autoSpaceDN w:val="0"/>
        <w:adjustRightInd w:val="0"/>
        <w:rPr>
          <w:szCs w:val="24"/>
        </w:rPr>
      </w:pPr>
      <w:r w:rsidRPr="00D10639">
        <w:rPr>
          <w:szCs w:val="24"/>
        </w:rPr>
        <w:t xml:space="preserve">The bias score </w:t>
      </w:r>
      <m:oMath>
        <m:sSubSup>
          <m:sSubSupPr>
            <m:ctrlPr>
              <w:rPr>
                <w:rFonts w:ascii="Cambria Math" w:hAnsi="Cambria Math"/>
                <w:color w:val="00000A"/>
                <w:sz w:val="22"/>
                <w:lang w:val="pt-BR"/>
              </w:rPr>
            </m:ctrlPr>
          </m:sSubSupPr>
          <m:e>
            <m:r>
              <w:rPr>
                <w:rFonts w:ascii="Cambria Math" w:hAnsi="Cambria Math"/>
                <w:szCs w:val="24"/>
              </w:rPr>
              <m:t>b</m:t>
            </m:r>
          </m:e>
          <m:sub>
            <m:r>
              <w:rPr>
                <w:rFonts w:ascii="Cambria Math" w:hAnsi="Cambria Math"/>
                <w:szCs w:val="24"/>
              </w:rPr>
              <m:t>i</m:t>
            </m:r>
          </m:sub>
          <m:sup>
            <m:r>
              <w:rPr>
                <w:rFonts w:ascii="Cambria Math" w:hAnsi="Cambria Math"/>
                <w:szCs w:val="24"/>
              </w:rPr>
              <m:t>s</m:t>
            </m:r>
          </m:sup>
        </m:sSubSup>
      </m:oMath>
      <w:r w:rsidRPr="00D10639">
        <w:rPr>
          <w:szCs w:val="24"/>
        </w:rPr>
        <w:t xml:space="preserve"> represents how many times the </w:t>
      </w:r>
      <w:r w:rsidRPr="00D10639">
        <w:rPr>
          <w:i/>
          <w:szCs w:val="24"/>
        </w:rPr>
        <w:t>k</w:t>
      </w:r>
      <w:r w:rsidRPr="00D10639">
        <w:rPr>
          <w:szCs w:val="24"/>
        </w:rPr>
        <w:t xml:space="preserve">-mer sequence </w:t>
      </w:r>
      <m:oMath>
        <m:sSup>
          <m:sSupPr>
            <m:ctrlPr>
              <w:rPr>
                <w:rFonts w:ascii="Cambria Math" w:hAnsi="Cambria Math"/>
                <w:color w:val="00000A"/>
                <w:sz w:val="22"/>
                <w:lang w:val="pt-BR"/>
              </w:rPr>
            </m:ctrlPr>
          </m:sSupPr>
          <m:e>
            <m:r>
              <w:rPr>
                <w:rFonts w:ascii="Cambria Math" w:hAnsi="Cambria Math"/>
                <w:szCs w:val="24"/>
              </w:rPr>
              <m:t>G</m:t>
            </m:r>
          </m:e>
          <m:sup>
            <m:r>
              <w:rPr>
                <w:rFonts w:ascii="Cambria Math" w:hAnsi="Cambria Math"/>
                <w:szCs w:val="24"/>
              </w:rPr>
              <m:t>s</m:t>
            </m:r>
          </m:sup>
        </m:sSup>
        <m:d>
          <m:dPr>
            <m:begChr m:val="["/>
            <m:endChr m:val="]"/>
            <m:ctrlPr>
              <w:rPr>
                <w:rFonts w:ascii="Cambria Math" w:hAnsi="Cambria Math"/>
                <w:color w:val="00000A"/>
                <w:sz w:val="22"/>
                <w:lang w:val="pt-BR"/>
              </w:rPr>
            </m:ctrlPr>
          </m:dPr>
          <m:e>
            <m:r>
              <w:rPr>
                <w:rFonts w:ascii="Cambria Math" w:hAnsi="Cambria Math"/>
                <w:szCs w:val="24"/>
              </w:rPr>
              <m:t>i-(k/2)...i+(k/2)+1</m:t>
            </m:r>
          </m:e>
        </m:d>
      </m:oMath>
      <w:r w:rsidRPr="00D10639">
        <w:rPr>
          <w:szCs w:val="24"/>
        </w:rPr>
        <w:t xml:space="preserve"> was cleaved by the DNase I enzyme in comparison to its total occurrence in (1) DHSs (DHS sequence bias approach)</w:t>
      </w:r>
      <w:r w:rsidR="00DF32BD" w:rsidRPr="00D10639">
        <w:rPr>
          <w:szCs w:val="24"/>
        </w:rPr>
        <w:t xml:space="preserve"> and</w:t>
      </w:r>
      <w:r w:rsidRPr="00D10639">
        <w:rPr>
          <w:szCs w:val="24"/>
        </w:rPr>
        <w:t xml:space="preserve"> (2) the entire genome (naked DNA sequence bias approach). As observed by He </w:t>
      </w:r>
      <w:r w:rsidRPr="00D10639">
        <w:rPr>
          <w:i/>
          <w:szCs w:val="24"/>
        </w:rPr>
        <w:t>et al.</w:t>
      </w:r>
      <w:r w:rsidRPr="00D10639">
        <w:rPr>
          <w:rStyle w:val="citebib"/>
          <w:szCs w:val="24"/>
          <w:shd w:val="clear" w:color="auto" w:fill="auto"/>
          <w:vertAlign w:val="superscript"/>
        </w:rPr>
        <w:t>15</w:t>
      </w:r>
      <w:r w:rsidR="00DF32BD" w:rsidRPr="00D10639">
        <w:rPr>
          <w:szCs w:val="24"/>
        </w:rPr>
        <w:t xml:space="preserve">, </w:t>
      </w:r>
      <w:r w:rsidRPr="00D10639">
        <w:rPr>
          <w:szCs w:val="24"/>
        </w:rPr>
        <w:t>a 6-mer bias model captures more information than</w:t>
      </w:r>
      <w:r w:rsidR="00CA6709" w:rsidRPr="00D10639">
        <w:rPr>
          <w:szCs w:val="24"/>
        </w:rPr>
        <w:t xml:space="preserve"> models </w:t>
      </w:r>
      <w:proofErr w:type="gramStart"/>
      <w:r w:rsidR="00CA6709" w:rsidRPr="00D10639">
        <w:rPr>
          <w:szCs w:val="24"/>
        </w:rPr>
        <w:t>with</w:t>
      </w:r>
      <w:r w:rsidRPr="00D10639">
        <w:rPr>
          <w:szCs w:val="24"/>
        </w:rPr>
        <w:t xml:space="preserve"> </w:t>
      </w:r>
      <w:proofErr w:type="gramEnd"/>
      <m:oMath>
        <m:r>
          <w:rPr>
            <w:rFonts w:ascii="Cambria Math" w:hAnsi="Cambria Math"/>
            <w:szCs w:val="24"/>
          </w:rPr>
          <m:t>k&lt;6</m:t>
        </m:r>
      </m:oMath>
      <w:r w:rsidR="00DF32BD" w:rsidRPr="00D10639">
        <w:rPr>
          <w:szCs w:val="24"/>
        </w:rPr>
        <w:t>,</w:t>
      </w:r>
      <w:r w:rsidRPr="00D10639">
        <w:rPr>
          <w:szCs w:val="24"/>
        </w:rPr>
        <w:t xml:space="preserve"> and the</w:t>
      </w:r>
      <w:r w:rsidR="00CA6709" w:rsidRPr="00D10639">
        <w:rPr>
          <w:szCs w:val="24"/>
        </w:rPr>
        <w:t xml:space="preserve"> amount of</w:t>
      </w:r>
      <w:r w:rsidRPr="00D10639">
        <w:rPr>
          <w:szCs w:val="24"/>
        </w:rPr>
        <w:t xml:space="preserve"> information </w:t>
      </w:r>
      <w:r w:rsidR="00CA6709" w:rsidRPr="00D10639">
        <w:rPr>
          <w:szCs w:val="24"/>
        </w:rPr>
        <w:t>gained in models with</w:t>
      </w:r>
      <w:r w:rsidRPr="00D10639">
        <w:rPr>
          <w:szCs w:val="24"/>
        </w:rPr>
        <w:t xml:space="preserve"> </w:t>
      </w:r>
      <m:oMath>
        <m:r>
          <w:rPr>
            <w:rFonts w:ascii="Cambria Math" w:hAnsi="Cambria Math"/>
            <w:szCs w:val="24"/>
          </w:rPr>
          <m:t>k&gt;6</m:t>
        </m:r>
      </m:oMath>
      <w:r w:rsidRPr="00D10639">
        <w:rPr>
          <w:szCs w:val="24"/>
        </w:rPr>
        <w:t xml:space="preserve"> </w:t>
      </w:r>
      <w:r w:rsidR="00DF32BD" w:rsidRPr="00D10639">
        <w:rPr>
          <w:szCs w:val="24"/>
        </w:rPr>
        <w:t>is</w:t>
      </w:r>
      <w:r w:rsidRPr="00D10639">
        <w:rPr>
          <w:szCs w:val="24"/>
        </w:rPr>
        <w:t xml:space="preserve"> not significant. Therefore, in this study, all analyses were performed using a 6-mer bias model.</w:t>
      </w:r>
    </w:p>
    <w:p w:rsidR="00FD27D1" w:rsidRPr="00D10639" w:rsidRDefault="00FD27D1">
      <w:pPr>
        <w:autoSpaceDE w:val="0"/>
        <w:autoSpaceDN w:val="0"/>
        <w:adjustRightInd w:val="0"/>
        <w:jc w:val="both"/>
        <w:rPr>
          <w:szCs w:val="24"/>
        </w:rPr>
      </w:pPr>
      <w:r w:rsidRPr="00D10639">
        <w:rPr>
          <w:i/>
          <w:szCs w:val="24"/>
        </w:rPr>
        <w:t>DNase-seq sequence bias correction.</w:t>
      </w:r>
    </w:p>
    <w:p w:rsidR="00FD27D1" w:rsidRPr="00D10639" w:rsidRDefault="00FD27D1">
      <w:pPr>
        <w:pStyle w:val="OnlineMethPara"/>
        <w:autoSpaceDE w:val="0"/>
        <w:autoSpaceDN w:val="0"/>
        <w:adjustRightInd w:val="0"/>
        <w:rPr>
          <w:szCs w:val="24"/>
        </w:rPr>
      </w:pPr>
      <w:r w:rsidRPr="00D10639">
        <w:rPr>
          <w:szCs w:val="24"/>
        </w:rPr>
        <w:t xml:space="preserve">A </w:t>
      </w:r>
      <w:r w:rsidR="00DF32BD" w:rsidRPr="00D10639">
        <w:rPr>
          <w:szCs w:val="24"/>
        </w:rPr>
        <w:t>‘</w:t>
      </w:r>
      <w:r w:rsidRPr="00D10639">
        <w:rPr>
          <w:szCs w:val="24"/>
        </w:rPr>
        <w:t>smoothed corrected signal</w:t>
      </w:r>
      <w:r w:rsidR="00DF32BD" w:rsidRPr="00D10639">
        <w:rPr>
          <w:szCs w:val="24"/>
        </w:rPr>
        <w:t>’</w:t>
      </w:r>
      <w:r w:rsidRPr="00D10639">
        <w:rPr>
          <w:szCs w:val="24"/>
        </w:rPr>
        <w:t xml:space="preserve"> was calculated using smoothed versions of both </w:t>
      </w:r>
      <w:r w:rsidR="00B80E4C" w:rsidRPr="00D10639">
        <w:rPr>
          <w:szCs w:val="24"/>
        </w:rPr>
        <w:t xml:space="preserve">the </w:t>
      </w:r>
      <w:r w:rsidRPr="00D10639">
        <w:rPr>
          <w:szCs w:val="24"/>
        </w:rPr>
        <w:t>raw DNase-seq</w:t>
      </w:r>
      <w:r w:rsidR="00B80E4C" w:rsidRPr="00D10639">
        <w:rPr>
          <w:szCs w:val="24"/>
        </w:rPr>
        <w:t xml:space="preserve"> signal</w:t>
      </w:r>
      <w:r w:rsidRPr="00D10639">
        <w:rPr>
          <w:szCs w:val="24"/>
        </w:rPr>
        <w:t xml:space="preserve"> (</w:t>
      </w:r>
      <m:oMath>
        <m:acc>
          <m:accPr>
            <m:chr m:val="^"/>
            <m:ctrlPr>
              <w:rPr>
                <w:rFonts w:ascii="Cambria Math" w:hAnsi="Cambria Math"/>
                <w:color w:val="00000A"/>
                <w:sz w:val="22"/>
                <w:lang w:val="pt-BR"/>
              </w:rPr>
            </m:ctrlPr>
          </m:accPr>
          <m:e>
            <m:sSubSup>
              <m:sSubSupPr>
                <m:ctrlPr>
                  <w:rPr>
                    <w:rFonts w:ascii="Cambria Math" w:hAnsi="Cambria Math"/>
                    <w:color w:val="00000A"/>
                    <w:sz w:val="22"/>
                    <w:lang w:val="pt-BR"/>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s</m:t>
                </m:r>
              </m:sup>
            </m:sSubSup>
          </m:e>
        </m:acc>
      </m:oMath>
      <w:r w:rsidRPr="00D10639">
        <w:rPr>
          <w:szCs w:val="24"/>
        </w:rPr>
        <w:t>) and the bias score signal</w:t>
      </w:r>
      <w:r w:rsidR="00DF32BD" w:rsidRPr="00D10639">
        <w:rPr>
          <w:rStyle w:val="citebib"/>
          <w:szCs w:val="24"/>
          <w:shd w:val="clear" w:color="auto" w:fill="auto"/>
          <w:vertAlign w:val="superscript"/>
        </w:rPr>
        <w:t>15</w:t>
      </w:r>
      <w:r w:rsidRPr="00D10639">
        <w:rPr>
          <w:szCs w:val="24"/>
        </w:rPr>
        <w:t xml:space="preserve"> (</w:t>
      </w:r>
      <m:oMath>
        <m:sSubSup>
          <m:sSubSupPr>
            <m:ctrlPr>
              <w:rPr>
                <w:rFonts w:ascii="Cambria Math" w:hAnsi="Cambria Math"/>
                <w:color w:val="00000A"/>
                <w:sz w:val="22"/>
                <w:lang w:val="pt-BR"/>
              </w:rPr>
            </m:ctrlPr>
          </m:sSubSupPr>
          <m:e>
            <m:acc>
              <m:accPr>
                <m:chr m:val="^"/>
                <m:ctrlPr>
                  <w:rPr>
                    <w:rFonts w:ascii="Cambria Math" w:hAnsi="Cambria Math"/>
                    <w:color w:val="00000A"/>
                    <w:sz w:val="22"/>
                    <w:lang w:val="pt-BR"/>
                  </w:rPr>
                </m:ctrlPr>
              </m:accPr>
              <m:e>
                <m:r>
                  <w:rPr>
                    <w:rFonts w:ascii="Cambria Math" w:hAnsi="Cambria Math"/>
                    <w:szCs w:val="24"/>
                  </w:rPr>
                  <m:t>b</m:t>
                </m:r>
              </m:e>
            </m:acc>
          </m:e>
          <m:sub>
            <m:r>
              <w:rPr>
                <w:rFonts w:ascii="Cambria Math" w:hAnsi="Cambria Math"/>
                <w:szCs w:val="24"/>
              </w:rPr>
              <m:t>i</m:t>
            </m:r>
          </m:sub>
          <m:sup>
            <m:r>
              <w:rPr>
                <w:rFonts w:ascii="Cambria Math" w:hAnsi="Cambria Math"/>
                <w:szCs w:val="24"/>
              </w:rPr>
              <m:t>s</m:t>
            </m:r>
          </m:sup>
        </m:sSubSup>
      </m:oMath>
      <w:r w:rsidRPr="00D10639">
        <w:rPr>
          <w:szCs w:val="24"/>
        </w:rPr>
        <w:t>). These smoothed signals were based on a 50</w:t>
      </w:r>
      <w:r w:rsidR="00DF32BD" w:rsidRPr="00D10639">
        <w:rPr>
          <w:szCs w:val="24"/>
        </w:rPr>
        <w:t>-</w:t>
      </w:r>
      <w:r w:rsidRPr="00D10639">
        <w:rPr>
          <w:szCs w:val="24"/>
        </w:rPr>
        <w:t>bp window and can be written as</w:t>
      </w:r>
    </w:p>
    <w:p w:rsidR="00FD27D1" w:rsidRPr="00D10639" w:rsidRDefault="00322CE7">
      <w:pPr>
        <w:pStyle w:val="OnlineMethEqn"/>
        <w:autoSpaceDE w:val="0"/>
        <w:autoSpaceDN w:val="0"/>
        <w:adjustRightInd w:val="0"/>
        <w:rPr>
          <w:szCs w:val="24"/>
        </w:rPr>
      </w:pPr>
      <m:oMathPara>
        <m:oMath>
          <m:eqArr>
            <m:eqArrPr>
              <m:ctrlPr>
                <w:rPr>
                  <w:rFonts w:ascii="Cambria Math" w:hAnsi="Cambria Math"/>
                  <w:color w:val="00000A"/>
                  <w:sz w:val="22"/>
                  <w:lang w:val="pt-BR"/>
                </w:rPr>
              </m:ctrlPr>
            </m:eqArrPr>
            <m:e>
              <m:sSubSup>
                <m:sSubSupPr>
                  <m:ctrlPr>
                    <w:rPr>
                      <w:rFonts w:ascii="Cambria Math" w:hAnsi="Cambria Math"/>
                      <w:color w:val="00000A"/>
                      <w:sz w:val="22"/>
                      <w:lang w:val="pt-BR"/>
                    </w:rPr>
                  </m:ctrlPr>
                </m:sSubSupPr>
                <m:e>
                  <m:acc>
                    <m:accPr>
                      <m:chr m:val="^"/>
                      <m:ctrlPr>
                        <w:rPr>
                          <w:rFonts w:ascii="Cambria Math" w:hAnsi="Cambria Math"/>
                          <w:color w:val="00000A"/>
                          <w:sz w:val="22"/>
                          <w:lang w:val="pt-BR"/>
                        </w:rPr>
                      </m:ctrlPr>
                    </m:accPr>
                    <m:e>
                      <m:r>
                        <w:rPr>
                          <w:rFonts w:ascii="Cambria Math" w:hAnsi="Cambria Math"/>
                          <w:szCs w:val="24"/>
                        </w:rPr>
                        <m:t>x</m:t>
                      </m:r>
                    </m:e>
                  </m:acc>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r>
                    <w:rPr>
                      <w:rFonts w:ascii="Cambria Math" w:hAnsi="Cambria Math"/>
                      <w:szCs w:val="24"/>
                    </w:rPr>
                    <m:t>i</m:t>
                  </m:r>
                  <m:r>
                    <m:rPr>
                      <m:sty m:val="p"/>
                    </m:rPr>
                    <w:rPr>
                      <w:rFonts w:ascii="Cambria Math" w:hAnsi="Cambria Math"/>
                      <w:szCs w:val="24"/>
                    </w:rPr>
                    <m:t>-25</m:t>
                  </m:r>
                </m:sub>
                <m:sup>
                  <m:r>
                    <w:rPr>
                      <w:rFonts w:ascii="Cambria Math" w:hAnsi="Cambria Math"/>
                      <w:szCs w:val="24"/>
                    </w:rPr>
                    <m:t>i</m:t>
                  </m:r>
                  <m:r>
                    <m:rPr>
                      <m:sty m:val="p"/>
                    </m:rPr>
                    <w:rPr>
                      <w:rFonts w:ascii="Cambria Math" w:hAnsi="Cambria Math"/>
                      <w:szCs w:val="24"/>
                    </w:rPr>
                    <m:t>+24</m:t>
                  </m:r>
                </m:sup>
                <m:e>
                  <m:sSubSup>
                    <m:sSubSupPr>
                      <m:ctrlPr>
                        <w:rPr>
                          <w:rFonts w:ascii="Cambria Math" w:hAnsi="Cambria Math"/>
                          <w:color w:val="00000A"/>
                          <w:sz w:val="22"/>
                          <w:lang w:val="pt-BR"/>
                        </w:rPr>
                      </m:ctrlPr>
                    </m:sSubSupPr>
                    <m:e>
                      <m:r>
                        <w:rPr>
                          <w:rFonts w:ascii="Cambria Math" w:hAnsi="Cambria Math"/>
                          <w:szCs w:val="24"/>
                        </w:rPr>
                        <m:t>x</m:t>
                      </m:r>
                    </m:e>
                    <m:sub>
                      <m:r>
                        <w:rPr>
                          <w:rFonts w:ascii="Cambria Math" w:hAnsi="Cambria Math"/>
                          <w:szCs w:val="24"/>
                        </w:rPr>
                        <m:t>j</m:t>
                      </m:r>
                    </m:sub>
                    <m:sup>
                      <m:r>
                        <w:rPr>
                          <w:rFonts w:ascii="Cambria Math" w:hAnsi="Cambria Math"/>
                          <w:szCs w:val="24"/>
                        </w:rPr>
                        <m:t>s</m:t>
                      </m:r>
                    </m:sup>
                  </m:sSubSup>
                </m:e>
              </m:nary>
            </m:e>
            <m:e>
              <m:sSubSup>
                <m:sSubSupPr>
                  <m:ctrlPr>
                    <w:rPr>
                      <w:rFonts w:ascii="Cambria Math" w:hAnsi="Cambria Math"/>
                      <w:color w:val="00000A"/>
                      <w:sz w:val="22"/>
                      <w:lang w:val="pt-BR"/>
                    </w:rPr>
                  </m:ctrlPr>
                </m:sSubSupPr>
                <m:e>
                  <m:acc>
                    <m:accPr>
                      <m:chr m:val="^"/>
                      <m:ctrlPr>
                        <w:rPr>
                          <w:rFonts w:ascii="Cambria Math" w:hAnsi="Cambria Math"/>
                          <w:color w:val="00000A"/>
                          <w:sz w:val="22"/>
                          <w:lang w:val="pt-BR"/>
                        </w:rPr>
                      </m:ctrlPr>
                    </m:accPr>
                    <m:e>
                      <m:r>
                        <w:rPr>
                          <w:rFonts w:ascii="Cambria Math" w:hAnsi="Cambria Math"/>
                          <w:szCs w:val="24"/>
                        </w:rPr>
                        <m:t>b</m:t>
                      </m:r>
                    </m:e>
                  </m:acc>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m:t>
              </m:r>
              <m:f>
                <m:fPr>
                  <m:ctrlPr>
                    <w:rPr>
                      <w:rFonts w:ascii="Cambria Math" w:hAnsi="Cambria Math"/>
                      <w:color w:val="00000A"/>
                      <w:sz w:val="22"/>
                      <w:lang w:val="pt-BR"/>
                    </w:rPr>
                  </m:ctrlPr>
                </m:fPr>
                <m:num>
                  <m:sSubSup>
                    <m:sSubSupPr>
                      <m:ctrlPr>
                        <w:rPr>
                          <w:rFonts w:ascii="Cambria Math" w:hAnsi="Cambria Math"/>
                          <w:color w:val="00000A"/>
                          <w:sz w:val="22"/>
                          <w:lang w:val="pt-BR"/>
                        </w:rPr>
                      </m:ctrlPr>
                    </m:sSubSupPr>
                    <m:e>
                      <m:r>
                        <w:rPr>
                          <w:rFonts w:ascii="Cambria Math" w:hAnsi="Cambria Math"/>
                          <w:szCs w:val="24"/>
                        </w:rPr>
                        <m:t>b</m:t>
                      </m:r>
                    </m:e>
                    <m:sub>
                      <m:r>
                        <w:rPr>
                          <w:rFonts w:ascii="Cambria Math" w:hAnsi="Cambria Math"/>
                          <w:szCs w:val="24"/>
                        </w:rPr>
                        <m:t>i</m:t>
                      </m:r>
                    </m:sub>
                    <m:sup>
                      <m:r>
                        <w:rPr>
                          <w:rFonts w:ascii="Cambria Math" w:hAnsi="Cambria Math"/>
                          <w:szCs w:val="24"/>
                        </w:rPr>
                        <m:t>s</m:t>
                      </m:r>
                    </m:sup>
                  </m:sSubSup>
                </m:num>
                <m:den>
                  <m:nary>
                    <m:naryPr>
                      <m:chr m:val="∑"/>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r>
                        <w:rPr>
                          <w:rFonts w:ascii="Cambria Math" w:hAnsi="Cambria Math"/>
                          <w:szCs w:val="24"/>
                        </w:rPr>
                        <m:t>i</m:t>
                      </m:r>
                      <m:r>
                        <m:rPr>
                          <m:sty m:val="p"/>
                        </m:rPr>
                        <w:rPr>
                          <w:rFonts w:ascii="Cambria Math" w:hAnsi="Cambria Math"/>
                          <w:szCs w:val="24"/>
                        </w:rPr>
                        <m:t>-25</m:t>
                      </m:r>
                    </m:sub>
                    <m:sup>
                      <m:r>
                        <w:rPr>
                          <w:rFonts w:ascii="Cambria Math" w:hAnsi="Cambria Math"/>
                          <w:szCs w:val="24"/>
                        </w:rPr>
                        <m:t>i</m:t>
                      </m:r>
                      <m:r>
                        <m:rPr>
                          <m:sty m:val="p"/>
                        </m:rPr>
                        <w:rPr>
                          <w:rFonts w:ascii="Cambria Math" w:hAnsi="Cambria Math"/>
                          <w:szCs w:val="24"/>
                        </w:rPr>
                        <m:t>+24</m:t>
                      </m:r>
                    </m:sup>
                    <m:e>
                      <m:sSubSup>
                        <m:sSubSupPr>
                          <m:ctrlPr>
                            <w:rPr>
                              <w:rFonts w:ascii="Cambria Math" w:hAnsi="Cambria Math"/>
                              <w:color w:val="00000A"/>
                              <w:sz w:val="22"/>
                              <w:lang w:val="pt-BR"/>
                            </w:rPr>
                          </m:ctrlPr>
                        </m:sSubSupPr>
                        <m:e>
                          <m:r>
                            <w:rPr>
                              <w:rFonts w:ascii="Cambria Math" w:hAnsi="Cambria Math"/>
                              <w:szCs w:val="24"/>
                            </w:rPr>
                            <m:t>b</m:t>
                          </m:r>
                        </m:e>
                        <m:sub>
                          <m:r>
                            <w:rPr>
                              <w:rFonts w:ascii="Cambria Math" w:hAnsi="Cambria Math"/>
                              <w:szCs w:val="24"/>
                            </w:rPr>
                            <m:t>j</m:t>
                          </m:r>
                        </m:sub>
                        <m:sup>
                          <m:r>
                            <w:rPr>
                              <w:rFonts w:ascii="Cambria Math" w:hAnsi="Cambria Math"/>
                              <w:szCs w:val="24"/>
                            </w:rPr>
                            <m:t>s</m:t>
                          </m:r>
                        </m:sup>
                      </m:sSubSup>
                    </m:e>
                  </m:nary>
                </m:den>
              </m:f>
            </m:e>
          </m:eqArr>
        </m:oMath>
      </m:oMathPara>
    </w:p>
    <w:p w:rsidR="00FD27D1" w:rsidRPr="00D10639" w:rsidRDefault="00FD27D1" w:rsidP="00331547">
      <w:pPr>
        <w:pStyle w:val="OnlineMethParaIndent"/>
        <w:autoSpaceDE w:val="0"/>
        <w:autoSpaceDN w:val="0"/>
        <w:adjustRightInd w:val="0"/>
        <w:ind w:firstLine="0"/>
        <w:rPr>
          <w:szCs w:val="24"/>
        </w:rPr>
      </w:pPr>
      <w:r w:rsidRPr="00D10639">
        <w:rPr>
          <w:szCs w:val="24"/>
        </w:rPr>
        <w:t xml:space="preserve">With these results we </w:t>
      </w:r>
      <w:r w:rsidR="00B80E4C" w:rsidRPr="00D10639">
        <w:rPr>
          <w:szCs w:val="24"/>
        </w:rPr>
        <w:t>we</w:t>
      </w:r>
      <w:r w:rsidRPr="00D10639">
        <w:rPr>
          <w:szCs w:val="24"/>
        </w:rPr>
        <w:t>re able to define the smoothed corrected signal as</w:t>
      </w:r>
    </w:p>
    <w:p w:rsidR="00FD27D1" w:rsidRPr="00D10639" w:rsidRDefault="00322CE7">
      <w:pPr>
        <w:pStyle w:val="OnlineMethEqn"/>
        <w:autoSpaceDE w:val="0"/>
        <w:autoSpaceDN w:val="0"/>
        <w:adjustRightInd w:val="0"/>
        <w:rPr>
          <w:szCs w:val="24"/>
        </w:rPr>
      </w:pPr>
      <m:oMathPara>
        <m:oMath>
          <m:sSubSup>
            <m:sSubSupPr>
              <m:ctrlPr>
                <w:rPr>
                  <w:rFonts w:ascii="Cambria Math" w:hAnsi="Cambria Math"/>
                  <w:color w:val="00000A"/>
                  <w:sz w:val="22"/>
                  <w:lang w:val="pt-BR"/>
                </w:rPr>
              </m:ctrlPr>
            </m:sSubSupPr>
            <m:e>
              <m:r>
                <w:rPr>
                  <w:rFonts w:ascii="Cambria Math" w:hAnsi="Cambria Math"/>
                  <w:szCs w:val="24"/>
                </w:rPr>
                <m:t>c</m:t>
              </m:r>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m:t>
          </m:r>
          <m:sSubSup>
            <m:sSubSupPr>
              <m:ctrlPr>
                <w:rPr>
                  <w:rFonts w:ascii="Cambria Math" w:hAnsi="Cambria Math"/>
                  <w:color w:val="00000A"/>
                  <w:sz w:val="22"/>
                  <w:lang w:val="pt-BR"/>
                </w:rPr>
              </m:ctrlPr>
            </m:sSubSupPr>
            <m:e>
              <m:acc>
                <m:accPr>
                  <m:chr m:val="^"/>
                  <m:ctrlPr>
                    <w:rPr>
                      <w:rFonts w:ascii="Cambria Math" w:hAnsi="Cambria Math"/>
                      <w:color w:val="00000A"/>
                      <w:sz w:val="22"/>
                      <w:lang w:val="pt-BR"/>
                    </w:rPr>
                  </m:ctrlPr>
                </m:accPr>
                <m:e>
                  <m:r>
                    <w:rPr>
                      <w:rFonts w:ascii="Cambria Math" w:hAnsi="Cambria Math"/>
                      <w:szCs w:val="24"/>
                    </w:rPr>
                    <m:t>x</m:t>
                  </m:r>
                </m:e>
              </m:acc>
            </m:e>
            <m:sub>
              <m:r>
                <w:rPr>
                  <w:rFonts w:ascii="Cambria Math" w:hAnsi="Cambria Math"/>
                  <w:szCs w:val="24"/>
                </w:rPr>
                <m:t>i</m:t>
              </m:r>
            </m:sub>
            <m:sup>
              <m:r>
                <w:rPr>
                  <w:rFonts w:ascii="Cambria Math" w:hAnsi="Cambria Math"/>
                  <w:szCs w:val="24"/>
                </w:rPr>
                <m:t>s</m:t>
              </m:r>
            </m:sup>
          </m:sSubSup>
          <m:sSubSup>
            <m:sSubSupPr>
              <m:ctrlPr>
                <w:rPr>
                  <w:rFonts w:ascii="Cambria Math" w:hAnsi="Cambria Math"/>
                  <w:color w:val="00000A"/>
                  <w:sz w:val="22"/>
                  <w:lang w:val="pt-BR"/>
                </w:rPr>
              </m:ctrlPr>
            </m:sSubSupPr>
            <m:e>
              <m:acc>
                <m:accPr>
                  <m:chr m:val="^"/>
                  <m:ctrlPr>
                    <w:rPr>
                      <w:rFonts w:ascii="Cambria Math" w:hAnsi="Cambria Math"/>
                      <w:color w:val="00000A"/>
                      <w:sz w:val="22"/>
                      <w:lang w:val="pt-BR"/>
                    </w:rPr>
                  </m:ctrlPr>
                </m:accPr>
                <m:e>
                  <m:r>
                    <w:rPr>
                      <w:rFonts w:ascii="Cambria Math" w:hAnsi="Cambria Math"/>
                      <w:szCs w:val="24"/>
                    </w:rPr>
                    <m:t>b</m:t>
                  </m:r>
                </m:e>
              </m:acc>
            </m:e>
            <m:sub>
              <m:r>
                <w:rPr>
                  <w:rFonts w:ascii="Cambria Math" w:hAnsi="Cambria Math"/>
                  <w:szCs w:val="24"/>
                </w:rPr>
                <m:t>i</m:t>
              </m:r>
            </m:sub>
            <m:sup>
              <m:r>
                <w:rPr>
                  <w:rFonts w:ascii="Cambria Math" w:hAnsi="Cambria Math"/>
                  <w:szCs w:val="24"/>
                </w:rPr>
                <m:t>s</m:t>
              </m:r>
            </m:sup>
          </m:sSubSup>
        </m:oMath>
      </m:oMathPara>
    </w:p>
    <w:p w:rsidR="00FD27D1" w:rsidRPr="00D10639" w:rsidRDefault="00FD27D1" w:rsidP="00331547">
      <w:pPr>
        <w:pStyle w:val="OnlineMethParaIndent"/>
        <w:autoSpaceDE w:val="0"/>
        <w:autoSpaceDN w:val="0"/>
        <w:adjustRightInd w:val="0"/>
        <w:ind w:firstLine="0"/>
        <w:rPr>
          <w:szCs w:val="24"/>
        </w:rPr>
      </w:pPr>
      <w:r w:rsidRPr="00D10639">
        <w:rPr>
          <w:szCs w:val="24"/>
        </w:rPr>
        <w:t>Finally, the bias-corrected DNase-seq genomic signal (</w:t>
      </w:r>
      <m:oMath>
        <m:r>
          <w:rPr>
            <w:rFonts w:ascii="Cambria Math" w:hAnsi="Cambria Math"/>
            <w:szCs w:val="24"/>
          </w:rPr>
          <m:t>y</m:t>
        </m:r>
      </m:oMath>
      <w:r w:rsidRPr="00D10639">
        <w:rPr>
          <w:szCs w:val="24"/>
        </w:rPr>
        <w:t xml:space="preserve">) </w:t>
      </w:r>
      <w:r w:rsidR="00B80E4C" w:rsidRPr="00D10639">
        <w:rPr>
          <w:szCs w:val="24"/>
        </w:rPr>
        <w:t>was</w:t>
      </w:r>
      <w:r w:rsidRPr="00D10639">
        <w:rPr>
          <w:szCs w:val="24"/>
        </w:rPr>
        <w:t xml:space="preserve"> obtained by applying</w:t>
      </w:r>
    </w:p>
    <w:p w:rsidR="00FD27D1" w:rsidRPr="00D10639" w:rsidRDefault="00322CE7">
      <w:pPr>
        <w:pStyle w:val="OnlineMethEqn"/>
        <w:autoSpaceDE w:val="0"/>
        <w:autoSpaceDN w:val="0"/>
        <w:adjustRightInd w:val="0"/>
        <w:jc w:val="center"/>
        <w:rPr>
          <w:szCs w:val="24"/>
        </w:rPr>
        <w:pPrChange w:id="70" w:author="Eduardo Gusmao" w:date="2016-02-04T05:40:00Z">
          <w:pPr>
            <w:pStyle w:val="OnlineMethEqn"/>
            <w:autoSpaceDE w:val="0"/>
            <w:autoSpaceDN w:val="0"/>
            <w:adjustRightInd w:val="0"/>
          </w:pPr>
        </w:pPrChange>
      </w:pPr>
      <m:oMath>
        <m:sSubSup>
          <m:sSubSupPr>
            <m:ctrlPr>
              <w:rPr>
                <w:rFonts w:ascii="Cambria Math" w:hAnsi="Cambria Math"/>
                <w:color w:val="00000A"/>
                <w:sz w:val="22"/>
                <w:lang w:val="pt-BR"/>
              </w:rPr>
            </m:ctrlPr>
          </m:sSubSupPr>
          <m:e>
            <m:r>
              <w:rPr>
                <w:rFonts w:ascii="Cambria Math" w:hAnsi="Cambria Math"/>
                <w:szCs w:val="24"/>
              </w:rPr>
              <m:t>y</m:t>
            </m:r>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=log⁡</m:t>
        </m:r>
        <m:d>
          <m:dPr>
            <m:ctrlPr>
              <w:rPr>
                <w:rFonts w:ascii="Cambria Math" w:hAnsi="Cambria Math"/>
                <w:color w:val="00000A"/>
                <w:sz w:val="22"/>
                <w:lang w:val="pt-BR"/>
              </w:rPr>
            </m:ctrlPr>
          </m:dPr>
          <m:e>
            <m:sSubSup>
              <m:sSubSupPr>
                <m:ctrlPr>
                  <w:rPr>
                    <w:rFonts w:ascii="Cambria Math" w:hAnsi="Cambria Math"/>
                    <w:color w:val="00000A"/>
                    <w:sz w:val="22"/>
                    <w:lang w:val="pt-BR"/>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+1</m:t>
            </m:r>
          </m:e>
        </m:d>
        <m:r>
          <m:rPr>
            <m:sty m:val="p"/>
          </m:rPr>
          <w:rPr>
            <w:rFonts w:ascii="Cambria Math" w:hAnsi="Cambria Math"/>
            <w:szCs w:val="24"/>
          </w:rPr>
          <m:t>-log⁡</m:t>
        </m:r>
        <m:d>
          <m:dPr>
            <m:ctrlPr>
              <w:rPr>
                <w:rFonts w:ascii="Cambria Math" w:hAnsi="Cambria Math"/>
                <w:color w:val="00000A"/>
                <w:sz w:val="22"/>
                <w:lang w:val="pt-BR"/>
              </w:rPr>
            </m:ctrlPr>
          </m:dPr>
          <m:e>
            <m:sSubSup>
              <m:sSubSupPr>
                <m:ctrlPr>
                  <w:rPr>
                    <w:rFonts w:ascii="Cambria Math" w:hAnsi="Cambria Math"/>
                    <w:color w:val="00000A"/>
                    <w:sz w:val="22"/>
                    <w:lang w:val="pt-BR"/>
                  </w:rPr>
                </m:ctrlPr>
              </m:sSubSupPr>
              <m:e>
                <m:r>
                  <w:rPr>
                    <w:rFonts w:ascii="Cambria Math" w:hAnsi="Cambria Math"/>
                    <w:szCs w:val="24"/>
                  </w:rPr>
                  <m:t>c</m:t>
                </m:r>
              </m:e>
              <m:sub>
                <m:r>
                  <w:rPr>
                    <w:rFonts w:ascii="Cambria Math" w:hAnsi="Cambria Math"/>
                    <w:szCs w:val="24"/>
                  </w:rPr>
                  <m:t>i</m:t>
                </m:r>
              </m:sub>
              <m:sup>
                <m:r>
                  <w:rPr>
                    <w:rFonts w:ascii="Cambria Math" w:hAnsi="Cambria Math"/>
                    <w:szCs w:val="24"/>
                  </w:rPr>
                  <m:t>s</m:t>
                </m:r>
              </m:sup>
            </m:sSubSup>
            <m:r>
              <m:rPr>
                <m:sty m:val="p"/>
              </m:rPr>
              <w:rPr>
                <w:rFonts w:ascii="Cambria Math" w:hAnsi="Cambria Math"/>
                <w:szCs w:val="24"/>
              </w:rPr>
              <m:t>+1</m:t>
            </m:r>
          </m:e>
        </m:d>
      </m:oMath>
      <w:r w:rsidR="00FD27D1" w:rsidRPr="00D10639">
        <w:rPr>
          <w:szCs w:val="24"/>
        </w:rPr>
        <w:t xml:space="preserve"> (1)</w:t>
      </w:r>
    </w:p>
    <w:p w:rsidR="00FD27D1" w:rsidRPr="00D10639" w:rsidRDefault="00FD27D1">
      <w:pPr>
        <w:pStyle w:val="OnlineMethPara"/>
        <w:autoSpaceDE w:val="0"/>
        <w:autoSpaceDN w:val="0"/>
        <w:adjustRightInd w:val="0"/>
        <w:rPr>
          <w:szCs w:val="24"/>
        </w:rPr>
      </w:pPr>
      <w:r w:rsidRPr="00D10639">
        <w:rPr>
          <w:szCs w:val="24"/>
        </w:rPr>
        <w:t xml:space="preserve">The corrected DNase-seq signal generated by equation (1) may include negative values. </w:t>
      </w:r>
      <w:r w:rsidR="00DF32BD" w:rsidRPr="00D10639">
        <w:rPr>
          <w:szCs w:val="24"/>
        </w:rPr>
        <w:t>Because</w:t>
      </w:r>
      <w:r w:rsidRPr="00D10639">
        <w:rPr>
          <w:szCs w:val="24"/>
        </w:rPr>
        <w:t xml:space="preserve"> some posterior statistical analyses required a signal consisting only of positive values, we shifted the entire signal by adding the global minimum value.</w:t>
      </w:r>
    </w:p>
    <w:p w:rsidR="00FD27D1" w:rsidRPr="00D10639" w:rsidRDefault="00FD27D1">
      <w:pPr>
        <w:pStyle w:val="OnlineSubheading"/>
        <w:autoSpaceDE w:val="0"/>
        <w:autoSpaceDN w:val="0"/>
        <w:adjustRightInd w:val="0"/>
        <w:rPr>
          <w:rFonts w:ascii="Arial" w:hAnsi="Arial"/>
          <w:szCs w:val="24"/>
        </w:rPr>
      </w:pPr>
      <w:proofErr w:type="gramStart"/>
      <w:r w:rsidRPr="00D10639">
        <w:rPr>
          <w:rFonts w:ascii="Arial" w:hAnsi="Arial"/>
          <w:szCs w:val="24"/>
        </w:rPr>
        <w:t>Computational footprinting methods.</w:t>
      </w:r>
      <w:proofErr w:type="gramEnd"/>
    </w:p>
    <w:p w:rsidR="00FD27D1" w:rsidRPr="00D10639" w:rsidRDefault="00FD27D1">
      <w:pPr>
        <w:pStyle w:val="OnlineMethPara"/>
        <w:autoSpaceDE w:val="0"/>
        <w:autoSpaceDN w:val="0"/>
        <w:adjustRightInd w:val="0"/>
        <w:rPr>
          <w:szCs w:val="24"/>
        </w:rPr>
      </w:pPr>
      <w:r w:rsidRPr="00D10639">
        <w:rPr>
          <w:szCs w:val="24"/>
        </w:rPr>
        <w:t xml:space="preserve">In this section we present an overview of the computational footprinting methods used in this study. Computational resources necessary </w:t>
      </w:r>
      <w:r w:rsidR="00DF32BD" w:rsidRPr="00D10639">
        <w:rPr>
          <w:szCs w:val="24"/>
        </w:rPr>
        <w:t>for</w:t>
      </w:r>
      <w:r w:rsidRPr="00D10639">
        <w:rPr>
          <w:szCs w:val="24"/>
        </w:rPr>
        <w:t xml:space="preserve"> the execution of each method </w:t>
      </w:r>
      <w:r w:rsidR="00DF32BD" w:rsidRPr="00D10639">
        <w:rPr>
          <w:szCs w:val="24"/>
        </w:rPr>
        <w:t>a</w:t>
      </w:r>
      <w:r w:rsidRPr="00D10639">
        <w:rPr>
          <w:szCs w:val="24"/>
        </w:rPr>
        <w:t xml:space="preserve">re summarized in </w:t>
      </w:r>
      <w:r w:rsidRPr="00D10639">
        <w:rPr>
          <w:rStyle w:val="citetbl"/>
          <w:szCs w:val="24"/>
          <w:shd w:val="clear" w:color="auto" w:fill="auto"/>
        </w:rPr>
        <w:t>Supplementary Table 1</w:t>
      </w:r>
      <w:r w:rsidRPr="00D10639">
        <w:rPr>
          <w:szCs w:val="24"/>
        </w:rPr>
        <w:t>.</w:t>
      </w:r>
    </w:p>
    <w:p w:rsidR="00FD27D1" w:rsidRPr="00D10639" w:rsidRDefault="00FD27D1">
      <w:pPr>
        <w:autoSpaceDE w:val="0"/>
        <w:autoSpaceDN w:val="0"/>
        <w:adjustRightInd w:val="0"/>
        <w:jc w:val="both"/>
        <w:rPr>
          <w:szCs w:val="24"/>
        </w:rPr>
      </w:pPr>
      <w:proofErr w:type="spellStart"/>
      <w:proofErr w:type="gramStart"/>
      <w:r w:rsidRPr="00D10639">
        <w:rPr>
          <w:i/>
          <w:szCs w:val="24"/>
        </w:rPr>
        <w:t>Neph</w:t>
      </w:r>
      <w:proofErr w:type="spellEnd"/>
      <w:r w:rsidRPr="00D10639">
        <w:rPr>
          <w:i/>
          <w:szCs w:val="24"/>
        </w:rPr>
        <w:t xml:space="preserve"> method.</w:t>
      </w:r>
      <w:proofErr w:type="gramEnd"/>
    </w:p>
    <w:p w:rsidR="00FD27D1" w:rsidRPr="00D10639" w:rsidRDefault="00FD27D1">
      <w:pPr>
        <w:pStyle w:val="OnlineMethPara"/>
        <w:autoSpaceDE w:val="0"/>
        <w:autoSpaceDN w:val="0"/>
        <w:adjustRightInd w:val="0"/>
        <w:rPr>
          <w:szCs w:val="24"/>
        </w:rPr>
      </w:pPr>
      <w:proofErr w:type="spellStart"/>
      <w:r w:rsidRPr="00D10639">
        <w:rPr>
          <w:szCs w:val="24"/>
        </w:rPr>
        <w:lastRenderedPageBreak/>
        <w:t>Neph</w:t>
      </w:r>
      <w:proofErr w:type="spellEnd"/>
      <w:r w:rsidRPr="00D10639">
        <w:rPr>
          <w:szCs w:val="24"/>
        </w:rPr>
        <w:t xml:space="preserv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4</w:t>
      </w:r>
      <w:r w:rsidRPr="00D10639">
        <w:rPr>
          <w:szCs w:val="24"/>
        </w:rPr>
        <w:t xml:space="preserve"> used a simplified version of the segmentation method originally proposed </w:t>
      </w:r>
      <w:r w:rsidR="00DF32BD" w:rsidRPr="00D10639">
        <w:rPr>
          <w:szCs w:val="24"/>
        </w:rPr>
        <w:t>by</w:t>
      </w:r>
      <w:r w:rsidRPr="00D10639">
        <w:rPr>
          <w:szCs w:val="24"/>
        </w:rPr>
        <w:t xml:space="preserve"> </w:t>
      </w:r>
      <w:proofErr w:type="spellStart"/>
      <w:r w:rsidRPr="00D10639">
        <w:rPr>
          <w:szCs w:val="24"/>
        </w:rPr>
        <w:t>Hesselberth</w:t>
      </w:r>
      <w:proofErr w:type="spellEnd"/>
      <w:r w:rsidRPr="00D10639">
        <w:rPr>
          <w:szCs w:val="24"/>
        </w:rPr>
        <w:t xml:space="preserve"> </w:t>
      </w:r>
      <w:r w:rsidRPr="00D10639">
        <w:rPr>
          <w:i/>
          <w:szCs w:val="24"/>
        </w:rPr>
        <w:t>et al.</w:t>
      </w:r>
      <w:r w:rsidRPr="00D10639">
        <w:rPr>
          <w:rStyle w:val="citebib"/>
          <w:szCs w:val="24"/>
          <w:shd w:val="clear" w:color="auto" w:fill="auto"/>
          <w:vertAlign w:val="superscript"/>
        </w:rPr>
        <w:t>36</w:t>
      </w:r>
      <w:r w:rsidRPr="00D10639">
        <w:rPr>
          <w:szCs w:val="24"/>
        </w:rPr>
        <w:t>. Their method consists o</w:t>
      </w:r>
      <w:r w:rsidR="008450EB" w:rsidRPr="00D10639">
        <w:rPr>
          <w:szCs w:val="24"/>
        </w:rPr>
        <w:t>f</w:t>
      </w:r>
      <w:r w:rsidRPr="00D10639">
        <w:rPr>
          <w:szCs w:val="24"/>
        </w:rPr>
        <w:t xml:space="preserve"> applying a sliding window to find genomic regions (6</w:t>
      </w:r>
      <w:r w:rsidR="008450EB" w:rsidRPr="00D10639">
        <w:rPr>
          <w:szCs w:val="24"/>
        </w:rPr>
        <w:t>–</w:t>
      </w:r>
      <w:r w:rsidRPr="00D10639">
        <w:rPr>
          <w:szCs w:val="24"/>
        </w:rPr>
        <w:t xml:space="preserve">40 </w:t>
      </w:r>
      <w:proofErr w:type="spellStart"/>
      <w:r w:rsidRPr="00D10639">
        <w:rPr>
          <w:szCs w:val="24"/>
        </w:rPr>
        <w:t>bp</w:t>
      </w:r>
      <w:proofErr w:type="spellEnd"/>
      <w:r w:rsidRPr="00D10639">
        <w:rPr>
          <w:szCs w:val="24"/>
        </w:rPr>
        <w:t>) with low DNase I cleavage activity between regions (3</w:t>
      </w:r>
      <w:r w:rsidR="008450EB" w:rsidRPr="00D10639">
        <w:rPr>
          <w:szCs w:val="24"/>
        </w:rPr>
        <w:t>–</w:t>
      </w:r>
      <w:r w:rsidRPr="00D10639">
        <w:rPr>
          <w:szCs w:val="24"/>
        </w:rPr>
        <w:t xml:space="preserve">10 </w:t>
      </w:r>
      <w:proofErr w:type="spellStart"/>
      <w:r w:rsidRPr="00D10639">
        <w:rPr>
          <w:szCs w:val="24"/>
        </w:rPr>
        <w:t>bp</w:t>
      </w:r>
      <w:proofErr w:type="spellEnd"/>
      <w:r w:rsidRPr="00D10639">
        <w:rPr>
          <w:szCs w:val="24"/>
        </w:rPr>
        <w:t>) with intense DNase I digestion. The FS is evaluated and used to determine the most significant predictions.</w:t>
      </w:r>
    </w:p>
    <w:p w:rsidR="00FD27D1" w:rsidRPr="00D10639" w:rsidRDefault="00FD27D1">
      <w:pPr>
        <w:pStyle w:val="OnlineMethParaIndent"/>
        <w:autoSpaceDE w:val="0"/>
        <w:autoSpaceDN w:val="0"/>
        <w:adjustRightInd w:val="0"/>
        <w:rPr>
          <w:szCs w:val="24"/>
        </w:rPr>
      </w:pPr>
      <w:r w:rsidRPr="00D10639">
        <w:rPr>
          <w:szCs w:val="24"/>
        </w:rPr>
        <w:t>We obtained the footprint predictions</w:t>
      </w:r>
      <w:r w:rsidR="008450EB" w:rsidRPr="00D10639">
        <w:rPr>
          <w:rStyle w:val="citebib"/>
          <w:szCs w:val="24"/>
          <w:shd w:val="clear" w:color="auto" w:fill="auto"/>
          <w:vertAlign w:val="superscript"/>
        </w:rPr>
        <w:t>4</w:t>
      </w:r>
      <w:r w:rsidRPr="00D10639">
        <w:rPr>
          <w:szCs w:val="24"/>
        </w:rPr>
        <w:t xml:space="preserve"> for K562</w:t>
      </w:r>
      <w:r w:rsidR="00DF5F2B" w:rsidRPr="00D10639">
        <w:rPr>
          <w:szCs w:val="24"/>
        </w:rPr>
        <w:t xml:space="preserve"> cells</w:t>
      </w:r>
      <w:r w:rsidRPr="00D10639">
        <w:rPr>
          <w:szCs w:val="24"/>
        </w:rPr>
        <w:t xml:space="preserve"> (DU) </w:t>
      </w:r>
      <w:r w:rsidR="008450EB" w:rsidRPr="00D10639">
        <w:rPr>
          <w:szCs w:val="24"/>
        </w:rPr>
        <w:t>from</w:t>
      </w:r>
      <w:r w:rsidRPr="00D10639">
        <w:rPr>
          <w:szCs w:val="24"/>
        </w:rPr>
        <w:t xml:space="preserve"> </w:t>
      </w:r>
      <w:hyperlink r:id="rId20" w:history="1">
        <w:r w:rsidR="008450EB" w:rsidRPr="00D10639">
          <w:rPr>
            <w:rStyle w:val="Hyperlink"/>
            <w:szCs w:val="24"/>
          </w:rPr>
          <w:t>ftp://ftp.ebi.ac.uk/pub/databases/ensembl/encode/supplementary/integration_data_jan2011/byDataType/footprints/jan2011/all.footprints.gz</w:t>
        </w:r>
      </w:hyperlink>
      <w:r w:rsidRPr="00D10639">
        <w:rPr>
          <w:szCs w:val="24"/>
        </w:rPr>
        <w:t xml:space="preserve">. </w:t>
      </w:r>
      <w:r w:rsidR="008450EB" w:rsidRPr="00D10639">
        <w:rPr>
          <w:szCs w:val="24"/>
        </w:rPr>
        <w:t>Because</w:t>
      </w:r>
      <w:r w:rsidRPr="00D10639">
        <w:rPr>
          <w:szCs w:val="24"/>
        </w:rPr>
        <w:t xml:space="preserve"> predictions were not available for other DNase-seq experiments, we obtained the scripts and parameterization through</w:t>
      </w:r>
      <w:r w:rsidR="008450EB" w:rsidRPr="00D10639">
        <w:rPr>
          <w:szCs w:val="24"/>
        </w:rPr>
        <w:t xml:space="preserve"> the</w:t>
      </w:r>
      <w:r w:rsidRPr="00D10639">
        <w:rPr>
          <w:szCs w:val="24"/>
        </w:rPr>
        <w:t xml:space="preserve"> footprinting method code repository </w:t>
      </w:r>
      <w:r w:rsidR="008450EB" w:rsidRPr="00D10639">
        <w:rPr>
          <w:szCs w:val="24"/>
        </w:rPr>
        <w:t xml:space="preserve">for </w:t>
      </w:r>
      <w:proofErr w:type="spellStart"/>
      <w:r w:rsidR="008450EB" w:rsidRPr="00D10639">
        <w:rPr>
          <w:szCs w:val="24"/>
        </w:rPr>
        <w:t>Neph</w:t>
      </w:r>
      <w:proofErr w:type="spellEnd"/>
      <w:r w:rsidR="008450EB" w:rsidRPr="00D10639">
        <w:rPr>
          <w:szCs w:val="24"/>
        </w:rPr>
        <w:t xml:space="preserve"> </w:t>
      </w:r>
      <w:proofErr w:type="gramStart"/>
      <w:r w:rsidR="008450EB" w:rsidRPr="00D10639">
        <w:rPr>
          <w:i/>
          <w:szCs w:val="24"/>
        </w:rPr>
        <w:t>et</w:t>
      </w:r>
      <w:proofErr w:type="gramEnd"/>
      <w:r w:rsidR="008450EB" w:rsidRPr="00D10639">
        <w:rPr>
          <w:i/>
          <w:szCs w:val="24"/>
        </w:rPr>
        <w:t xml:space="preserve"> al.</w:t>
      </w:r>
      <w:r w:rsidR="008450EB" w:rsidRPr="00D10639">
        <w:rPr>
          <w:rStyle w:val="citebib"/>
          <w:szCs w:val="24"/>
          <w:shd w:val="clear" w:color="auto" w:fill="auto"/>
          <w:vertAlign w:val="superscript"/>
        </w:rPr>
        <w:t>4</w:t>
      </w:r>
      <w:r w:rsidR="008450EB" w:rsidRPr="00D10639">
        <w:rPr>
          <w:szCs w:val="24"/>
        </w:rPr>
        <w:t xml:space="preserve"> </w:t>
      </w:r>
      <w:r w:rsidRPr="00D10639">
        <w:rPr>
          <w:szCs w:val="24"/>
        </w:rPr>
        <w:t xml:space="preserve">at </w:t>
      </w:r>
      <w:hyperlink r:id="rId21" w:history="1">
        <w:r w:rsidR="008450EB" w:rsidRPr="00D10639">
          <w:rPr>
            <w:rStyle w:val="Hyperlink"/>
            <w:szCs w:val="24"/>
          </w:rPr>
          <w:t>https://github.com/StamLab/footprinting2012</w:t>
        </w:r>
      </w:hyperlink>
      <w:r w:rsidRPr="00D10639">
        <w:rPr>
          <w:szCs w:val="24"/>
        </w:rPr>
        <w:t xml:space="preserve">. Briefly, we used the DNase I raw signal as input with the parameters from the original publication: </w:t>
      </w:r>
      <w:r w:rsidR="00AC6F19" w:rsidRPr="00D10639">
        <w:rPr>
          <w:szCs w:val="24"/>
        </w:rPr>
        <w:t xml:space="preserve">the </w:t>
      </w:r>
      <w:r w:rsidRPr="00D10639">
        <w:rPr>
          <w:szCs w:val="24"/>
        </w:rPr>
        <w:t>flanking component length varied between 3</w:t>
      </w:r>
      <w:r w:rsidR="008450EB" w:rsidRPr="00D10639">
        <w:rPr>
          <w:szCs w:val="24"/>
        </w:rPr>
        <w:t xml:space="preserve"> and </w:t>
      </w:r>
      <w:r w:rsidRPr="00D10639">
        <w:rPr>
          <w:szCs w:val="24"/>
        </w:rPr>
        <w:t xml:space="preserve">10 </w:t>
      </w:r>
      <w:proofErr w:type="spellStart"/>
      <w:r w:rsidRPr="00D10639">
        <w:rPr>
          <w:szCs w:val="24"/>
        </w:rPr>
        <w:t>bp</w:t>
      </w:r>
      <w:proofErr w:type="spellEnd"/>
      <w:r w:rsidR="00AC6F19" w:rsidRPr="00D10639">
        <w:rPr>
          <w:szCs w:val="24"/>
        </w:rPr>
        <w:t>,</w:t>
      </w:r>
      <w:r w:rsidRPr="00D10639">
        <w:rPr>
          <w:szCs w:val="24"/>
        </w:rPr>
        <w:t xml:space="preserve"> and </w:t>
      </w:r>
      <w:r w:rsidR="00AC6F19" w:rsidRPr="00D10639">
        <w:rPr>
          <w:szCs w:val="24"/>
        </w:rPr>
        <w:t xml:space="preserve">the </w:t>
      </w:r>
      <w:r w:rsidRPr="00D10639">
        <w:rPr>
          <w:szCs w:val="24"/>
        </w:rPr>
        <w:t>central footprint</w:t>
      </w:r>
      <w:r w:rsidR="00AC6F19" w:rsidRPr="00D10639">
        <w:rPr>
          <w:szCs w:val="24"/>
        </w:rPr>
        <w:t>–</w:t>
      </w:r>
      <w:r w:rsidRPr="00D10639">
        <w:rPr>
          <w:szCs w:val="24"/>
        </w:rPr>
        <w:t>region length varied between 6</w:t>
      </w:r>
      <w:r w:rsidR="008450EB" w:rsidRPr="00D10639">
        <w:rPr>
          <w:szCs w:val="24"/>
        </w:rPr>
        <w:t xml:space="preserve"> and </w:t>
      </w:r>
      <w:r w:rsidRPr="00D10639">
        <w:rPr>
          <w:szCs w:val="24"/>
        </w:rPr>
        <w:t xml:space="preserve">40 </w:t>
      </w:r>
      <w:proofErr w:type="spellStart"/>
      <w:r w:rsidRPr="00D10639">
        <w:rPr>
          <w:szCs w:val="24"/>
        </w:rPr>
        <w:t>bp.</w:t>
      </w:r>
      <w:proofErr w:type="spellEnd"/>
      <w:r w:rsidRPr="00D10639">
        <w:rPr>
          <w:szCs w:val="24"/>
        </w:rPr>
        <w:t xml:space="preserve"> Afterward the footprints were filtered by a</w:t>
      </w:r>
      <w:r w:rsidR="00D65508" w:rsidRPr="00D10639">
        <w:rPr>
          <w:szCs w:val="24"/>
        </w:rPr>
        <w:t xml:space="preserve"> false discovery rate</w:t>
      </w:r>
      <w:r w:rsidRPr="00D10639">
        <w:rPr>
          <w:szCs w:val="24"/>
        </w:rPr>
        <w:t xml:space="preserve"> </w:t>
      </w:r>
      <w:r w:rsidR="00D65508" w:rsidRPr="00D10639">
        <w:rPr>
          <w:szCs w:val="24"/>
        </w:rPr>
        <w:t>(</w:t>
      </w:r>
      <w:r w:rsidRPr="00D10639">
        <w:rPr>
          <w:szCs w:val="24"/>
        </w:rPr>
        <w:t>FDR</w:t>
      </w:r>
      <w:r w:rsidR="00D65508" w:rsidRPr="00D10639">
        <w:rPr>
          <w:szCs w:val="24"/>
        </w:rPr>
        <w:t>)</w:t>
      </w:r>
      <w:r w:rsidRPr="00D10639">
        <w:rPr>
          <w:szCs w:val="24"/>
        </w:rPr>
        <w:t xml:space="preserve"> of 1%, which was estimated on</w:t>
      </w:r>
      <w:r w:rsidR="008450EB" w:rsidRPr="00D10639">
        <w:rPr>
          <w:szCs w:val="24"/>
        </w:rPr>
        <w:t xml:space="preserve"> the basis of</w:t>
      </w:r>
      <w:r w:rsidRPr="00D10639">
        <w:rPr>
          <w:szCs w:val="24"/>
        </w:rPr>
        <w:t xml:space="preserve"> the FS distribution in each cell type</w:t>
      </w:r>
      <w:r w:rsidRPr="00D10639">
        <w:rPr>
          <w:rStyle w:val="citebib"/>
          <w:szCs w:val="24"/>
          <w:shd w:val="clear" w:color="auto" w:fill="auto"/>
          <w:vertAlign w:val="superscript"/>
        </w:rPr>
        <w:t>4</w:t>
      </w:r>
      <w:r w:rsidRPr="00D10639">
        <w:rPr>
          <w:szCs w:val="24"/>
        </w:rPr>
        <w:t>. Finally, we consider</w:t>
      </w:r>
      <w:r w:rsidR="008450EB" w:rsidRPr="00D10639">
        <w:rPr>
          <w:szCs w:val="24"/>
        </w:rPr>
        <w:t>ed</w:t>
      </w:r>
      <w:r w:rsidRPr="00D10639">
        <w:rPr>
          <w:szCs w:val="24"/>
        </w:rPr>
        <w:t xml:space="preserve"> only predictions that occurred within DNase-seq hotspots, evaluated using the method first described </w:t>
      </w:r>
      <w:r w:rsidR="008450EB" w:rsidRPr="00D10639">
        <w:rPr>
          <w:szCs w:val="24"/>
        </w:rPr>
        <w:t>by</w:t>
      </w:r>
      <w:r w:rsidRPr="00D10639">
        <w:rPr>
          <w:szCs w:val="24"/>
        </w:rPr>
        <w:t xml:space="preserve"> Sabo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37</w:t>
      </w:r>
      <w:r w:rsidRPr="00D10639">
        <w:rPr>
          <w:szCs w:val="24"/>
        </w:rPr>
        <w:t xml:space="preserve">. We obtained all hotspots generated by </w:t>
      </w:r>
      <w:proofErr w:type="spellStart"/>
      <w:r w:rsidRPr="00D10639">
        <w:rPr>
          <w:szCs w:val="24"/>
        </w:rPr>
        <w:t>Stamatoyannopoulous</w:t>
      </w:r>
      <w:r w:rsidR="008450EB" w:rsidRPr="00D10639">
        <w:rPr>
          <w:szCs w:val="24"/>
        </w:rPr>
        <w:t>’s</w:t>
      </w:r>
      <w:proofErr w:type="spellEnd"/>
      <w:r w:rsidRPr="00D10639">
        <w:rPr>
          <w:szCs w:val="24"/>
        </w:rPr>
        <w:t xml:space="preserve"> lab in ENCODE</w:t>
      </w:r>
      <w:r w:rsidRPr="00D10639">
        <w:rPr>
          <w:rStyle w:val="citebib"/>
          <w:szCs w:val="24"/>
          <w:shd w:val="clear" w:color="auto" w:fill="auto"/>
          <w:vertAlign w:val="superscript"/>
        </w:rPr>
        <w:t>1</w:t>
      </w:r>
      <w:r w:rsidRPr="00D10639">
        <w:rPr>
          <w:szCs w:val="24"/>
        </w:rPr>
        <w:t xml:space="preserve"> for cell types GM12878 (wgEncodeEH000492; </w:t>
      </w:r>
      <w:hyperlink r:id="rId22" w:history="1">
        <w:r w:rsidRPr="00D10639">
          <w:rPr>
            <w:rStyle w:val="Hyperlink"/>
            <w:szCs w:val="24"/>
          </w:rPr>
          <w:t>GSM736496</w:t>
        </w:r>
      </w:hyperlink>
      <w:r w:rsidRPr="00D10639">
        <w:rPr>
          <w:szCs w:val="24"/>
        </w:rPr>
        <w:t xml:space="preserve"> and </w:t>
      </w:r>
      <w:hyperlink r:id="rId23" w:history="1">
        <w:r w:rsidRPr="00D10639">
          <w:rPr>
            <w:rStyle w:val="Hyperlink"/>
            <w:szCs w:val="24"/>
          </w:rPr>
          <w:t>GSM736620</w:t>
        </w:r>
      </w:hyperlink>
      <w:r w:rsidRPr="00D10639">
        <w:rPr>
          <w:szCs w:val="24"/>
        </w:rPr>
        <w:t xml:space="preserve">), H1-hESC (wgEncodeEH000496; </w:t>
      </w:r>
      <w:hyperlink r:id="rId24" w:history="1">
        <w:r w:rsidRPr="00D10639">
          <w:rPr>
            <w:rStyle w:val="Hyperlink"/>
            <w:szCs w:val="24"/>
          </w:rPr>
          <w:t>GSM736582</w:t>
        </w:r>
      </w:hyperlink>
      <w:r w:rsidRPr="00D10639">
        <w:rPr>
          <w:szCs w:val="24"/>
        </w:rPr>
        <w:t xml:space="preserve">) and K562 (wgEncodeEH000484; </w:t>
      </w:r>
      <w:hyperlink r:id="rId25" w:history="1">
        <w:r w:rsidRPr="00D10639">
          <w:rPr>
            <w:rStyle w:val="Hyperlink"/>
            <w:szCs w:val="24"/>
          </w:rPr>
          <w:t>GSM736629</w:t>
        </w:r>
      </w:hyperlink>
      <w:r w:rsidRPr="00D10639">
        <w:rPr>
          <w:szCs w:val="24"/>
        </w:rPr>
        <w:t xml:space="preserve"> and </w:t>
      </w:r>
      <w:hyperlink r:id="rId26" w:history="1">
        <w:r w:rsidRPr="00D10639">
          <w:rPr>
            <w:rStyle w:val="Hyperlink"/>
            <w:szCs w:val="24"/>
          </w:rPr>
          <w:t>GSM736566</w:t>
        </w:r>
      </w:hyperlink>
      <w:r w:rsidRPr="00D10639">
        <w:rPr>
          <w:szCs w:val="24"/>
        </w:rPr>
        <w:t xml:space="preserve">). We refer to this framework as </w:t>
      </w:r>
      <w:r w:rsidR="008450EB" w:rsidRPr="00D10639">
        <w:rPr>
          <w:szCs w:val="24"/>
        </w:rPr>
        <w:t xml:space="preserve">the </w:t>
      </w:r>
      <w:proofErr w:type="spellStart"/>
      <w:r w:rsidRPr="00D10639">
        <w:rPr>
          <w:szCs w:val="24"/>
        </w:rPr>
        <w:t>Neph</w:t>
      </w:r>
      <w:proofErr w:type="spellEnd"/>
      <w:r w:rsidR="008450EB" w:rsidRPr="00D10639">
        <w:rPr>
          <w:szCs w:val="24"/>
        </w:rPr>
        <w:t xml:space="preserve"> framework</w:t>
      </w:r>
      <w:r w:rsidRPr="00D10639">
        <w:rPr>
          <w:szCs w:val="24"/>
        </w:rPr>
        <w:t>.</w:t>
      </w:r>
    </w:p>
    <w:p w:rsidR="00FD27D1" w:rsidRPr="00D10639" w:rsidRDefault="00FD27D1">
      <w:pPr>
        <w:autoSpaceDE w:val="0"/>
        <w:autoSpaceDN w:val="0"/>
        <w:adjustRightInd w:val="0"/>
        <w:jc w:val="both"/>
        <w:rPr>
          <w:szCs w:val="24"/>
        </w:rPr>
      </w:pPr>
      <w:proofErr w:type="gramStart"/>
      <w:r w:rsidRPr="00D10639">
        <w:rPr>
          <w:i/>
          <w:szCs w:val="24"/>
        </w:rPr>
        <w:t>Boyle method.</w:t>
      </w:r>
      <w:proofErr w:type="gramEnd"/>
    </w:p>
    <w:p w:rsidR="00FD27D1" w:rsidRPr="00D10639" w:rsidRDefault="00FD27D1">
      <w:pPr>
        <w:pStyle w:val="OnlineMethPara"/>
        <w:autoSpaceDE w:val="0"/>
        <w:autoSpaceDN w:val="0"/>
        <w:adjustRightInd w:val="0"/>
        <w:rPr>
          <w:szCs w:val="24"/>
        </w:rPr>
      </w:pPr>
      <w:r w:rsidRPr="00D10639">
        <w:rPr>
          <w:szCs w:val="24"/>
        </w:rPr>
        <w:t xml:space="preserve">Boyle </w:t>
      </w:r>
      <w:r w:rsidRPr="00D10639">
        <w:rPr>
          <w:i/>
          <w:szCs w:val="24"/>
        </w:rPr>
        <w:t>et al.</w:t>
      </w:r>
      <w:r w:rsidRPr="00D10639">
        <w:rPr>
          <w:rStyle w:val="citebib"/>
          <w:szCs w:val="24"/>
          <w:shd w:val="clear" w:color="auto" w:fill="auto"/>
          <w:vertAlign w:val="superscript"/>
        </w:rPr>
        <w:t>5</w:t>
      </w:r>
      <w:r w:rsidRPr="00D10639">
        <w:rPr>
          <w:szCs w:val="24"/>
        </w:rPr>
        <w:t xml:space="preserve"> designed a segmentation approach based on using hidden Markov models (HMMs) to predict footprints in specific DNase I cleavage patterns. Briefly, the HMM uses a normalized DNase-seq cleavage signal to find regions with depleted DNase I digestion (footprints) between two peaks of intense DNase I cleavage. Such </w:t>
      </w:r>
      <w:r w:rsidR="00DA23F2" w:rsidRPr="00D10639">
        <w:rPr>
          <w:szCs w:val="24"/>
        </w:rPr>
        <w:t xml:space="preserve">a </w:t>
      </w:r>
      <w:r w:rsidRPr="00D10639">
        <w:rPr>
          <w:szCs w:val="24"/>
        </w:rPr>
        <w:t xml:space="preserve">pattern reflects the inability of the DNase I nuclease to cleave sites where there are proteins bound. As the DNase-seq profiles required a nucleotide-resolution signal, which is usually noisy, the authors used a </w:t>
      </w:r>
      <w:proofErr w:type="spellStart"/>
      <w:r w:rsidRPr="00D10639">
        <w:rPr>
          <w:szCs w:val="24"/>
        </w:rPr>
        <w:t>Savitzky-Golay</w:t>
      </w:r>
      <w:proofErr w:type="spellEnd"/>
      <w:r w:rsidRPr="00D10639">
        <w:rPr>
          <w:szCs w:val="24"/>
        </w:rPr>
        <w:t xml:space="preserve"> smoothing filter to reduce noise and to estimate the slope of the DNase-seq signal</w:t>
      </w:r>
      <w:r w:rsidRPr="00D10639">
        <w:rPr>
          <w:rStyle w:val="citebib"/>
          <w:szCs w:val="24"/>
          <w:shd w:val="clear" w:color="auto" w:fill="auto"/>
          <w:vertAlign w:val="superscript"/>
        </w:rPr>
        <w:t>38</w:t>
      </w:r>
      <w:r w:rsidRPr="00D10639">
        <w:rPr>
          <w:szCs w:val="24"/>
        </w:rPr>
        <w:t>. Their HMM had five states, with specific states to identify the decrease</w:t>
      </w:r>
      <w:r w:rsidR="00DA23F2" w:rsidRPr="00D10639">
        <w:rPr>
          <w:szCs w:val="24"/>
        </w:rPr>
        <w:t xml:space="preserve"> or </w:t>
      </w:r>
      <w:r w:rsidRPr="00D10639">
        <w:rPr>
          <w:szCs w:val="24"/>
        </w:rPr>
        <w:t xml:space="preserve">increase </w:t>
      </w:r>
      <w:r w:rsidR="00D97411" w:rsidRPr="00D10639">
        <w:rPr>
          <w:szCs w:val="24"/>
        </w:rPr>
        <w:t>in</w:t>
      </w:r>
      <w:r w:rsidRPr="00D10639">
        <w:rPr>
          <w:szCs w:val="24"/>
        </w:rPr>
        <w:t xml:space="preserve"> DHS signals around the peak-dip-peak region. </w:t>
      </w:r>
      <w:r w:rsidR="00DA23F2" w:rsidRPr="00D10639">
        <w:rPr>
          <w:szCs w:val="24"/>
        </w:rPr>
        <w:t xml:space="preserve">Because </w:t>
      </w:r>
      <w:r w:rsidRPr="00D10639">
        <w:rPr>
          <w:szCs w:val="24"/>
        </w:rPr>
        <w:t xml:space="preserve">no source code or software </w:t>
      </w:r>
      <w:r w:rsidR="00D97411" w:rsidRPr="00D10639">
        <w:rPr>
          <w:szCs w:val="24"/>
        </w:rPr>
        <w:t>wa</w:t>
      </w:r>
      <w:r w:rsidRPr="00D10639">
        <w:rPr>
          <w:szCs w:val="24"/>
        </w:rPr>
        <w:t xml:space="preserve">s provided, we used footprint predictions from Boyle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5</w:t>
      </w:r>
      <w:r w:rsidRPr="00D10639">
        <w:rPr>
          <w:szCs w:val="24"/>
        </w:rPr>
        <w:t xml:space="preserve"> available at </w:t>
      </w:r>
      <w:hyperlink r:id="rId27" w:history="1">
        <w:r w:rsidR="00DA23F2" w:rsidRPr="00D10639">
          <w:rPr>
            <w:rStyle w:val="Hyperlink"/>
            <w:szCs w:val="24"/>
          </w:rPr>
          <w:t>http://fureylab.web.unc.edu/datasets/footprints/</w:t>
        </w:r>
      </w:hyperlink>
      <w:r w:rsidRPr="00D10639">
        <w:rPr>
          <w:szCs w:val="24"/>
        </w:rPr>
        <w:t xml:space="preserve">. We refer to this method as </w:t>
      </w:r>
      <w:r w:rsidR="00DA23F2" w:rsidRPr="00D10639">
        <w:rPr>
          <w:szCs w:val="24"/>
        </w:rPr>
        <w:t xml:space="preserve">the </w:t>
      </w:r>
      <w:r w:rsidRPr="00D10639">
        <w:rPr>
          <w:szCs w:val="24"/>
        </w:rPr>
        <w:t>Boyle</w:t>
      </w:r>
      <w:r w:rsidR="00DA23F2" w:rsidRPr="00D10639">
        <w:rPr>
          <w:szCs w:val="24"/>
        </w:rPr>
        <w:t xml:space="preserve"> method</w:t>
      </w:r>
      <w:r w:rsidRPr="00D10639">
        <w:rPr>
          <w:szCs w:val="24"/>
        </w:rPr>
        <w:t>.</w:t>
      </w:r>
    </w:p>
    <w:p w:rsidR="00FD27D1" w:rsidRPr="00D10639" w:rsidRDefault="000B774C">
      <w:pPr>
        <w:autoSpaceDE w:val="0"/>
        <w:autoSpaceDN w:val="0"/>
        <w:adjustRightInd w:val="0"/>
        <w:jc w:val="both"/>
        <w:rPr>
          <w:szCs w:val="24"/>
        </w:rPr>
      </w:pPr>
      <w:proofErr w:type="gramStart"/>
      <w:r w:rsidRPr="00D10639">
        <w:rPr>
          <w:i/>
          <w:szCs w:val="24"/>
        </w:rPr>
        <w:t>CENTIPEDE</w:t>
      </w:r>
      <w:r w:rsidR="00FD27D1" w:rsidRPr="00D10639">
        <w:rPr>
          <w:i/>
          <w:szCs w:val="24"/>
        </w:rPr>
        <w:t>.</w:t>
      </w:r>
      <w:proofErr w:type="gramEnd"/>
    </w:p>
    <w:p w:rsidR="00FD27D1" w:rsidRPr="00D10639" w:rsidRDefault="000B774C">
      <w:pPr>
        <w:pStyle w:val="OnlineMethPara"/>
        <w:autoSpaceDE w:val="0"/>
        <w:autoSpaceDN w:val="0"/>
        <w:adjustRightInd w:val="0"/>
        <w:rPr>
          <w:szCs w:val="24"/>
        </w:rPr>
      </w:pPr>
      <w:r w:rsidRPr="00D10639">
        <w:rPr>
          <w:szCs w:val="24"/>
        </w:rPr>
        <w:t>CENTIPEDE</w:t>
      </w:r>
      <w:r w:rsidR="00FD27D1" w:rsidRPr="00D10639">
        <w:rPr>
          <w:szCs w:val="24"/>
        </w:rPr>
        <w:t xml:space="preserve"> is a site-centric approach</w:t>
      </w:r>
      <w:r w:rsidR="00DA23F2" w:rsidRPr="00D10639">
        <w:rPr>
          <w:szCs w:val="24"/>
        </w:rPr>
        <w:t xml:space="preserve"> that</w:t>
      </w:r>
      <w:r w:rsidR="00FD27D1" w:rsidRPr="00D10639">
        <w:rPr>
          <w:szCs w:val="24"/>
        </w:rPr>
        <w:t xml:space="preserve"> gathers experimental and genomic information around MPBSs. It then uses a Bayesian mixture model approach to label each retrieved site as bound or unbound</w:t>
      </w:r>
      <w:r w:rsidR="00FD27D1" w:rsidRPr="00D10639">
        <w:rPr>
          <w:rStyle w:val="citebib"/>
          <w:szCs w:val="24"/>
          <w:shd w:val="clear" w:color="auto" w:fill="auto"/>
          <w:vertAlign w:val="superscript"/>
        </w:rPr>
        <w:t>9</w:t>
      </w:r>
      <w:r w:rsidR="00FD27D1" w:rsidRPr="00D10639">
        <w:rPr>
          <w:szCs w:val="24"/>
        </w:rPr>
        <w:t xml:space="preserve">. The experimental and genomic data used include DNase-seq, position weight matrix </w:t>
      </w:r>
      <w:r w:rsidR="00FD27D1" w:rsidRPr="00D10639">
        <w:rPr>
          <w:szCs w:val="24"/>
        </w:rPr>
        <w:lastRenderedPageBreak/>
        <w:t xml:space="preserve">(PWM) bit-score, sequence conservation and distance to the nearest transcription start site. </w:t>
      </w:r>
      <w:r w:rsidR="00DA23F2" w:rsidRPr="00D10639">
        <w:rPr>
          <w:szCs w:val="24"/>
        </w:rPr>
        <w:t>We generated t</w:t>
      </w:r>
      <w:r w:rsidR="00FD27D1" w:rsidRPr="00D10639">
        <w:rPr>
          <w:szCs w:val="24"/>
        </w:rPr>
        <w:t>he experimental data input by fetching the raw DNase-seq signal surrounding a 200</w:t>
      </w:r>
      <w:r w:rsidR="00DA23F2" w:rsidRPr="00D10639">
        <w:rPr>
          <w:szCs w:val="24"/>
        </w:rPr>
        <w:t>-</w:t>
      </w:r>
      <w:r w:rsidR="00FD27D1" w:rsidRPr="00D10639">
        <w:rPr>
          <w:szCs w:val="24"/>
        </w:rPr>
        <w:t>bp window centered on each MPBS. Additionally, to create the genomic data input, we obtained</w:t>
      </w:r>
      <w:r w:rsidR="00DA23F2" w:rsidRPr="00D10639">
        <w:rPr>
          <w:szCs w:val="24"/>
        </w:rPr>
        <w:t xml:space="preserve"> the</w:t>
      </w:r>
      <w:r w:rsidR="00FD27D1" w:rsidRPr="00D10639">
        <w:rPr>
          <w:szCs w:val="24"/>
        </w:rPr>
        <w:t xml:space="preserve"> </w:t>
      </w:r>
      <w:proofErr w:type="spellStart"/>
      <w:r w:rsidR="00FD27D1" w:rsidRPr="00D10639">
        <w:rPr>
          <w:szCs w:val="24"/>
        </w:rPr>
        <w:t>PhastCons</w:t>
      </w:r>
      <w:proofErr w:type="spellEnd"/>
      <w:r w:rsidR="00FD27D1" w:rsidRPr="00D10639">
        <w:rPr>
          <w:szCs w:val="24"/>
        </w:rPr>
        <w:t xml:space="preserve"> conservation score (placental mammals on the 46-way multiple alignment</w:t>
      </w:r>
      <w:proofErr w:type="gramStart"/>
      <w:r w:rsidR="00FD27D1" w:rsidRPr="00D10639">
        <w:rPr>
          <w:szCs w:val="24"/>
        </w:rPr>
        <w:t>)</w:t>
      </w:r>
      <w:r w:rsidR="00FD27D1" w:rsidRPr="00D10639">
        <w:rPr>
          <w:rStyle w:val="citebib"/>
          <w:szCs w:val="24"/>
          <w:shd w:val="clear" w:color="auto" w:fill="auto"/>
          <w:vertAlign w:val="superscript"/>
        </w:rPr>
        <w:t>39</w:t>
      </w:r>
      <w:proofErr w:type="gramEnd"/>
      <w:r w:rsidR="00FD27D1" w:rsidRPr="00D10639">
        <w:rPr>
          <w:szCs w:val="24"/>
        </w:rPr>
        <w:t xml:space="preserve"> and </w:t>
      </w:r>
      <w:proofErr w:type="spellStart"/>
      <w:r w:rsidR="00FD27D1" w:rsidRPr="00D10639">
        <w:rPr>
          <w:szCs w:val="24"/>
        </w:rPr>
        <w:t>Ensembl</w:t>
      </w:r>
      <w:proofErr w:type="spellEnd"/>
      <w:r w:rsidR="00FD27D1" w:rsidRPr="00D10639">
        <w:rPr>
          <w:szCs w:val="24"/>
        </w:rPr>
        <w:t xml:space="preserve"> gene annotation from ENCODE</w:t>
      </w:r>
      <w:r w:rsidR="00FD27D1" w:rsidRPr="00D10639">
        <w:rPr>
          <w:rStyle w:val="citebib"/>
          <w:szCs w:val="24"/>
          <w:shd w:val="clear" w:color="auto" w:fill="auto"/>
          <w:vertAlign w:val="superscript"/>
        </w:rPr>
        <w:t>1,40</w:t>
      </w:r>
      <w:r w:rsidR="00FD27D1" w:rsidRPr="00D10639">
        <w:rPr>
          <w:szCs w:val="24"/>
        </w:rPr>
        <w:t xml:space="preserve"> to create the prior probabilities in addition to the PWM bit-score</w:t>
      </w:r>
      <w:r w:rsidR="00D97411" w:rsidRPr="00D10639">
        <w:rPr>
          <w:szCs w:val="24"/>
        </w:rPr>
        <w:t>s</w:t>
      </w:r>
      <w:r w:rsidR="00FD27D1" w:rsidRPr="00D10639">
        <w:rPr>
          <w:szCs w:val="24"/>
        </w:rPr>
        <w:t>.</w:t>
      </w:r>
    </w:p>
    <w:p w:rsidR="00FD27D1" w:rsidRPr="00D10639" w:rsidRDefault="00D97411">
      <w:pPr>
        <w:pStyle w:val="OnlineMethParaIndent"/>
        <w:autoSpaceDE w:val="0"/>
        <w:autoSpaceDN w:val="0"/>
        <w:adjustRightInd w:val="0"/>
        <w:rPr>
          <w:szCs w:val="24"/>
        </w:rPr>
      </w:pPr>
      <w:r w:rsidRPr="00D10639">
        <w:rPr>
          <w:szCs w:val="24"/>
        </w:rPr>
        <w:t>CENTIPEDE</w:t>
      </w:r>
      <w:r w:rsidR="00FD27D1" w:rsidRPr="00D10639">
        <w:rPr>
          <w:szCs w:val="24"/>
        </w:rPr>
        <w:t xml:space="preserve"> software was obtained at </w:t>
      </w:r>
      <w:hyperlink r:id="rId28" w:history="1">
        <w:r w:rsidR="00DA23F2" w:rsidRPr="00D10639">
          <w:rPr>
            <w:rStyle w:val="Hyperlink"/>
            <w:szCs w:val="24"/>
          </w:rPr>
          <w:t>http://centipede.uchicago.edu/</w:t>
        </w:r>
      </w:hyperlink>
      <w:r w:rsidR="00FD27D1" w:rsidRPr="00D10639">
        <w:rPr>
          <w:szCs w:val="24"/>
        </w:rPr>
        <w:t xml:space="preserve"> and executed to generate posterior probabilities of regions being bound by TFs. We</w:t>
      </w:r>
      <w:r w:rsidR="00DA23F2" w:rsidRPr="00D10639">
        <w:rPr>
          <w:szCs w:val="24"/>
        </w:rPr>
        <w:t xml:space="preserve"> had</w:t>
      </w:r>
      <w:r w:rsidR="00FD27D1" w:rsidRPr="00D10639">
        <w:rPr>
          <w:szCs w:val="24"/>
        </w:rPr>
        <w:t xml:space="preserve"> previously observed that </w:t>
      </w:r>
      <w:r w:rsidR="000B774C" w:rsidRPr="00D10639">
        <w:rPr>
          <w:szCs w:val="24"/>
        </w:rPr>
        <w:t>CENTIPEDE</w:t>
      </w:r>
      <w:r w:rsidR="00FD27D1" w:rsidRPr="00D10639">
        <w:rPr>
          <w:szCs w:val="24"/>
        </w:rPr>
        <w:t xml:space="preserve"> is sensitive to certain parameters. Therefore, </w:t>
      </w:r>
      <w:r w:rsidR="00DA23F2" w:rsidRPr="00D10639">
        <w:rPr>
          <w:szCs w:val="24"/>
        </w:rPr>
        <w:t xml:space="preserve">we defined </w:t>
      </w:r>
      <w:r w:rsidR="000B774C" w:rsidRPr="00D10639">
        <w:rPr>
          <w:szCs w:val="24"/>
        </w:rPr>
        <w:t>CENTIPEDE</w:t>
      </w:r>
      <w:r w:rsidR="00FD27D1" w:rsidRPr="00D10639">
        <w:rPr>
          <w:szCs w:val="24"/>
        </w:rPr>
        <w:t xml:space="preserve"> parameterization with an extensive computational evaluation described </w:t>
      </w:r>
      <w:r w:rsidR="00DA23F2" w:rsidRPr="00D10639">
        <w:rPr>
          <w:szCs w:val="24"/>
        </w:rPr>
        <w:t>by</w:t>
      </w:r>
      <w:r w:rsidR="00FD27D1" w:rsidRPr="00D10639">
        <w:rPr>
          <w:szCs w:val="24"/>
        </w:rPr>
        <w:t xml:space="preserve"> Gusmao </w:t>
      </w:r>
      <w:proofErr w:type="gramStart"/>
      <w:r w:rsidR="00FD27D1" w:rsidRPr="00D10639">
        <w:rPr>
          <w:i/>
          <w:szCs w:val="24"/>
        </w:rPr>
        <w:t>et</w:t>
      </w:r>
      <w:proofErr w:type="gramEnd"/>
      <w:r w:rsidR="00FD27D1" w:rsidRPr="00D10639">
        <w:rPr>
          <w:i/>
          <w:szCs w:val="24"/>
        </w:rPr>
        <w:t xml:space="preserve"> al.</w:t>
      </w:r>
      <w:r w:rsidR="00FD27D1" w:rsidRPr="00D10639">
        <w:rPr>
          <w:rStyle w:val="citebib"/>
          <w:szCs w:val="24"/>
          <w:shd w:val="clear" w:color="auto" w:fill="auto"/>
          <w:vertAlign w:val="superscript"/>
        </w:rPr>
        <w:t>8</w:t>
      </w:r>
      <w:r w:rsidR="00FD27D1" w:rsidRPr="00D10639">
        <w:rPr>
          <w:szCs w:val="24"/>
        </w:rPr>
        <w:t>.</w:t>
      </w:r>
    </w:p>
    <w:p w:rsidR="00FD27D1" w:rsidRPr="00D10639" w:rsidRDefault="00FD27D1">
      <w:pPr>
        <w:autoSpaceDE w:val="0"/>
        <w:autoSpaceDN w:val="0"/>
        <w:adjustRightInd w:val="0"/>
        <w:jc w:val="both"/>
        <w:rPr>
          <w:szCs w:val="24"/>
        </w:rPr>
      </w:pPr>
      <w:proofErr w:type="gramStart"/>
      <w:r w:rsidRPr="00D10639">
        <w:rPr>
          <w:i/>
          <w:szCs w:val="24"/>
        </w:rPr>
        <w:t xml:space="preserve">Cuellar </w:t>
      </w:r>
      <w:r w:rsidR="00DA23F2" w:rsidRPr="00D10639">
        <w:rPr>
          <w:i/>
          <w:szCs w:val="24"/>
        </w:rPr>
        <w:t>m</w:t>
      </w:r>
      <w:r w:rsidRPr="00D10639">
        <w:rPr>
          <w:i/>
          <w:szCs w:val="24"/>
        </w:rPr>
        <w:t>ethod.</w:t>
      </w:r>
      <w:proofErr w:type="gramEnd"/>
    </w:p>
    <w:p w:rsidR="00FD27D1" w:rsidRPr="00D10639" w:rsidRDefault="00FD27D1">
      <w:pPr>
        <w:pStyle w:val="OnlineMethPara"/>
        <w:autoSpaceDE w:val="0"/>
        <w:autoSpaceDN w:val="0"/>
        <w:adjustRightInd w:val="0"/>
        <w:rPr>
          <w:szCs w:val="24"/>
        </w:rPr>
      </w:pPr>
      <w:r w:rsidRPr="00D10639">
        <w:rPr>
          <w:szCs w:val="24"/>
        </w:rPr>
        <w:t>Cuellar-</w:t>
      </w:r>
      <w:proofErr w:type="spellStart"/>
      <w:r w:rsidRPr="00D10639">
        <w:rPr>
          <w:szCs w:val="24"/>
        </w:rPr>
        <w:t>Partida</w:t>
      </w:r>
      <w:proofErr w:type="spellEnd"/>
      <w:r w:rsidRPr="00D10639">
        <w:rPr>
          <w:szCs w:val="24"/>
        </w:rPr>
        <w:t xml:space="preserv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10</w:t>
      </w:r>
      <w:r w:rsidRPr="00D10639">
        <w:rPr>
          <w:szCs w:val="24"/>
        </w:rPr>
        <w:t xml:space="preserve"> proposed a site-centric method to include DNase-seq data as priors for the detection of active TFBSs. It is based on a probabilistic classification approach to compute better log-posterior odds score than the ones observed </w:t>
      </w:r>
      <w:r w:rsidR="00ED09A0" w:rsidRPr="00D10639">
        <w:rPr>
          <w:szCs w:val="24"/>
        </w:rPr>
        <w:t>with</w:t>
      </w:r>
      <w:r w:rsidRPr="00D10639">
        <w:rPr>
          <w:szCs w:val="24"/>
        </w:rPr>
        <w:t xml:space="preserve"> purely sequence-based approaches. We applied this method as described </w:t>
      </w:r>
      <w:r w:rsidR="00DA23F2" w:rsidRPr="00D10639">
        <w:rPr>
          <w:szCs w:val="24"/>
        </w:rPr>
        <w:t>by</w:t>
      </w:r>
      <w:r w:rsidRPr="00D10639">
        <w:rPr>
          <w:szCs w:val="24"/>
        </w:rPr>
        <w:t xml:space="preserve"> Cuellar-</w:t>
      </w:r>
      <w:proofErr w:type="spellStart"/>
      <w:r w:rsidRPr="00D10639">
        <w:rPr>
          <w:szCs w:val="24"/>
        </w:rPr>
        <w:t>Partida</w:t>
      </w:r>
      <w:proofErr w:type="spellEnd"/>
      <w:r w:rsidRPr="00D10639">
        <w:rPr>
          <w:szCs w:val="24"/>
        </w:rPr>
        <w:t xml:space="preserv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10</w:t>
      </w:r>
      <w:r w:rsidRPr="00D10639">
        <w:rPr>
          <w:szCs w:val="24"/>
        </w:rPr>
        <w:t>. We created a smoothed DNase-seq input signal by evaluating the number of DNase-seq cleavage</w:t>
      </w:r>
      <w:r w:rsidR="00DA23F2" w:rsidRPr="00D10639">
        <w:rPr>
          <w:szCs w:val="24"/>
        </w:rPr>
        <w:t>s</w:t>
      </w:r>
      <w:r w:rsidRPr="00D10639">
        <w:rPr>
          <w:szCs w:val="24"/>
        </w:rPr>
        <w:t xml:space="preserve"> based on a 150</w:t>
      </w:r>
      <w:r w:rsidR="00DA23F2" w:rsidRPr="00D10639">
        <w:rPr>
          <w:szCs w:val="24"/>
        </w:rPr>
        <w:t>-</w:t>
      </w:r>
      <w:r w:rsidRPr="00D10639">
        <w:rPr>
          <w:szCs w:val="24"/>
        </w:rPr>
        <w:t>bp window with 20</w:t>
      </w:r>
      <w:r w:rsidR="00DA23F2" w:rsidRPr="00D10639">
        <w:rPr>
          <w:szCs w:val="24"/>
        </w:rPr>
        <w:t>-</w:t>
      </w:r>
      <w:r w:rsidRPr="00D10639">
        <w:rPr>
          <w:szCs w:val="24"/>
        </w:rPr>
        <w:t xml:space="preserve">bp steps. We obtained the scripts at </w:t>
      </w:r>
      <w:hyperlink r:id="rId29" w:history="1">
        <w:r w:rsidR="00DA23F2" w:rsidRPr="00D10639">
          <w:rPr>
            <w:rStyle w:val="Hyperlink"/>
            <w:szCs w:val="24"/>
          </w:rPr>
          <w:t>http://research.imb.uq.edu.au/t.bailey/SD/Cuellar2011/</w:t>
        </w:r>
      </w:hyperlink>
      <w:r w:rsidRPr="00D10639">
        <w:rPr>
          <w:szCs w:val="24"/>
        </w:rPr>
        <w:t xml:space="preserve"> and created priors using the smoothed version of the DNase-seq signal. As suggested by the authors, </w:t>
      </w:r>
      <w:r w:rsidR="00DA23F2" w:rsidRPr="00D10639">
        <w:rPr>
          <w:szCs w:val="24"/>
        </w:rPr>
        <w:t xml:space="preserve">we submitted </w:t>
      </w:r>
      <w:r w:rsidRPr="00D10639">
        <w:rPr>
          <w:szCs w:val="24"/>
        </w:rPr>
        <w:t>the priors to the program FIMO</w:t>
      </w:r>
      <w:r w:rsidRPr="00D10639">
        <w:rPr>
          <w:rStyle w:val="citebib"/>
          <w:szCs w:val="24"/>
          <w:shd w:val="clear" w:color="auto" w:fill="auto"/>
          <w:vertAlign w:val="superscript"/>
        </w:rPr>
        <w:t>41</w:t>
      </w:r>
      <w:r w:rsidRPr="00D10639">
        <w:rPr>
          <w:szCs w:val="24"/>
        </w:rPr>
        <w:t xml:space="preserve"> to obtain the predictions. We refer to this method as </w:t>
      </w:r>
      <w:r w:rsidR="00DA23F2" w:rsidRPr="00D10639">
        <w:rPr>
          <w:szCs w:val="24"/>
        </w:rPr>
        <w:t xml:space="preserve">the </w:t>
      </w:r>
      <w:r w:rsidRPr="00D10639">
        <w:rPr>
          <w:szCs w:val="24"/>
        </w:rPr>
        <w:t>Cuellar</w:t>
      </w:r>
      <w:r w:rsidR="00DA23F2" w:rsidRPr="00D10639">
        <w:rPr>
          <w:szCs w:val="24"/>
        </w:rPr>
        <w:t xml:space="preserve"> method</w:t>
      </w:r>
      <w:r w:rsidRPr="00D10639">
        <w:rPr>
          <w:szCs w:val="24"/>
        </w:rPr>
        <w:t>.</w:t>
      </w:r>
    </w:p>
    <w:p w:rsidR="00FD27D1" w:rsidRPr="00D10639" w:rsidRDefault="00FD27D1">
      <w:pPr>
        <w:autoSpaceDE w:val="0"/>
        <w:autoSpaceDN w:val="0"/>
        <w:adjustRightInd w:val="0"/>
        <w:jc w:val="both"/>
        <w:rPr>
          <w:szCs w:val="24"/>
        </w:rPr>
      </w:pPr>
      <w:r w:rsidRPr="00D10639">
        <w:rPr>
          <w:i/>
          <w:szCs w:val="24"/>
        </w:rPr>
        <w:t>Wellington.</w:t>
      </w:r>
    </w:p>
    <w:p w:rsidR="00FD27D1" w:rsidRPr="00D10639" w:rsidRDefault="00FD27D1">
      <w:pPr>
        <w:pStyle w:val="OnlineMethPara"/>
        <w:autoSpaceDE w:val="0"/>
        <w:autoSpaceDN w:val="0"/>
        <w:adjustRightInd w:val="0"/>
        <w:rPr>
          <w:szCs w:val="24"/>
        </w:rPr>
      </w:pPr>
      <w:r w:rsidRPr="00D10639">
        <w:rPr>
          <w:szCs w:val="24"/>
        </w:rPr>
        <w:t xml:space="preserve">Wellington is a segmentation approach based on a </w:t>
      </w:r>
      <w:r w:rsidR="00D65508" w:rsidRPr="00D10639">
        <w:rPr>
          <w:szCs w:val="24"/>
        </w:rPr>
        <w:t>b</w:t>
      </w:r>
      <w:r w:rsidRPr="00D10639">
        <w:rPr>
          <w:szCs w:val="24"/>
        </w:rPr>
        <w:t xml:space="preserve">inomial test. For a given candidate footprint, it tests the hypothesis that there are more reads in the flanking regions than within the footprint. </w:t>
      </w:r>
      <w:r w:rsidR="00D65508" w:rsidRPr="00D10639">
        <w:rPr>
          <w:szCs w:val="24"/>
        </w:rPr>
        <w:t>On the basis of the</w:t>
      </w:r>
      <w:r w:rsidRPr="00D10639">
        <w:rPr>
          <w:szCs w:val="24"/>
        </w:rPr>
        <w:t xml:space="preserve"> observation that DNase-seq cuts </w:t>
      </w:r>
      <w:r w:rsidR="00D65508" w:rsidRPr="00D10639">
        <w:rPr>
          <w:szCs w:val="24"/>
        </w:rPr>
        <w:t>from</w:t>
      </w:r>
      <w:r w:rsidRPr="00D10639">
        <w:rPr>
          <w:szCs w:val="24"/>
        </w:rPr>
        <w:t xml:space="preserve"> the double-hit protocol are strand</w:t>
      </w:r>
      <w:ins w:id="71" w:author="Eduardo Gusmao" w:date="2016-02-04T20:11:00Z">
        <w:r w:rsidR="00CE5645">
          <w:rPr>
            <w:szCs w:val="24"/>
          </w:rPr>
          <w:t>-</w:t>
        </w:r>
      </w:ins>
      <w:del w:id="72" w:author="Eduardo Gusmao" w:date="2016-02-04T20:10:00Z">
        <w:r w:rsidR="00DA23F2" w:rsidRPr="00D10639" w:rsidDel="00CE5645">
          <w:rPr>
            <w:szCs w:val="24"/>
          </w:rPr>
          <w:delText xml:space="preserve"> </w:delText>
        </w:r>
      </w:del>
      <w:r w:rsidRPr="00D10639">
        <w:rPr>
          <w:szCs w:val="24"/>
        </w:rPr>
        <w:t xml:space="preserve">specific, Wellington considers </w:t>
      </w:r>
      <w:r w:rsidR="00DA23F2" w:rsidRPr="00D10639">
        <w:rPr>
          <w:szCs w:val="24"/>
        </w:rPr>
        <w:t xml:space="preserve">only </w:t>
      </w:r>
      <w:r w:rsidRPr="00D10639">
        <w:rPr>
          <w:szCs w:val="24"/>
        </w:rPr>
        <w:t>reads mapped to the upstream flanking region of the footprints. Wellington automatically detects the size of footprints (within a user-defined interval) and sets flanking regions at a user-defined length. We obtained Wellington</w:t>
      </w:r>
      <w:r w:rsidR="00DA23F2" w:rsidRPr="00D10639">
        <w:rPr>
          <w:szCs w:val="24"/>
        </w:rPr>
        <w:t>’</w:t>
      </w:r>
      <w:r w:rsidRPr="00D10639">
        <w:rPr>
          <w:szCs w:val="24"/>
        </w:rPr>
        <w:t xml:space="preserve">s source code </w:t>
      </w:r>
      <w:r w:rsidR="00DA23F2" w:rsidRPr="00D10639">
        <w:rPr>
          <w:szCs w:val="24"/>
        </w:rPr>
        <w:t>from</w:t>
      </w:r>
      <w:r w:rsidRPr="00D10639">
        <w:rPr>
          <w:szCs w:val="24"/>
        </w:rPr>
        <w:t xml:space="preserve"> </w:t>
      </w:r>
      <w:hyperlink r:id="rId30" w:history="1">
        <w:r w:rsidR="00DA23F2" w:rsidRPr="00D10639">
          <w:rPr>
            <w:rStyle w:val="Hyperlink"/>
            <w:szCs w:val="24"/>
          </w:rPr>
          <w:t>http://jpiper.github.com/pyDNase</w:t>
        </w:r>
      </w:hyperlink>
      <w:r w:rsidRPr="00D10639">
        <w:rPr>
          <w:szCs w:val="24"/>
        </w:rPr>
        <w:t xml:space="preserve"> and executed it with</w:t>
      </w:r>
      <w:r w:rsidR="00D65508" w:rsidRPr="00D10639">
        <w:rPr>
          <w:szCs w:val="24"/>
        </w:rPr>
        <w:t xml:space="preserve"> the</w:t>
      </w:r>
      <w:r w:rsidRPr="00D10639">
        <w:rPr>
          <w:szCs w:val="24"/>
        </w:rPr>
        <w:t xml:space="preserve"> default parameters. Briefly, we used a footprint FDR cutoff of –30, footprint sizes varying between 6 and 40</w:t>
      </w:r>
      <w:r w:rsidR="00D65508" w:rsidRPr="00D10639">
        <w:rPr>
          <w:szCs w:val="24"/>
        </w:rPr>
        <w:t xml:space="preserve"> </w:t>
      </w:r>
      <w:proofErr w:type="spellStart"/>
      <w:r w:rsidR="00D65508" w:rsidRPr="00D10639">
        <w:rPr>
          <w:szCs w:val="24"/>
        </w:rPr>
        <w:t>bp</w:t>
      </w:r>
      <w:proofErr w:type="spellEnd"/>
      <w:r w:rsidRPr="00D10639">
        <w:rPr>
          <w:szCs w:val="24"/>
        </w:rPr>
        <w:t xml:space="preserve"> with 1</w:t>
      </w:r>
      <w:r w:rsidR="00DA23F2" w:rsidRPr="00D10639">
        <w:rPr>
          <w:szCs w:val="24"/>
        </w:rPr>
        <w:t>-</w:t>
      </w:r>
      <w:r w:rsidRPr="00D10639">
        <w:rPr>
          <w:szCs w:val="24"/>
        </w:rPr>
        <w:t>bp steps</w:t>
      </w:r>
      <w:r w:rsidR="00DA23F2" w:rsidRPr="00D10639">
        <w:rPr>
          <w:szCs w:val="24"/>
        </w:rPr>
        <w:t>,</w:t>
      </w:r>
      <w:r w:rsidRPr="00D10639">
        <w:rPr>
          <w:szCs w:val="24"/>
        </w:rPr>
        <w:t xml:space="preserve"> and</w:t>
      </w:r>
      <w:r w:rsidR="00DA23F2" w:rsidRPr="00D10639">
        <w:rPr>
          <w:szCs w:val="24"/>
        </w:rPr>
        <w:t xml:space="preserve"> a</w:t>
      </w:r>
      <w:r w:rsidRPr="00D10639">
        <w:rPr>
          <w:szCs w:val="24"/>
        </w:rPr>
        <w:t xml:space="preserve"> shoulder size (flanking regions) of 35 </w:t>
      </w:r>
      <w:proofErr w:type="spellStart"/>
      <w:r w:rsidRPr="00D10639">
        <w:rPr>
          <w:szCs w:val="24"/>
        </w:rPr>
        <w:t>bp.</w:t>
      </w:r>
      <w:proofErr w:type="spellEnd"/>
    </w:p>
    <w:p w:rsidR="00FD27D1" w:rsidRPr="00D10639" w:rsidRDefault="00FD27D1">
      <w:pPr>
        <w:autoSpaceDE w:val="0"/>
        <w:autoSpaceDN w:val="0"/>
        <w:adjustRightInd w:val="0"/>
        <w:jc w:val="both"/>
        <w:rPr>
          <w:szCs w:val="24"/>
        </w:rPr>
      </w:pPr>
      <w:proofErr w:type="gramStart"/>
      <w:r w:rsidRPr="00D10639">
        <w:rPr>
          <w:i/>
          <w:szCs w:val="24"/>
        </w:rPr>
        <w:t>Protein interaction quantification.</w:t>
      </w:r>
      <w:proofErr w:type="gramEnd"/>
    </w:p>
    <w:p w:rsidR="00FD27D1" w:rsidRPr="00D10639" w:rsidRDefault="00FD27D1">
      <w:pPr>
        <w:pStyle w:val="OnlineMethPara"/>
        <w:autoSpaceDE w:val="0"/>
        <w:autoSpaceDN w:val="0"/>
        <w:adjustRightInd w:val="0"/>
        <w:rPr>
          <w:szCs w:val="24"/>
        </w:rPr>
      </w:pPr>
      <w:r w:rsidRPr="00D10639">
        <w:rPr>
          <w:szCs w:val="24"/>
        </w:rPr>
        <w:t>PIQ is a site-centric method</w:t>
      </w:r>
      <w:r w:rsidR="00DA23F2" w:rsidRPr="00D10639">
        <w:rPr>
          <w:szCs w:val="24"/>
        </w:rPr>
        <w:t xml:space="preserve"> that</w:t>
      </w:r>
      <w:r w:rsidRPr="00D10639">
        <w:rPr>
          <w:szCs w:val="24"/>
        </w:rPr>
        <w:t xml:space="preserve"> uses </w:t>
      </w:r>
      <w:r w:rsidR="00DA23F2" w:rsidRPr="00D10639">
        <w:rPr>
          <w:szCs w:val="24"/>
        </w:rPr>
        <w:t xml:space="preserve">a </w:t>
      </w:r>
      <w:r w:rsidRPr="00D10639">
        <w:rPr>
          <w:szCs w:val="24"/>
        </w:rPr>
        <w:t>Gaussian process to model and smooth the footprint profiles around candidate MPBSs</w:t>
      </w:r>
      <w:r w:rsidR="00DA23F2" w:rsidRPr="00D10639">
        <w:rPr>
          <w:rStyle w:val="citebib"/>
          <w:szCs w:val="24"/>
          <w:shd w:val="clear" w:color="auto" w:fill="auto"/>
          <w:vertAlign w:val="superscript"/>
        </w:rPr>
        <w:t>11</w:t>
      </w:r>
      <w:r w:rsidRPr="00D10639">
        <w:rPr>
          <w:szCs w:val="24"/>
        </w:rPr>
        <w:t xml:space="preserve"> (±100 </w:t>
      </w:r>
      <w:proofErr w:type="spellStart"/>
      <w:r w:rsidRPr="00D10639">
        <w:rPr>
          <w:szCs w:val="24"/>
        </w:rPr>
        <w:t>bp</w:t>
      </w:r>
      <w:proofErr w:type="spellEnd"/>
      <w:r w:rsidRPr="00D10639">
        <w:rPr>
          <w:szCs w:val="24"/>
        </w:rPr>
        <w:t xml:space="preserve">). Active footprints are estimated with an expectation propagation algorithm. Finally, PIQ indicates the set of motifs </w:t>
      </w:r>
      <w:r w:rsidR="00DA23F2" w:rsidRPr="00D10639">
        <w:rPr>
          <w:szCs w:val="24"/>
        </w:rPr>
        <w:t xml:space="preserve">for </w:t>
      </w:r>
      <w:r w:rsidRPr="00D10639">
        <w:rPr>
          <w:szCs w:val="24"/>
        </w:rPr>
        <w:t xml:space="preserve">which footprint signals are </w:t>
      </w:r>
      <w:r w:rsidRPr="00D10639">
        <w:rPr>
          <w:szCs w:val="24"/>
        </w:rPr>
        <w:lastRenderedPageBreak/>
        <w:t xml:space="preserve">distinguishable from noise to reduce the set of candidate TFs. We obtained PIQ implementation </w:t>
      </w:r>
      <w:r w:rsidR="00DA23F2" w:rsidRPr="00D10639">
        <w:rPr>
          <w:szCs w:val="24"/>
        </w:rPr>
        <w:t>from</w:t>
      </w:r>
      <w:r w:rsidRPr="00D10639">
        <w:rPr>
          <w:szCs w:val="24"/>
        </w:rPr>
        <w:t xml:space="preserve"> </w:t>
      </w:r>
      <w:hyperlink r:id="rId31" w:history="1">
        <w:r w:rsidR="00DA23F2" w:rsidRPr="00D10639">
          <w:rPr>
            <w:rStyle w:val="Hyperlink"/>
            <w:szCs w:val="24"/>
          </w:rPr>
          <w:t>http://piq.csail.mit.edu</w:t>
        </w:r>
      </w:hyperlink>
      <w:r w:rsidRPr="00D10639">
        <w:rPr>
          <w:szCs w:val="24"/>
        </w:rPr>
        <w:t xml:space="preserve"> and executed it with</w:t>
      </w:r>
      <w:r w:rsidR="00D65508" w:rsidRPr="00D10639">
        <w:rPr>
          <w:szCs w:val="24"/>
        </w:rPr>
        <w:t xml:space="preserve"> the</w:t>
      </w:r>
      <w:r w:rsidRPr="00D10639">
        <w:rPr>
          <w:szCs w:val="24"/>
        </w:rPr>
        <w:t xml:space="preserve"> default parameters, which can be found in the script </w:t>
      </w:r>
      <w:proofErr w:type="spellStart"/>
      <w:r w:rsidRPr="00D10639">
        <w:rPr>
          <w:szCs w:val="24"/>
        </w:rPr>
        <w:t>common.r</w:t>
      </w:r>
      <w:proofErr w:type="spellEnd"/>
      <w:r w:rsidRPr="00D10639">
        <w:rPr>
          <w:szCs w:val="24"/>
        </w:rPr>
        <w:t xml:space="preserve">. Briefly, MPBSs were generated with the script </w:t>
      </w:r>
      <w:proofErr w:type="spellStart"/>
      <w:r w:rsidRPr="00D10639">
        <w:rPr>
          <w:szCs w:val="24"/>
        </w:rPr>
        <w:t>pwmmatch.exact.r</w:t>
      </w:r>
      <w:proofErr w:type="spellEnd"/>
      <w:r w:rsidRPr="00D10639">
        <w:rPr>
          <w:szCs w:val="24"/>
        </w:rPr>
        <w:t xml:space="preserve">. The DNase-seq signal was created using the script bam2rdata.r. </w:t>
      </w:r>
      <w:r w:rsidR="00DA23F2" w:rsidRPr="00D10639">
        <w:rPr>
          <w:szCs w:val="24"/>
        </w:rPr>
        <w:t>T</w:t>
      </w:r>
      <w:r w:rsidRPr="00D10639">
        <w:rPr>
          <w:szCs w:val="24"/>
        </w:rPr>
        <w:t xml:space="preserve">he footprints were detected with the script </w:t>
      </w:r>
      <w:proofErr w:type="spellStart"/>
      <w:r w:rsidRPr="00D10639">
        <w:rPr>
          <w:szCs w:val="24"/>
        </w:rPr>
        <w:t>pertf.r</w:t>
      </w:r>
      <w:proofErr w:type="spellEnd"/>
      <w:r w:rsidRPr="00D10639">
        <w:rPr>
          <w:szCs w:val="24"/>
        </w:rPr>
        <w:t>.</w:t>
      </w:r>
    </w:p>
    <w:p w:rsidR="00FD27D1" w:rsidRPr="00D10639" w:rsidRDefault="00FD27D1">
      <w:pPr>
        <w:autoSpaceDE w:val="0"/>
        <w:autoSpaceDN w:val="0"/>
        <w:adjustRightInd w:val="0"/>
        <w:jc w:val="both"/>
        <w:rPr>
          <w:szCs w:val="24"/>
        </w:rPr>
      </w:pPr>
      <w:proofErr w:type="gramStart"/>
      <w:r w:rsidRPr="00D10639">
        <w:rPr>
          <w:i/>
          <w:szCs w:val="24"/>
        </w:rPr>
        <w:t>Footprint mixture (FLR).</w:t>
      </w:r>
      <w:proofErr w:type="gramEnd"/>
    </w:p>
    <w:p w:rsidR="00FD27D1" w:rsidRPr="00D10639" w:rsidRDefault="00FD27D1">
      <w:pPr>
        <w:pStyle w:val="OnlineMethPara"/>
        <w:autoSpaceDE w:val="0"/>
        <w:autoSpaceDN w:val="0"/>
        <w:adjustRightInd w:val="0"/>
        <w:rPr>
          <w:szCs w:val="24"/>
        </w:rPr>
      </w:pPr>
      <w:r w:rsidRPr="00D10639">
        <w:rPr>
          <w:szCs w:val="24"/>
        </w:rPr>
        <w:t xml:space="preserve">Yardımcı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12</w:t>
      </w:r>
      <w:r w:rsidRPr="00D10639">
        <w:rPr>
          <w:szCs w:val="24"/>
        </w:rPr>
        <w:t xml:space="preserve"> proposed a site-centric method based on a mixture of multinomial models to detect active</w:t>
      </w:r>
      <w:r w:rsidR="00DA23F2" w:rsidRPr="00D10639">
        <w:rPr>
          <w:szCs w:val="24"/>
        </w:rPr>
        <w:t xml:space="preserve"> and </w:t>
      </w:r>
      <w:r w:rsidRPr="00D10639">
        <w:rPr>
          <w:szCs w:val="24"/>
        </w:rPr>
        <w:t xml:space="preserve">inactive MPBSs. The method uses an expectation maximization algorithm to find a mixture of two multinomial distributions, representing active (footprints) and inactive (background) MPBSs. The background model is </w:t>
      </w:r>
      <w:r w:rsidR="00DA23F2" w:rsidRPr="00D10639">
        <w:rPr>
          <w:szCs w:val="24"/>
        </w:rPr>
        <w:t xml:space="preserve">either </w:t>
      </w:r>
      <w:r w:rsidRPr="00D10639">
        <w:rPr>
          <w:szCs w:val="24"/>
        </w:rPr>
        <w:t xml:space="preserve">initialized with naked DNA sequence bias frequencies or estimated </w:t>
      </w:r>
      <w:r w:rsidRPr="00D10639">
        <w:rPr>
          <w:i/>
          <w:szCs w:val="24"/>
        </w:rPr>
        <w:t>de novo</w:t>
      </w:r>
      <w:r w:rsidRPr="00D10639">
        <w:rPr>
          <w:szCs w:val="24"/>
        </w:rPr>
        <w:t>. After successful estimation, MPBSs are scored with the log</w:t>
      </w:r>
      <w:r w:rsidR="00D65508" w:rsidRPr="00D10639">
        <w:rPr>
          <w:szCs w:val="24"/>
        </w:rPr>
        <w:t>-</w:t>
      </w:r>
      <w:r w:rsidRPr="00D10639">
        <w:rPr>
          <w:szCs w:val="24"/>
        </w:rPr>
        <w:t>odds ratio for the footprint</w:t>
      </w:r>
      <w:r w:rsidR="00DA23F2" w:rsidRPr="00D10639">
        <w:rPr>
          <w:szCs w:val="24"/>
        </w:rPr>
        <w:t>-</w:t>
      </w:r>
      <w:r w:rsidRPr="00D10639">
        <w:rPr>
          <w:szCs w:val="24"/>
        </w:rPr>
        <w:t>versus</w:t>
      </w:r>
      <w:r w:rsidR="00DA23F2" w:rsidRPr="00D10639">
        <w:rPr>
          <w:szCs w:val="24"/>
        </w:rPr>
        <w:t>-</w:t>
      </w:r>
      <w:r w:rsidRPr="00D10639">
        <w:rPr>
          <w:szCs w:val="24"/>
        </w:rPr>
        <w:t xml:space="preserve">background model. The model takes DNase-seq cuts within a small window around the candidate profiles (±25 </w:t>
      </w:r>
      <w:proofErr w:type="spellStart"/>
      <w:r w:rsidRPr="00D10639">
        <w:rPr>
          <w:szCs w:val="24"/>
        </w:rPr>
        <w:t>bp</w:t>
      </w:r>
      <w:proofErr w:type="spellEnd"/>
      <w:r w:rsidRPr="00D10639">
        <w:rPr>
          <w:szCs w:val="24"/>
        </w:rPr>
        <w:t>) as input. DNase-seq sequence bias is estimated for 6-mers on</w:t>
      </w:r>
      <w:r w:rsidR="00D65508" w:rsidRPr="00D10639">
        <w:rPr>
          <w:szCs w:val="24"/>
        </w:rPr>
        <w:t xml:space="preserve"> the basis of</w:t>
      </w:r>
      <w:r w:rsidRPr="00D10639">
        <w:rPr>
          <w:szCs w:val="24"/>
        </w:rPr>
        <w:t xml:space="preserve"> the DNA sequences extracted within the same regions in which the cuts were retrieved. Method implementation was obtained </w:t>
      </w:r>
      <w:r w:rsidR="00DA23F2" w:rsidRPr="00D10639">
        <w:rPr>
          <w:szCs w:val="24"/>
        </w:rPr>
        <w:t>from</w:t>
      </w:r>
      <w:r w:rsidRPr="00D10639">
        <w:rPr>
          <w:szCs w:val="24"/>
        </w:rPr>
        <w:t xml:space="preserve"> </w:t>
      </w:r>
      <w:hyperlink r:id="rId32" w:history="1">
        <w:r w:rsidR="00DA23F2" w:rsidRPr="00D10639">
          <w:rPr>
            <w:rStyle w:val="Hyperlink"/>
            <w:szCs w:val="24"/>
          </w:rPr>
          <w:t>https://ohlerlab.mdc-berlin.de/software/FootprintMixture_109/</w:t>
        </w:r>
      </w:hyperlink>
      <w:r w:rsidRPr="00D10639">
        <w:rPr>
          <w:szCs w:val="24"/>
        </w:rPr>
        <w:t xml:space="preserve">. We executed the method using naked DNA sequence bias frequencies for initialization of the background models. The width of the window surrounding </w:t>
      </w:r>
      <w:r w:rsidR="00D65508" w:rsidRPr="00D10639">
        <w:rPr>
          <w:szCs w:val="24"/>
        </w:rPr>
        <w:t>a</w:t>
      </w:r>
      <w:r w:rsidRPr="00D10639">
        <w:rPr>
          <w:szCs w:val="24"/>
        </w:rPr>
        <w:t xml:space="preserve"> TFBS (</w:t>
      </w:r>
      <w:proofErr w:type="spellStart"/>
      <w:r w:rsidRPr="00D10639">
        <w:rPr>
          <w:szCs w:val="24"/>
        </w:rPr>
        <w:t>PadLen</w:t>
      </w:r>
      <w:proofErr w:type="spellEnd"/>
      <w:r w:rsidRPr="00D10639">
        <w:rPr>
          <w:szCs w:val="24"/>
        </w:rPr>
        <w:t xml:space="preserve">) was set to the default value of 25 </w:t>
      </w:r>
      <w:proofErr w:type="spellStart"/>
      <w:r w:rsidRPr="00D10639">
        <w:rPr>
          <w:szCs w:val="24"/>
        </w:rPr>
        <w:t>bp.</w:t>
      </w:r>
      <w:proofErr w:type="spellEnd"/>
      <w:r w:rsidRPr="00D10639">
        <w:rPr>
          <w:szCs w:val="24"/>
        </w:rPr>
        <w:t xml:space="preserve"> Also, we use</w:t>
      </w:r>
      <w:r w:rsidR="00D65508" w:rsidRPr="00D10639">
        <w:rPr>
          <w:szCs w:val="24"/>
        </w:rPr>
        <w:t>d</w:t>
      </w:r>
      <w:r w:rsidRPr="00D10639">
        <w:rPr>
          <w:szCs w:val="24"/>
        </w:rPr>
        <w:t xml:space="preserve"> the expectation maximization to re-estimate background during training (argument Fixed set to FALSE). We refer to this method as </w:t>
      </w:r>
      <w:r w:rsidR="00DA23F2" w:rsidRPr="00D10639">
        <w:rPr>
          <w:szCs w:val="24"/>
        </w:rPr>
        <w:t xml:space="preserve">the </w:t>
      </w:r>
      <w:r w:rsidRPr="00D10639">
        <w:rPr>
          <w:szCs w:val="24"/>
        </w:rPr>
        <w:t>FLR</w:t>
      </w:r>
      <w:r w:rsidR="00DA23F2" w:rsidRPr="00D10639">
        <w:rPr>
          <w:szCs w:val="24"/>
        </w:rPr>
        <w:t xml:space="preserve"> method</w:t>
      </w:r>
      <w:r w:rsidRPr="00D10639">
        <w:rPr>
          <w:szCs w:val="24"/>
        </w:rPr>
        <w:t>.</w:t>
      </w:r>
    </w:p>
    <w:p w:rsidR="00FD27D1" w:rsidRPr="00D10639" w:rsidRDefault="00FD27D1">
      <w:pPr>
        <w:autoSpaceDE w:val="0"/>
        <w:autoSpaceDN w:val="0"/>
        <w:adjustRightInd w:val="0"/>
        <w:jc w:val="both"/>
        <w:rPr>
          <w:szCs w:val="24"/>
        </w:rPr>
      </w:pPr>
      <w:r w:rsidRPr="00D10639">
        <w:rPr>
          <w:i/>
          <w:szCs w:val="24"/>
        </w:rPr>
        <w:t>DNase2TF.</w:t>
      </w:r>
    </w:p>
    <w:p w:rsidR="00FD27D1" w:rsidRPr="00D10639" w:rsidRDefault="00FD27D1">
      <w:pPr>
        <w:pStyle w:val="OnlineMethPara"/>
        <w:autoSpaceDE w:val="0"/>
        <w:autoSpaceDN w:val="0"/>
        <w:adjustRightInd w:val="0"/>
        <w:rPr>
          <w:szCs w:val="24"/>
        </w:rPr>
      </w:pPr>
      <w:r w:rsidRPr="00D10639">
        <w:rPr>
          <w:szCs w:val="24"/>
        </w:rPr>
        <w:t xml:space="preserve">DNase2TF is a segmentation approach based on a binomial </w:t>
      </w:r>
      <w:r w:rsidRPr="00D10639">
        <w:rPr>
          <w:i/>
          <w:szCs w:val="24"/>
        </w:rPr>
        <w:t>z</w:t>
      </w:r>
      <w:r w:rsidRPr="00D10639">
        <w:rPr>
          <w:szCs w:val="24"/>
        </w:rPr>
        <w:t>-score</w:t>
      </w:r>
      <w:r w:rsidR="00F213D4" w:rsidRPr="00D10639">
        <w:rPr>
          <w:szCs w:val="24"/>
        </w:rPr>
        <w:t xml:space="preserve"> that</w:t>
      </w:r>
      <w:r w:rsidRPr="00D10639">
        <w:rPr>
          <w:szCs w:val="24"/>
        </w:rPr>
        <w:t xml:space="preserve"> evaluates the depletion of DNase-seq reads around the candidate footprints</w:t>
      </w:r>
      <w:r w:rsidRPr="00D10639">
        <w:rPr>
          <w:rStyle w:val="citebib"/>
          <w:szCs w:val="24"/>
          <w:shd w:val="clear" w:color="auto" w:fill="auto"/>
          <w:vertAlign w:val="superscript"/>
        </w:rPr>
        <w:t>7</w:t>
      </w:r>
      <w:r w:rsidRPr="00D10639">
        <w:rPr>
          <w:szCs w:val="24"/>
        </w:rPr>
        <w:t xml:space="preserve">. </w:t>
      </w:r>
      <w:r w:rsidR="00D65508" w:rsidRPr="00D10639">
        <w:rPr>
          <w:szCs w:val="24"/>
        </w:rPr>
        <w:t>In its</w:t>
      </w:r>
      <w:r w:rsidRPr="00D10639">
        <w:rPr>
          <w:szCs w:val="24"/>
        </w:rPr>
        <w:t xml:space="preserve"> second step, DNase2TF interactively merges close candidate footprints whenever they improve depletion scores. DNase2TF corrects for DNase I sequence bias using cleavage statistics for 2- or 4-mers. We obtained source code from </w:t>
      </w:r>
      <w:hyperlink r:id="rId33" w:history="1">
        <w:r w:rsidR="00F213D4" w:rsidRPr="00D10639">
          <w:rPr>
            <w:rStyle w:val="Hyperlink"/>
            <w:szCs w:val="24"/>
          </w:rPr>
          <w:t>http://sourceforge.net/projects/dnase2tfr/</w:t>
        </w:r>
      </w:hyperlink>
      <w:r w:rsidRPr="00D10639">
        <w:rPr>
          <w:szCs w:val="24"/>
        </w:rPr>
        <w:t xml:space="preserve"> and executed DNase2TF with a 4-mer sequence bias correction. Other parameters were set to their default values: </w:t>
      </w:r>
      <w:proofErr w:type="spellStart"/>
      <w:r w:rsidRPr="00D10639">
        <w:rPr>
          <w:szCs w:val="24"/>
        </w:rPr>
        <w:t>minw</w:t>
      </w:r>
      <w:proofErr w:type="spellEnd"/>
      <w:r w:rsidR="00D65508" w:rsidRPr="00D10639">
        <w:rPr>
          <w:szCs w:val="24"/>
        </w:rPr>
        <w:t>,</w:t>
      </w:r>
      <w:r w:rsidRPr="00D10639">
        <w:rPr>
          <w:szCs w:val="24"/>
        </w:rPr>
        <w:t xml:space="preserve"> 6</w:t>
      </w:r>
      <w:r w:rsidR="00D65508" w:rsidRPr="00D10639">
        <w:rPr>
          <w:szCs w:val="24"/>
        </w:rPr>
        <w:t>;</w:t>
      </w:r>
      <w:r w:rsidRPr="00D10639">
        <w:rPr>
          <w:szCs w:val="24"/>
        </w:rPr>
        <w:t xml:space="preserve"> </w:t>
      </w:r>
      <w:proofErr w:type="spellStart"/>
      <w:r w:rsidRPr="00D10639">
        <w:rPr>
          <w:szCs w:val="24"/>
        </w:rPr>
        <w:t>maxw</w:t>
      </w:r>
      <w:proofErr w:type="spellEnd"/>
      <w:r w:rsidR="00D65508" w:rsidRPr="00D10639">
        <w:rPr>
          <w:szCs w:val="24"/>
        </w:rPr>
        <w:t>,</w:t>
      </w:r>
      <w:r w:rsidRPr="00D10639">
        <w:rPr>
          <w:szCs w:val="24"/>
        </w:rPr>
        <w:t xml:space="preserve"> 30, </w:t>
      </w:r>
      <w:proofErr w:type="spellStart"/>
      <w:r w:rsidRPr="00D10639">
        <w:rPr>
          <w:szCs w:val="24"/>
        </w:rPr>
        <w:t>z_threshold</w:t>
      </w:r>
      <w:proofErr w:type="spellEnd"/>
      <w:r w:rsidR="00D65508" w:rsidRPr="00D10639">
        <w:rPr>
          <w:szCs w:val="24"/>
        </w:rPr>
        <w:t>,</w:t>
      </w:r>
      <w:r w:rsidRPr="00D10639">
        <w:rPr>
          <w:szCs w:val="24"/>
        </w:rPr>
        <w:t xml:space="preserve"> </w:t>
      </w:r>
      <w:r w:rsidR="00F213D4" w:rsidRPr="00D10639">
        <w:rPr>
          <w:szCs w:val="24"/>
        </w:rPr>
        <w:t>–</w:t>
      </w:r>
      <w:r w:rsidRPr="00D10639">
        <w:rPr>
          <w:szCs w:val="24"/>
        </w:rPr>
        <w:t>2</w:t>
      </w:r>
      <w:r w:rsidR="00D65508" w:rsidRPr="00D10639">
        <w:rPr>
          <w:szCs w:val="24"/>
        </w:rPr>
        <w:t>;</w:t>
      </w:r>
      <w:r w:rsidRPr="00D10639">
        <w:rPr>
          <w:szCs w:val="24"/>
        </w:rPr>
        <w:t xml:space="preserve"> and FDR</w:t>
      </w:r>
      <w:r w:rsidR="00D65508" w:rsidRPr="00D10639">
        <w:rPr>
          <w:szCs w:val="24"/>
        </w:rPr>
        <w:t>,</w:t>
      </w:r>
      <w:r w:rsidRPr="00D10639">
        <w:rPr>
          <w:szCs w:val="24"/>
        </w:rPr>
        <w:t xml:space="preserve"> 10</w:t>
      </w:r>
      <w:r w:rsidRPr="00D10639">
        <w:rPr>
          <w:rFonts w:ascii="Symbol" w:hAnsi="Symbol"/>
          <w:szCs w:val="24"/>
          <w:vertAlign w:val="superscript"/>
        </w:rPr>
        <w:t></w:t>
      </w:r>
      <w:r w:rsidRPr="00D10639">
        <w:rPr>
          <w:szCs w:val="24"/>
          <w:vertAlign w:val="superscript"/>
        </w:rPr>
        <w:t>3</w:t>
      </w:r>
      <w:r w:rsidRPr="00D10639">
        <w:rPr>
          <w:szCs w:val="24"/>
        </w:rPr>
        <w:t>.</w:t>
      </w:r>
    </w:p>
    <w:p w:rsidR="00FD27D1" w:rsidRPr="00D10639" w:rsidRDefault="00FD27D1">
      <w:pPr>
        <w:autoSpaceDE w:val="0"/>
        <w:autoSpaceDN w:val="0"/>
        <w:adjustRightInd w:val="0"/>
        <w:jc w:val="both"/>
        <w:rPr>
          <w:szCs w:val="24"/>
        </w:rPr>
      </w:pPr>
      <w:proofErr w:type="gramStart"/>
      <w:r w:rsidRPr="00D10639">
        <w:rPr>
          <w:i/>
          <w:szCs w:val="24"/>
        </w:rPr>
        <w:t>HINT, HINT-BC and HINT-BCN.</w:t>
      </w:r>
      <w:proofErr w:type="gramEnd"/>
    </w:p>
    <w:p w:rsidR="00FD27D1" w:rsidRPr="00D10639" w:rsidRDefault="00FD27D1">
      <w:pPr>
        <w:pStyle w:val="OnlineMethPara"/>
        <w:autoSpaceDE w:val="0"/>
        <w:autoSpaceDN w:val="0"/>
        <w:adjustRightInd w:val="0"/>
        <w:rPr>
          <w:szCs w:val="24"/>
        </w:rPr>
      </w:pPr>
      <w:r w:rsidRPr="00D10639">
        <w:rPr>
          <w:szCs w:val="24"/>
        </w:rPr>
        <w:t xml:space="preserve">Recently, Gusmao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8</w:t>
      </w:r>
      <w:r w:rsidRPr="00D10639">
        <w:rPr>
          <w:szCs w:val="24"/>
        </w:rPr>
        <w:t xml:space="preserve"> proposed the segmentation method HINT as an extension of</w:t>
      </w:r>
      <w:r w:rsidR="00492498" w:rsidRPr="00D10639">
        <w:rPr>
          <w:szCs w:val="24"/>
        </w:rPr>
        <w:t xml:space="preserve"> the</w:t>
      </w:r>
      <w:r w:rsidRPr="00D10639">
        <w:rPr>
          <w:szCs w:val="24"/>
        </w:rPr>
        <w:t xml:space="preserve"> Boyle method</w:t>
      </w:r>
      <w:r w:rsidRPr="00D10639">
        <w:rPr>
          <w:rStyle w:val="citebib"/>
          <w:szCs w:val="24"/>
          <w:shd w:val="clear" w:color="auto" w:fill="auto"/>
          <w:vertAlign w:val="superscript"/>
        </w:rPr>
        <w:t>5</w:t>
      </w:r>
      <w:r w:rsidRPr="00D10639">
        <w:rPr>
          <w:szCs w:val="24"/>
        </w:rPr>
        <w:t xml:space="preserve">. HINT is based on eight-state multivariate HMMs and combines DNase-seq and histone modification ChIP-seq profiles at the nucleotide level for the identification of footprints. The pipeline of </w:t>
      </w:r>
      <w:r w:rsidR="00492498" w:rsidRPr="00D10639">
        <w:rPr>
          <w:szCs w:val="24"/>
        </w:rPr>
        <w:t xml:space="preserve">the </w:t>
      </w:r>
      <w:r w:rsidRPr="00D10639">
        <w:rPr>
          <w:szCs w:val="24"/>
        </w:rPr>
        <w:t xml:space="preserve">HINT method starts </w:t>
      </w:r>
      <w:r w:rsidR="00492498" w:rsidRPr="00D10639">
        <w:rPr>
          <w:szCs w:val="24"/>
        </w:rPr>
        <w:t>with</w:t>
      </w:r>
      <w:r w:rsidRPr="00D10639">
        <w:rPr>
          <w:szCs w:val="24"/>
        </w:rPr>
        <w:t xml:space="preserve"> normaliz</w:t>
      </w:r>
      <w:r w:rsidR="00492498" w:rsidRPr="00D10639">
        <w:rPr>
          <w:szCs w:val="24"/>
        </w:rPr>
        <w:t>ation of</w:t>
      </w:r>
      <w:r w:rsidRPr="00D10639">
        <w:rPr>
          <w:szCs w:val="24"/>
        </w:rPr>
        <w:t xml:space="preserve"> the DNase I cleavage signal using within</w:t>
      </w:r>
      <w:r w:rsidR="00492498" w:rsidRPr="00D10639">
        <w:rPr>
          <w:szCs w:val="24"/>
        </w:rPr>
        <w:t xml:space="preserve">– </w:t>
      </w:r>
      <w:r w:rsidRPr="00D10639">
        <w:rPr>
          <w:szCs w:val="24"/>
        </w:rPr>
        <w:t>and between</w:t>
      </w:r>
      <w:r w:rsidR="00492498" w:rsidRPr="00D10639">
        <w:rPr>
          <w:szCs w:val="24"/>
        </w:rPr>
        <w:t>–</w:t>
      </w:r>
      <w:r w:rsidRPr="00D10639">
        <w:rPr>
          <w:szCs w:val="24"/>
        </w:rPr>
        <w:t>data set normalizations. Then the slope of the normalized signals is evaluated to identify</w:t>
      </w:r>
      <w:r w:rsidR="00D65508" w:rsidRPr="00D10639">
        <w:rPr>
          <w:szCs w:val="24"/>
        </w:rPr>
        <w:t xml:space="preserve"> increases and decreases in</w:t>
      </w:r>
      <w:r w:rsidRPr="00D10639">
        <w:rPr>
          <w:szCs w:val="24"/>
        </w:rPr>
        <w:t xml:space="preserve"> the DNase-seq signal. </w:t>
      </w:r>
      <w:r w:rsidR="00492498" w:rsidRPr="00D10639">
        <w:rPr>
          <w:szCs w:val="24"/>
        </w:rPr>
        <w:t>Next</w:t>
      </w:r>
      <w:r w:rsidRPr="00D10639">
        <w:rPr>
          <w:szCs w:val="24"/>
        </w:rPr>
        <w:t xml:space="preserve"> an HMM is trained </w:t>
      </w:r>
      <w:r w:rsidR="00D21060" w:rsidRPr="00D10639">
        <w:rPr>
          <w:szCs w:val="24"/>
        </w:rPr>
        <w:t>i</w:t>
      </w:r>
      <w:r w:rsidRPr="00D10639">
        <w:rPr>
          <w:szCs w:val="24"/>
        </w:rPr>
        <w:t xml:space="preserve">n a supervised </w:t>
      </w:r>
      <w:r w:rsidRPr="00D10639">
        <w:rPr>
          <w:szCs w:val="24"/>
        </w:rPr>
        <w:lastRenderedPageBreak/>
        <w:t>manner (maximum likelihood) on</w:t>
      </w:r>
      <w:r w:rsidR="00D21060" w:rsidRPr="00D10639">
        <w:rPr>
          <w:szCs w:val="24"/>
        </w:rPr>
        <w:t xml:space="preserve"> the basis of</w:t>
      </w:r>
      <w:r w:rsidRPr="00D10639">
        <w:rPr>
          <w:szCs w:val="24"/>
        </w:rPr>
        <w:t xml:space="preserve"> a single manually annotated genomic region. To aid</w:t>
      </w:r>
      <w:r w:rsidR="00D21060" w:rsidRPr="00D10639">
        <w:rPr>
          <w:szCs w:val="24"/>
        </w:rPr>
        <w:t xml:space="preserve"> in</w:t>
      </w:r>
      <w:r w:rsidRPr="00D10639">
        <w:rPr>
          <w:szCs w:val="24"/>
        </w:rPr>
        <w:t xml:space="preserve"> such manual annotation</w:t>
      </w:r>
      <w:r w:rsidR="00D21060" w:rsidRPr="00D10639">
        <w:rPr>
          <w:szCs w:val="24"/>
        </w:rPr>
        <w:t>,</w:t>
      </w:r>
      <w:r w:rsidRPr="00D10639">
        <w:rPr>
          <w:szCs w:val="24"/>
        </w:rPr>
        <w:t xml:space="preserve"> the normalized and slope signals are used in combination with MPBSs for all available PFMs in the repositories </w:t>
      </w:r>
      <w:r w:rsidR="004C7949" w:rsidRPr="00D10639">
        <w:rPr>
          <w:szCs w:val="24"/>
        </w:rPr>
        <w:t>JASPAR</w:t>
      </w:r>
      <w:r w:rsidRPr="00D10639">
        <w:rPr>
          <w:rStyle w:val="citebib"/>
          <w:szCs w:val="24"/>
          <w:shd w:val="clear" w:color="auto" w:fill="auto"/>
          <w:vertAlign w:val="superscript"/>
        </w:rPr>
        <w:t>32</w:t>
      </w:r>
      <w:r w:rsidRPr="00D10639">
        <w:rPr>
          <w:szCs w:val="24"/>
        </w:rPr>
        <w:t xml:space="preserve"> and Uni</w:t>
      </w:r>
      <w:r w:rsidR="004C7949" w:rsidRPr="00D10639">
        <w:rPr>
          <w:szCs w:val="24"/>
        </w:rPr>
        <w:t>PROBE</w:t>
      </w:r>
      <w:r w:rsidRPr="00D10639">
        <w:rPr>
          <w:rStyle w:val="citebib"/>
          <w:szCs w:val="24"/>
          <w:shd w:val="clear" w:color="auto" w:fill="auto"/>
          <w:vertAlign w:val="superscript"/>
        </w:rPr>
        <w:t>33</w:t>
      </w:r>
      <w:r w:rsidRPr="00D10639">
        <w:rPr>
          <w:szCs w:val="24"/>
        </w:rPr>
        <w:t xml:space="preserve">. Finally, the Viterbi algorithm is </w:t>
      </w:r>
      <w:r w:rsidR="004C7949" w:rsidRPr="00D10639">
        <w:rPr>
          <w:szCs w:val="24"/>
        </w:rPr>
        <w:t>applied to</w:t>
      </w:r>
      <w:r w:rsidRPr="00D10639">
        <w:rPr>
          <w:szCs w:val="24"/>
        </w:rPr>
        <w:t xml:space="preserve"> the trained HMMs inside regions consisting of DHSs extended by 5,000 </w:t>
      </w:r>
      <w:proofErr w:type="spellStart"/>
      <w:r w:rsidRPr="00D10639">
        <w:rPr>
          <w:szCs w:val="24"/>
        </w:rPr>
        <w:t>bp</w:t>
      </w:r>
      <w:proofErr w:type="spellEnd"/>
      <w:r w:rsidRPr="00D10639">
        <w:rPr>
          <w:szCs w:val="24"/>
        </w:rPr>
        <w:t xml:space="preserve"> upstream and downstream. All parameters were set as described </w:t>
      </w:r>
      <w:r w:rsidR="00D21060" w:rsidRPr="00D10639">
        <w:rPr>
          <w:szCs w:val="24"/>
        </w:rPr>
        <w:t>by</w:t>
      </w:r>
      <w:r w:rsidRPr="00D10639">
        <w:rPr>
          <w:szCs w:val="24"/>
        </w:rPr>
        <w:t xml:space="preserve"> Gusmao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8</w:t>
      </w:r>
      <w:r w:rsidRPr="00D10639">
        <w:rPr>
          <w:szCs w:val="24"/>
        </w:rPr>
        <w:t>.</w:t>
      </w:r>
    </w:p>
    <w:p w:rsidR="00FD27D1" w:rsidRPr="00D10639" w:rsidRDefault="00FD27D1">
      <w:pPr>
        <w:pStyle w:val="OnlineMethParaIndent"/>
        <w:autoSpaceDE w:val="0"/>
        <w:autoSpaceDN w:val="0"/>
        <w:adjustRightInd w:val="0"/>
        <w:rPr>
          <w:szCs w:val="24"/>
        </w:rPr>
      </w:pPr>
      <w:r w:rsidRPr="00D10639">
        <w:rPr>
          <w:szCs w:val="24"/>
        </w:rPr>
        <w:t xml:space="preserve">We </w:t>
      </w:r>
      <w:r w:rsidR="00D21060" w:rsidRPr="00D10639">
        <w:rPr>
          <w:szCs w:val="24"/>
        </w:rPr>
        <w:t>made</w:t>
      </w:r>
      <w:r w:rsidRPr="00D10639">
        <w:rPr>
          <w:szCs w:val="24"/>
        </w:rPr>
        <w:t xml:space="preserve"> two modifications to the method described </w:t>
      </w:r>
      <w:r w:rsidR="00D21060" w:rsidRPr="00D10639">
        <w:rPr>
          <w:szCs w:val="24"/>
        </w:rPr>
        <w:t>by</w:t>
      </w:r>
      <w:r w:rsidRPr="00D10639">
        <w:rPr>
          <w:szCs w:val="24"/>
        </w:rPr>
        <w:t xml:space="preserve"> Gusmao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8</w:t>
      </w:r>
      <w:r w:rsidRPr="00D10639">
        <w:rPr>
          <w:szCs w:val="24"/>
        </w:rPr>
        <w:t>. First, to perform a standardized comparison, we modified HINT to allow only DNase-seq data. The modified HMM model contain</w:t>
      </w:r>
      <w:r w:rsidR="00D21060" w:rsidRPr="00D10639">
        <w:rPr>
          <w:szCs w:val="24"/>
        </w:rPr>
        <w:t>ed</w:t>
      </w:r>
      <w:r w:rsidRPr="00D10639">
        <w:rPr>
          <w:szCs w:val="24"/>
        </w:rPr>
        <w:t xml:space="preserve"> five states. The three histone-level states were removed</w:t>
      </w:r>
      <w:r w:rsidR="00D21060" w:rsidRPr="00D10639">
        <w:rPr>
          <w:szCs w:val="24"/>
        </w:rPr>
        <w:t>,</w:t>
      </w:r>
      <w:r w:rsidRPr="00D10639">
        <w:rPr>
          <w:szCs w:val="24"/>
        </w:rPr>
        <w:t xml:space="preserve"> and new transitions were created from the </w:t>
      </w:r>
      <w:r w:rsidR="00D21060" w:rsidRPr="00D10639">
        <w:rPr>
          <w:szCs w:val="24"/>
        </w:rPr>
        <w:t>“</w:t>
      </w:r>
      <w:r w:rsidRPr="00D10639">
        <w:rPr>
          <w:szCs w:val="24"/>
        </w:rPr>
        <w:t>BACKGROUND</w:t>
      </w:r>
      <w:r w:rsidR="00D21060" w:rsidRPr="00D10639">
        <w:rPr>
          <w:szCs w:val="24"/>
        </w:rPr>
        <w:t>”</w:t>
      </w:r>
      <w:r w:rsidRPr="00D10639">
        <w:rPr>
          <w:szCs w:val="24"/>
        </w:rPr>
        <w:t xml:space="preserve"> state to the </w:t>
      </w:r>
      <w:r w:rsidR="00D21060" w:rsidRPr="00D10639">
        <w:rPr>
          <w:szCs w:val="24"/>
        </w:rPr>
        <w:t>“</w:t>
      </w:r>
      <w:r w:rsidRPr="00D10639">
        <w:rPr>
          <w:szCs w:val="24"/>
        </w:rPr>
        <w:t>DNase UP</w:t>
      </w:r>
      <w:r w:rsidR="00D21060" w:rsidRPr="00D10639">
        <w:rPr>
          <w:szCs w:val="24"/>
        </w:rPr>
        <w:t>”</w:t>
      </w:r>
      <w:r w:rsidRPr="00D10639">
        <w:rPr>
          <w:szCs w:val="24"/>
        </w:rPr>
        <w:t xml:space="preserve"> state and from the </w:t>
      </w:r>
      <w:r w:rsidR="00D21060" w:rsidRPr="00D10639">
        <w:rPr>
          <w:szCs w:val="24"/>
        </w:rPr>
        <w:t>“</w:t>
      </w:r>
      <w:r w:rsidRPr="00D10639">
        <w:rPr>
          <w:szCs w:val="24"/>
        </w:rPr>
        <w:t>DNase DOWN</w:t>
      </w:r>
      <w:r w:rsidR="00D21060" w:rsidRPr="00D10639">
        <w:rPr>
          <w:szCs w:val="24"/>
        </w:rPr>
        <w:t>”</w:t>
      </w:r>
      <w:r w:rsidRPr="00D10639">
        <w:rPr>
          <w:szCs w:val="24"/>
        </w:rPr>
        <w:t xml:space="preserve"> state to the </w:t>
      </w:r>
      <w:r w:rsidR="00D21060" w:rsidRPr="00D10639">
        <w:rPr>
          <w:szCs w:val="24"/>
        </w:rPr>
        <w:t>“</w:t>
      </w:r>
      <w:r w:rsidRPr="00D10639">
        <w:rPr>
          <w:szCs w:val="24"/>
        </w:rPr>
        <w:t>BACKGROUND</w:t>
      </w:r>
      <w:r w:rsidR="00D21060" w:rsidRPr="00D10639">
        <w:rPr>
          <w:szCs w:val="24"/>
        </w:rPr>
        <w:t>”</w:t>
      </w:r>
      <w:r w:rsidRPr="00D10639">
        <w:rPr>
          <w:szCs w:val="24"/>
        </w:rPr>
        <w:t xml:space="preserve"> state. The second modification concerns the use of bias-corrected DNase-seq signal before normalization steps. These modifications required retraining of the HMMs. For this, we used the same manual annotation described </w:t>
      </w:r>
      <w:r w:rsidR="00D21060" w:rsidRPr="00D10639">
        <w:rPr>
          <w:szCs w:val="24"/>
        </w:rPr>
        <w:t>by</w:t>
      </w:r>
      <w:r w:rsidRPr="00D10639">
        <w:rPr>
          <w:szCs w:val="24"/>
        </w:rPr>
        <w:t xml:space="preserve"> Gusmao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8</w:t>
      </w:r>
      <w:r w:rsidRPr="00D10639">
        <w:rPr>
          <w:szCs w:val="24"/>
        </w:rPr>
        <w:t xml:space="preserve">. The novel methods and trained models are available as a command-line tool at </w:t>
      </w:r>
      <w:hyperlink r:id="rId34" w:history="1">
        <w:r w:rsidR="00D21060" w:rsidRPr="00D10639">
          <w:rPr>
            <w:rStyle w:val="Hyperlink"/>
            <w:szCs w:val="24"/>
          </w:rPr>
          <w:t>http://www.costalab.org/hint-bc</w:t>
        </w:r>
      </w:hyperlink>
      <w:r w:rsidRPr="00D10639">
        <w:rPr>
          <w:szCs w:val="24"/>
        </w:rPr>
        <w:t>.</w:t>
      </w:r>
    </w:p>
    <w:p w:rsidR="00FD27D1" w:rsidRPr="00D10639" w:rsidRDefault="00FD27D1">
      <w:pPr>
        <w:autoSpaceDE w:val="0"/>
        <w:autoSpaceDN w:val="0"/>
        <w:adjustRightInd w:val="0"/>
        <w:jc w:val="both"/>
        <w:rPr>
          <w:szCs w:val="24"/>
        </w:rPr>
      </w:pPr>
      <w:proofErr w:type="gramStart"/>
      <w:r w:rsidRPr="00D10639">
        <w:rPr>
          <w:i/>
          <w:szCs w:val="24"/>
        </w:rPr>
        <w:t>BinDNase.</w:t>
      </w:r>
      <w:proofErr w:type="gramEnd"/>
    </w:p>
    <w:p w:rsidR="00FD27D1" w:rsidRPr="00D10639" w:rsidRDefault="00FD27D1">
      <w:pPr>
        <w:pStyle w:val="OnlineMethPara"/>
        <w:autoSpaceDE w:val="0"/>
        <w:autoSpaceDN w:val="0"/>
        <w:adjustRightInd w:val="0"/>
        <w:rPr>
          <w:szCs w:val="24"/>
        </w:rPr>
      </w:pPr>
      <w:r w:rsidRPr="00D10639">
        <w:rPr>
          <w:szCs w:val="24"/>
        </w:rPr>
        <w:t xml:space="preserve">BinDNase is a site-centric method based on logistic regression </w:t>
      </w:r>
      <w:r w:rsidR="0023666A" w:rsidRPr="00D10639">
        <w:rPr>
          <w:szCs w:val="24"/>
        </w:rPr>
        <w:t xml:space="preserve">that is used </w:t>
      </w:r>
      <w:r w:rsidRPr="00D10639">
        <w:rPr>
          <w:szCs w:val="24"/>
        </w:rPr>
        <w:t>to predict active</w:t>
      </w:r>
      <w:r w:rsidR="00D21060" w:rsidRPr="00D10639">
        <w:rPr>
          <w:szCs w:val="24"/>
        </w:rPr>
        <w:t xml:space="preserve"> and </w:t>
      </w:r>
      <w:r w:rsidRPr="00D10639">
        <w:rPr>
          <w:szCs w:val="24"/>
        </w:rPr>
        <w:t>inactive MBBSs</w:t>
      </w:r>
      <w:r w:rsidRPr="00D10639">
        <w:rPr>
          <w:rStyle w:val="citebib"/>
          <w:szCs w:val="24"/>
          <w:shd w:val="clear" w:color="auto" w:fill="auto"/>
          <w:vertAlign w:val="superscript"/>
        </w:rPr>
        <w:t>13</w:t>
      </w:r>
      <w:r w:rsidRPr="00D10639">
        <w:rPr>
          <w:szCs w:val="24"/>
        </w:rPr>
        <w:t>. The algorithm starts with</w:t>
      </w:r>
      <w:r w:rsidR="0023666A" w:rsidRPr="00D10639">
        <w:rPr>
          <w:szCs w:val="24"/>
        </w:rPr>
        <w:t xml:space="preserve"> the</w:t>
      </w:r>
      <w:r w:rsidRPr="00D10639">
        <w:rPr>
          <w:szCs w:val="24"/>
        </w:rPr>
        <w:t xml:space="preserve"> base pair</w:t>
      </w:r>
      <w:r w:rsidR="00D21060" w:rsidRPr="00D10639">
        <w:rPr>
          <w:szCs w:val="24"/>
        </w:rPr>
        <w:t>–</w:t>
      </w:r>
      <w:r w:rsidRPr="00D10639">
        <w:rPr>
          <w:szCs w:val="24"/>
        </w:rPr>
        <w:t xml:space="preserve">resolution DNase-seq signal around MPBSs (±100 </w:t>
      </w:r>
      <w:proofErr w:type="spellStart"/>
      <w:r w:rsidRPr="00D10639">
        <w:rPr>
          <w:szCs w:val="24"/>
        </w:rPr>
        <w:t>bp</w:t>
      </w:r>
      <w:proofErr w:type="spellEnd"/>
      <w:r w:rsidRPr="00D10639">
        <w:rPr>
          <w:szCs w:val="24"/>
        </w:rPr>
        <w:t>) and selects discriminatory features using a backward greedy approach. As a supervised approach, the method requires positive and negative examples, which can be obtained from TF ChIP-seq data. We</w:t>
      </w:r>
      <w:r w:rsidR="00D21060" w:rsidRPr="00D10639">
        <w:rPr>
          <w:szCs w:val="24"/>
        </w:rPr>
        <w:t xml:space="preserve"> </w:t>
      </w:r>
      <w:r w:rsidRPr="00D10639">
        <w:rPr>
          <w:szCs w:val="24"/>
        </w:rPr>
        <w:t xml:space="preserve">used DNase-seq data around MPBSs on chromosome 1 for training. These MPBSs were subsequently removed from the evaluation procedure. The definition of positive and negative examples was the same as in our evaluation data sets. Note that this is the only method evaluated here </w:t>
      </w:r>
      <w:r w:rsidR="00D21060" w:rsidRPr="00D10639">
        <w:rPr>
          <w:szCs w:val="24"/>
        </w:rPr>
        <w:t>that</w:t>
      </w:r>
      <w:r w:rsidRPr="00D10639">
        <w:rPr>
          <w:szCs w:val="24"/>
        </w:rPr>
        <w:t xml:space="preserve"> requires TF ChIP-seq examples for training. We also point </w:t>
      </w:r>
      <w:r w:rsidR="00D21060" w:rsidRPr="00D10639">
        <w:rPr>
          <w:szCs w:val="24"/>
        </w:rPr>
        <w:t>out</w:t>
      </w:r>
      <w:r w:rsidRPr="00D10639">
        <w:rPr>
          <w:szCs w:val="24"/>
        </w:rPr>
        <w:t xml:space="preserve"> that BinDNase did not </w:t>
      </w:r>
      <w:r w:rsidR="00D21060" w:rsidRPr="00D10639">
        <w:rPr>
          <w:szCs w:val="24"/>
        </w:rPr>
        <w:t xml:space="preserve">execute </w:t>
      </w:r>
      <w:r w:rsidRPr="00D10639">
        <w:rPr>
          <w:szCs w:val="24"/>
        </w:rPr>
        <w:t xml:space="preserve">successfully for 19 TFs </w:t>
      </w:r>
      <w:r w:rsidR="0023666A" w:rsidRPr="00D10639">
        <w:rPr>
          <w:szCs w:val="24"/>
        </w:rPr>
        <w:t>in</w:t>
      </w:r>
      <w:r w:rsidRPr="00D10639">
        <w:rPr>
          <w:szCs w:val="24"/>
        </w:rPr>
        <w:t xml:space="preserve"> our evaluation data set (POU5F1, REST, RFX5, SP1, SP2, SRF, TCF12 and ZNF143 binding in H1-hESC</w:t>
      </w:r>
      <w:r w:rsidR="0023666A" w:rsidRPr="00D10639">
        <w:rPr>
          <w:szCs w:val="24"/>
        </w:rPr>
        <w:t xml:space="preserve"> cells</w:t>
      </w:r>
      <w:r w:rsidRPr="00D10639">
        <w:rPr>
          <w:szCs w:val="24"/>
        </w:rPr>
        <w:t>; ARID3A, CTCF, IRF1, MEF2A, PU1, REST, RFX5, SP1, SP2, STAT2 and ZNF263 binding in K562</w:t>
      </w:r>
      <w:r w:rsidR="0023666A" w:rsidRPr="00D10639">
        <w:rPr>
          <w:szCs w:val="24"/>
        </w:rPr>
        <w:t xml:space="preserve"> cells</w:t>
      </w:r>
      <w:r w:rsidRPr="00D10639">
        <w:rPr>
          <w:szCs w:val="24"/>
        </w:rPr>
        <w:t>) given our maximum running time (</w:t>
      </w:r>
      <w:r w:rsidR="00D21060" w:rsidRPr="00D10639">
        <w:rPr>
          <w:szCs w:val="24"/>
        </w:rPr>
        <w:t>3</w:t>
      </w:r>
      <w:r w:rsidRPr="00D10639">
        <w:rPr>
          <w:szCs w:val="24"/>
        </w:rPr>
        <w:t xml:space="preserve"> weeks). Method implementation was obtained at </w:t>
      </w:r>
      <w:hyperlink r:id="rId35" w:history="1">
        <w:r w:rsidR="00D21060" w:rsidRPr="00D10639">
          <w:rPr>
            <w:rStyle w:val="Hyperlink"/>
            <w:szCs w:val="24"/>
          </w:rPr>
          <w:t>http://research.ics.aalto.fi/csb/software/bindnase/</w:t>
        </w:r>
      </w:hyperlink>
      <w:r w:rsidRPr="00D10639">
        <w:rPr>
          <w:szCs w:val="24"/>
        </w:rPr>
        <w:t xml:space="preserve"> and </w:t>
      </w:r>
      <w:r w:rsidR="00D21060" w:rsidRPr="00D10639">
        <w:rPr>
          <w:szCs w:val="24"/>
        </w:rPr>
        <w:t>did not require or provide any</w:t>
      </w:r>
      <w:r w:rsidRPr="00D10639">
        <w:rPr>
          <w:szCs w:val="24"/>
        </w:rPr>
        <w:t xml:space="preserve"> parameter selection.</w:t>
      </w:r>
    </w:p>
    <w:p w:rsidR="00FD27D1" w:rsidRPr="00D10639" w:rsidRDefault="00FD27D1">
      <w:pPr>
        <w:autoSpaceDE w:val="0"/>
        <w:autoSpaceDN w:val="0"/>
        <w:adjustRightInd w:val="0"/>
        <w:jc w:val="both"/>
        <w:rPr>
          <w:szCs w:val="24"/>
        </w:rPr>
      </w:pPr>
      <w:proofErr w:type="gramStart"/>
      <w:r w:rsidRPr="00D10639">
        <w:rPr>
          <w:i/>
          <w:szCs w:val="24"/>
        </w:rPr>
        <w:t>FS-Rank.</w:t>
      </w:r>
      <w:proofErr w:type="gramEnd"/>
    </w:p>
    <w:p w:rsidR="00FD27D1" w:rsidRPr="00D10639" w:rsidRDefault="00FD27D1">
      <w:pPr>
        <w:pStyle w:val="OnlineMethPara"/>
        <w:autoSpaceDE w:val="0"/>
        <w:autoSpaceDN w:val="0"/>
        <w:adjustRightInd w:val="0"/>
        <w:rPr>
          <w:szCs w:val="24"/>
        </w:rPr>
      </w:pPr>
      <w:r w:rsidRPr="00D10639">
        <w:rPr>
          <w:szCs w:val="24"/>
        </w:rPr>
        <w:t xml:space="preserve">He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15</w:t>
      </w:r>
      <w:r w:rsidRPr="00D10639">
        <w:rPr>
          <w:szCs w:val="24"/>
        </w:rPr>
        <w:t xml:space="preserve"> used a site-centric MPBS ranking scheme termed </w:t>
      </w:r>
      <w:r w:rsidR="00D21060" w:rsidRPr="00D10639">
        <w:rPr>
          <w:szCs w:val="24"/>
        </w:rPr>
        <w:t xml:space="preserve">the </w:t>
      </w:r>
      <w:r w:rsidRPr="00D10639">
        <w:rPr>
          <w:szCs w:val="24"/>
        </w:rPr>
        <w:t xml:space="preserve">footprint score (FS), which is based on a scoring metric from the footprinting methodology proposed </w:t>
      </w:r>
      <w:r w:rsidR="00D21060" w:rsidRPr="00D10639">
        <w:rPr>
          <w:szCs w:val="24"/>
        </w:rPr>
        <w:t>by</w:t>
      </w:r>
      <w:r w:rsidRPr="00D10639">
        <w:rPr>
          <w:szCs w:val="24"/>
        </w:rPr>
        <w:t xml:space="preserve"> </w:t>
      </w:r>
      <w:proofErr w:type="spellStart"/>
      <w:r w:rsidRPr="00D10639">
        <w:rPr>
          <w:szCs w:val="24"/>
        </w:rPr>
        <w:t>Neph</w:t>
      </w:r>
      <w:proofErr w:type="spellEnd"/>
      <w:r w:rsidRPr="00D10639">
        <w:rPr>
          <w:szCs w:val="24"/>
        </w:rPr>
        <w:t xml:space="preserve"> </w:t>
      </w:r>
      <w:r w:rsidRPr="00D10639">
        <w:rPr>
          <w:i/>
          <w:szCs w:val="24"/>
        </w:rPr>
        <w:t>et al.</w:t>
      </w:r>
      <w:r w:rsidRPr="00D10639">
        <w:rPr>
          <w:rStyle w:val="citebib"/>
          <w:szCs w:val="24"/>
          <w:shd w:val="clear" w:color="auto" w:fill="auto"/>
          <w:vertAlign w:val="superscript"/>
        </w:rPr>
        <w:t>4</w:t>
      </w:r>
      <w:r w:rsidRPr="00D10639">
        <w:rPr>
          <w:szCs w:val="24"/>
        </w:rPr>
        <w:t>. The FS statistic is defined as</w:t>
      </w:r>
    </w:p>
    <w:p w:rsidR="00FD27D1" w:rsidRPr="00D10639" w:rsidRDefault="00322CE7">
      <w:pPr>
        <w:pStyle w:val="OnlineMethEqn"/>
        <w:autoSpaceDE w:val="0"/>
        <w:autoSpaceDN w:val="0"/>
        <w:adjustRightInd w:val="0"/>
        <w:rPr>
          <w:szCs w:val="24"/>
        </w:rPr>
      </w:pPr>
      <m:oMathPara>
        <m:oMath>
          <m:sSub>
            <m:sSubPr>
              <m:ctrlPr>
                <w:rPr>
                  <w:rFonts w:ascii="Cambria Math" w:hAnsi="Cambria Math"/>
                  <w:color w:val="00000A"/>
                  <w:sz w:val="22"/>
                  <w:lang w:val="pt-BR"/>
                </w:rPr>
              </m:ctrlPr>
            </m:sSubPr>
            <m:e>
              <m:r>
                <m:rPr>
                  <m:sty m:val="p"/>
                </m:rPr>
                <w:rPr>
                  <w:rFonts w:ascii="Cambria Math" w:hAnsi="Cambria Math"/>
                  <w:szCs w:val="24"/>
                </w:rPr>
                <m:t>FS</m:t>
              </m:r>
            </m:e>
            <m:sub>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sub>
          </m:sSub>
          <m:r>
            <m:rPr>
              <m:sty m:val="p"/>
            </m:rPr>
            <w:rPr>
              <w:rFonts w:ascii="Cambria Math" w:hAnsi="Cambria Math"/>
              <w:szCs w:val="24"/>
            </w:rPr>
            <m:t>=-</m:t>
          </m:r>
          <m:d>
            <m:dPr>
              <m:ctrlPr>
                <w:rPr>
                  <w:rFonts w:ascii="Cambria Math" w:hAnsi="Cambria Math"/>
                  <w:color w:val="00000A"/>
                  <w:sz w:val="22"/>
                  <w:lang w:val="pt-BR"/>
                </w:rPr>
              </m:ctrlPr>
            </m:dPr>
            <m:e>
              <m:f>
                <m:fPr>
                  <m:ctrlPr>
                    <w:rPr>
                      <w:rFonts w:ascii="Cambria Math" w:hAnsi="Cambria Math"/>
                      <w:color w:val="00000A"/>
                      <w:sz w:val="22"/>
                      <w:lang w:val="pt-BR"/>
                    </w:rPr>
                  </m:ctrlPr>
                </m:fPr>
                <m:num>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r>
                    <m:rPr>
                      <m:sty m:val="p"/>
                    </m:rPr>
                    <w:rPr>
                      <w:rFonts w:ascii="Cambria Math" w:hAnsi="Cambria Math"/>
                      <w:szCs w:val="24"/>
                    </w:rPr>
                    <m:t>+1</m:t>
                  </m:r>
                </m:num>
                <m:den>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R,</m:t>
                      </m:r>
                      <m:r>
                        <w:rPr>
                          <w:rFonts w:ascii="Cambria Math" w:hAnsi="Cambria Math"/>
                          <w:szCs w:val="24"/>
                        </w:rPr>
                        <m:t>i</m:t>
                      </m:r>
                    </m:sub>
                  </m:sSub>
                  <m:r>
                    <m:rPr>
                      <m:sty m:val="p"/>
                    </m:rPr>
                    <w:rPr>
                      <w:rFonts w:ascii="Cambria Math" w:hAnsi="Cambria Math"/>
                      <w:szCs w:val="24"/>
                    </w:rPr>
                    <m:t>+1</m:t>
                  </m:r>
                </m:den>
              </m:f>
              <m:r>
                <m:rPr>
                  <m:sty m:val="p"/>
                </m:rPr>
                <w:rPr>
                  <w:rFonts w:ascii="Cambria Math" w:hAnsi="Cambria Math"/>
                  <w:szCs w:val="24"/>
                </w:rPr>
                <m:t>+</m:t>
              </m:r>
              <m:f>
                <m:fPr>
                  <m:ctrlPr>
                    <w:rPr>
                      <w:rFonts w:ascii="Cambria Math" w:hAnsi="Cambria Math"/>
                      <w:color w:val="00000A"/>
                      <w:sz w:val="22"/>
                      <w:lang w:val="pt-BR"/>
                    </w:rPr>
                  </m:ctrlPr>
                </m:fPr>
                <m:num>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r>
                    <m:rPr>
                      <m:sty m:val="p"/>
                    </m:rPr>
                    <w:rPr>
                      <w:rFonts w:ascii="Cambria Math" w:hAnsi="Cambria Math"/>
                      <w:szCs w:val="24"/>
                    </w:rPr>
                    <m:t>+1</m:t>
                  </m:r>
                </m:num>
                <m:den>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L</m:t>
                      </m:r>
                      <m:r>
                        <m:rPr>
                          <m:sty m:val="p"/>
                        </m:rPr>
                        <w:rPr>
                          <w:rFonts w:ascii="Cambria Math" w:hAnsi="Cambria Math"/>
                          <w:szCs w:val="24"/>
                        </w:rPr>
                        <m:t>,</m:t>
                      </m:r>
                      <m:r>
                        <w:rPr>
                          <w:rFonts w:ascii="Cambria Math" w:hAnsi="Cambria Math"/>
                          <w:szCs w:val="24"/>
                        </w:rPr>
                        <m:t>i</m:t>
                      </m:r>
                    </m:sub>
                  </m:sSub>
                  <m:r>
                    <m:rPr>
                      <m:sty m:val="p"/>
                    </m:rPr>
                    <w:rPr>
                      <w:rFonts w:ascii="Cambria Math" w:hAnsi="Cambria Math"/>
                      <w:szCs w:val="24"/>
                    </w:rPr>
                    <m:t>+1</m:t>
                  </m:r>
                </m:den>
              </m:f>
            </m:e>
          </m:d>
        </m:oMath>
      </m:oMathPara>
    </w:p>
    <w:p w:rsidR="00FD27D1" w:rsidRPr="00D10639" w:rsidRDefault="00FD27D1">
      <w:pPr>
        <w:pStyle w:val="OnlineMethPara"/>
        <w:autoSpaceDE w:val="0"/>
        <w:autoSpaceDN w:val="0"/>
        <w:adjustRightInd w:val="0"/>
        <w:rPr>
          <w:szCs w:val="24"/>
        </w:rPr>
      </w:pPr>
      <w:proofErr w:type="gramStart"/>
      <w:r w:rsidRPr="00D10639">
        <w:rPr>
          <w:szCs w:val="24"/>
        </w:rPr>
        <w:t>where</w:t>
      </w:r>
      <w:proofErr w:type="gramEnd"/>
      <w:r w:rsidRPr="00D10639">
        <w:rPr>
          <w:szCs w:val="24"/>
        </w:rPr>
        <w:t xml:space="preserve"> </w:t>
      </w:r>
      <m:oMath>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color w:val="00000A"/>
                <w:sz w:val="22"/>
                <w:lang w:val="pt-BR"/>
              </w:rPr>
            </m:ctrlPr>
          </m:dPr>
          <m:e>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e>
        </m:d>
      </m:oMath>
      <w:r w:rsidRPr="00D10639">
        <w:rPr>
          <w:szCs w:val="24"/>
        </w:rPr>
        <w:t xml:space="preserve"> is the </w:t>
      </w:r>
      <m:oMath>
        <m:r>
          <w:rPr>
            <w:rFonts w:ascii="Cambria Math" w:hAnsi="Cambria Math"/>
            <w:szCs w:val="24"/>
          </w:rPr>
          <m:t>i</m:t>
        </m:r>
      </m:oMath>
      <w:r w:rsidRPr="00D10639">
        <w:rPr>
          <w:szCs w:val="24"/>
        </w:rPr>
        <w:t>th MPBS</w:t>
      </w:r>
      <w:r w:rsidR="00D21060" w:rsidRPr="00D10639">
        <w:rPr>
          <w:szCs w:val="24"/>
        </w:rPr>
        <w:t>,</w:t>
      </w:r>
      <w:r w:rsidRPr="00D10639">
        <w:rPr>
          <w:szCs w:val="24"/>
        </w:rPr>
        <w:t xml:space="preserve"> which extends from genomic positions </w:t>
      </w:r>
      <m:oMath>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oMath>
      <w:r w:rsidRPr="00D10639">
        <w:rPr>
          <w:szCs w:val="24"/>
        </w:rPr>
        <w:t xml:space="preserve"> to </w:t>
      </w:r>
      <m:oMath>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oMath>
      <w:r w:rsidR="00D21060" w:rsidRPr="00D10639">
        <w:rPr>
          <w:szCs w:val="24"/>
        </w:rPr>
        <w:t xml:space="preserve">, </w:t>
      </w:r>
      <w:r w:rsidRPr="00D10639">
        <w:rPr>
          <w:szCs w:val="24"/>
        </w:rPr>
        <w:t xml:space="preserve">and </w:t>
      </w:r>
      <m:oMath>
        <m:bar>
          <m:barPr>
            <m:pos m:val="top"/>
            <m:ctrlPr>
              <w:rPr>
                <w:rFonts w:ascii="Cambria Math" w:hAnsi="Cambria Math"/>
                <w:color w:val="00000A"/>
                <w:sz w:val="22"/>
                <w:lang w:val="pt-BR"/>
              </w:rPr>
            </m:ctrlPr>
          </m:barPr>
          <m:e>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e>
        </m:bar>
        <m:r>
          <w:rPr>
            <w:rFonts w:ascii="Cambria Math" w:hAnsi="Cambria Math"/>
            <w:szCs w:val="24"/>
          </w:rPr>
          <m:t>=</m:t>
        </m:r>
        <m:f>
          <m:fPr>
            <m:type m:val="lin"/>
            <m:ctrlPr>
              <w:rPr>
                <w:rFonts w:ascii="Cambria Math" w:hAnsi="Cambria Math"/>
                <w:color w:val="00000A"/>
                <w:sz w:val="22"/>
                <w:lang w:val="pt-BR"/>
              </w:rPr>
            </m:ctrlPr>
          </m:fPr>
          <m:num>
            <m:d>
              <m:dPr>
                <m:ctrlPr>
                  <w:rPr>
                    <w:rFonts w:ascii="Cambria Math" w:hAnsi="Cambria Math"/>
                    <w:color w:val="00000A"/>
                    <w:sz w:val="22"/>
                    <w:lang w:val="pt-BR"/>
                  </w:rPr>
                </m:ctrlPr>
              </m:dPr>
              <m:e>
                <m:r>
                  <w:rPr>
                    <w:rFonts w:ascii="Cambria Math" w:hAnsi="Cambria Math"/>
                    <w:szCs w:val="24"/>
                  </w:rPr>
                  <m:t>m+n</m:t>
                </m:r>
              </m:e>
            </m:d>
          </m:num>
          <m:den>
            <m:r>
              <w:rPr>
                <w:rFonts w:ascii="Cambria Math" w:hAnsi="Cambria Math"/>
                <w:szCs w:val="24"/>
              </w:rPr>
              <m:t>2</m:t>
            </m:r>
          </m:den>
        </m:f>
      </m:oMath>
      <w:r w:rsidRPr="00D10639">
        <w:rPr>
          <w:szCs w:val="24"/>
        </w:rPr>
        <w:t>. The FS uses the DNase-seq signal in the center (</w:t>
      </w:r>
      <m:oMath>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oMath>
      <w:r w:rsidRPr="00D10639">
        <w:rPr>
          <w:szCs w:val="24"/>
        </w:rPr>
        <w:t>) of the MPBS and its upstream (</w:t>
      </w:r>
      <m:oMath>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L</m:t>
            </m:r>
            <m:r>
              <w:rPr>
                <w:rFonts w:ascii="Cambria Math" w:hAnsi="Cambria Math"/>
                <w:szCs w:val="24"/>
              </w:rPr>
              <m:t>,i</m:t>
            </m:r>
          </m:sub>
        </m:sSub>
      </m:oMath>
      <w:r w:rsidRPr="00D10639">
        <w:rPr>
          <w:szCs w:val="24"/>
        </w:rPr>
        <w:t>) and downstream (</w:t>
      </w:r>
      <m:oMath>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R</m:t>
            </m:r>
            <m:r>
              <w:rPr>
                <w:rFonts w:ascii="Cambria Math" w:hAnsi="Cambria Math"/>
                <w:szCs w:val="24"/>
              </w:rPr>
              <m:t>,i</m:t>
            </m:r>
          </m:sub>
        </m:sSub>
      </m:oMath>
      <w:r w:rsidRPr="00D10639">
        <w:rPr>
          <w:szCs w:val="24"/>
        </w:rPr>
        <w:t>) flanking regions. These variables can be defined as</w:t>
      </w:r>
    </w:p>
    <w:p w:rsidR="00FD27D1" w:rsidRPr="00D10639" w:rsidRDefault="00322CE7">
      <w:pPr>
        <w:pStyle w:val="OnlineMethEqn"/>
        <w:autoSpaceDE w:val="0"/>
        <w:autoSpaceDN w:val="0"/>
        <w:adjustRightInd w:val="0"/>
        <w:jc w:val="center"/>
        <w:rPr>
          <w:szCs w:val="24"/>
        </w:rPr>
        <w:pPrChange w:id="73" w:author="Eduardo Gusmao" w:date="2016-02-04T05:40:00Z">
          <w:pPr>
            <w:pStyle w:val="OnlineMethEqn"/>
            <w:autoSpaceDE w:val="0"/>
            <w:autoSpaceDN w:val="0"/>
            <w:adjustRightInd w:val="0"/>
          </w:pPr>
        </w:pPrChange>
      </w:pPr>
      <m:oMath>
        <m:eqArr>
          <m:eqArrPr>
            <m:ctrlPr>
              <w:rPr>
                <w:rFonts w:ascii="Cambria Math" w:hAnsi="Cambria Math"/>
                <w:color w:val="00000A"/>
                <w:sz w:val="22"/>
                <w:lang w:val="pt-BR"/>
              </w:rPr>
            </m:ctrlPr>
          </m:eqArrPr>
          <m:e>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sub>
              <m:sup>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sup>
              <m:e>
                <m:sSub>
                  <m:sSubPr>
                    <m:ctrlPr>
                      <w:rPr>
                        <w:rFonts w:ascii="Cambria Math" w:hAnsi="Cambria Math"/>
                        <w:color w:val="00000A"/>
                        <w:sz w:val="22"/>
                        <w:lang w:val="pt-BR"/>
                      </w:rPr>
                    </m:ctrlPr>
                  </m:sSubPr>
                  <m:e>
                    <m:r>
                      <w:rPr>
                        <w:rFonts w:ascii="Cambria Math" w:hAnsi="Cambria Math"/>
                        <w:szCs w:val="24"/>
                      </w:rPr>
                      <m:t>x</m:t>
                    </m:r>
                  </m:e>
                  <m:sub>
                    <m:r>
                      <w:rPr>
                        <w:rFonts w:ascii="Cambria Math" w:hAnsi="Cambria Math"/>
                        <w:szCs w:val="24"/>
                      </w:rPr>
                      <m:t>j</m:t>
                    </m:r>
                  </m:sub>
                </m:sSub>
              </m:e>
            </m:nary>
          </m:e>
          <m:e>
            <w:bookmarkStart w:id="74" w:name="_GoBack"/>
            <m:r>
              <w:rPr>
                <w:rFonts w:ascii="Cambria Math" w:hAnsi="Cambria Math"/>
                <w:color w:val="00000A"/>
                <w:sz w:val="22"/>
                <w:lang w:val="pt-BR"/>
              </w:rPr>
              <m:t xml:space="preserve">   </m:t>
            </m:r>
            <w:bookmarkEnd w:id="74"/>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R,</m:t>
                </m:r>
                <m:r>
                  <w:rPr>
                    <w:rFonts w:ascii="Cambria Math" w:hAnsi="Cambria Math"/>
                    <w:szCs w:val="24"/>
                  </w:rPr>
                  <m:t>i</m:t>
                </m:r>
              </m:sub>
            </m:sSub>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sub>
              <m:sup>
                <m:r>
                  <m:rPr>
                    <m:sty m:val="p"/>
                  </m:rPr>
                  <w:rPr>
                    <w:rFonts w:ascii="Cambria Math" w:hAnsi="Cambria Math"/>
                    <w:szCs w:val="24"/>
                  </w:rPr>
                  <m:t>2</m:t>
                </m:r>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sup>
              <m:e>
                <m:sSub>
                  <m:sSubPr>
                    <m:ctrlPr>
                      <w:rPr>
                        <w:rFonts w:ascii="Cambria Math" w:hAnsi="Cambria Math"/>
                        <w:color w:val="00000A"/>
                        <w:sz w:val="22"/>
                        <w:lang w:val="pt-BR"/>
                      </w:rPr>
                    </m:ctrlPr>
                  </m:sSubPr>
                  <m:e>
                    <m:r>
                      <w:rPr>
                        <w:rFonts w:ascii="Cambria Math" w:hAnsi="Cambria Math"/>
                        <w:szCs w:val="24"/>
                      </w:rPr>
                      <m:t>x</m:t>
                    </m:r>
                  </m:e>
                  <m:sub>
                    <m:r>
                      <w:rPr>
                        <w:rFonts w:ascii="Cambria Math" w:hAnsi="Cambria Math"/>
                        <w:szCs w:val="24"/>
                      </w:rPr>
                      <m:t>j</m:t>
                    </m:r>
                  </m:sub>
                </m:sSub>
              </m:e>
            </m:nary>
          </m:e>
          <m:e>
            <m:sSub>
              <m:sSubPr>
                <m:ctrlPr>
                  <w:rPr>
                    <w:rFonts w:ascii="Cambria Math" w:hAnsi="Cambria Math"/>
                    <w:color w:val="00000A"/>
                    <w:sz w:val="22"/>
                    <w:lang w:val="pt-BR"/>
                  </w:rPr>
                </m:ctrlPr>
              </m:sSubPr>
              <m:e>
                <m:r>
                  <w:rPr>
                    <w:rFonts w:ascii="Cambria Math" w:hAnsi="Cambria Math"/>
                    <w:szCs w:val="24"/>
                  </w:rPr>
                  <m:t xml:space="preserve">       n</m:t>
                </m:r>
              </m:e>
              <m:sub>
                <m:r>
                  <m:rPr>
                    <m:sty m:val="p"/>
                  </m:rPr>
                  <w:rPr>
                    <w:rFonts w:ascii="Cambria Math" w:hAnsi="Cambria Math"/>
                    <w:szCs w:val="24"/>
                  </w:rPr>
                  <m:t>L,</m:t>
                </m:r>
                <m:r>
                  <w:rPr>
                    <w:rFonts w:ascii="Cambria Math" w:hAnsi="Cambria Math"/>
                    <w:szCs w:val="24"/>
                  </w:rPr>
                  <m:t>i</m:t>
                </m:r>
              </m:sub>
            </m:sSub>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=2</m:t>
                </m:r>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sub>
              <m:sup>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sup>
              <m:e>
                <m:sSub>
                  <m:sSubPr>
                    <m:ctrlPr>
                      <w:rPr>
                        <w:rFonts w:ascii="Cambria Math" w:hAnsi="Cambria Math"/>
                        <w:color w:val="00000A"/>
                        <w:sz w:val="22"/>
                        <w:lang w:val="pt-BR"/>
                      </w:rPr>
                    </m:ctrlPr>
                  </m:sSubPr>
                  <m:e>
                    <m:r>
                      <w:rPr>
                        <w:rFonts w:ascii="Cambria Math" w:hAnsi="Cambria Math"/>
                        <w:szCs w:val="24"/>
                      </w:rPr>
                      <m:t>x</m:t>
                    </m:r>
                  </m:e>
                  <m:sub>
                    <m:r>
                      <w:rPr>
                        <w:rFonts w:ascii="Cambria Math" w:hAnsi="Cambria Math"/>
                        <w:szCs w:val="24"/>
                      </w:rPr>
                      <m:t>j</m:t>
                    </m:r>
                  </m:sub>
                </m:sSub>
              </m:e>
            </m:nary>
          </m:e>
        </m:eqArr>
      </m:oMath>
      <w:r w:rsidR="00FD27D1" w:rsidRPr="00D10639">
        <w:rPr>
          <w:szCs w:val="24"/>
        </w:rPr>
        <w:t xml:space="preserve"> </w:t>
      </w:r>
      <w:r w:rsidR="0023666A" w:rsidRPr="00D10639">
        <w:rPr>
          <w:szCs w:val="24"/>
        </w:rPr>
        <w:t xml:space="preserve">    </w:t>
      </w:r>
      <w:r w:rsidR="00FD27D1" w:rsidRPr="00D10639">
        <w:rPr>
          <w:szCs w:val="24"/>
        </w:rPr>
        <w:t>(2)</w:t>
      </w:r>
    </w:p>
    <w:p w:rsidR="00FD27D1" w:rsidRPr="00D10639" w:rsidRDefault="00FD27D1">
      <w:pPr>
        <w:autoSpaceDE w:val="0"/>
        <w:autoSpaceDN w:val="0"/>
        <w:adjustRightInd w:val="0"/>
        <w:jc w:val="both"/>
        <w:rPr>
          <w:szCs w:val="24"/>
        </w:rPr>
      </w:pPr>
      <w:proofErr w:type="gramStart"/>
      <w:r w:rsidRPr="00D10639">
        <w:rPr>
          <w:i/>
          <w:szCs w:val="24"/>
        </w:rPr>
        <w:t>TC-Rank.</w:t>
      </w:r>
      <w:proofErr w:type="gramEnd"/>
    </w:p>
    <w:p w:rsidR="00FD27D1" w:rsidRPr="00D10639" w:rsidRDefault="00FD27D1">
      <w:pPr>
        <w:pStyle w:val="OnlineMethPara"/>
        <w:autoSpaceDE w:val="0"/>
        <w:autoSpaceDN w:val="0"/>
        <w:adjustRightInd w:val="0"/>
        <w:rPr>
          <w:szCs w:val="24"/>
        </w:rPr>
      </w:pPr>
      <w:r w:rsidRPr="00D10639">
        <w:rPr>
          <w:szCs w:val="24"/>
        </w:rPr>
        <w:t>The site-centric method refer</w:t>
      </w:r>
      <w:r w:rsidR="0023666A" w:rsidRPr="00D10639">
        <w:rPr>
          <w:szCs w:val="24"/>
        </w:rPr>
        <w:t>red</w:t>
      </w:r>
      <w:r w:rsidRPr="00D10639">
        <w:rPr>
          <w:szCs w:val="24"/>
        </w:rPr>
        <w:t xml:space="preserve"> to</w:t>
      </w:r>
      <w:r w:rsidR="0023666A" w:rsidRPr="00D10639">
        <w:rPr>
          <w:szCs w:val="24"/>
        </w:rPr>
        <w:t xml:space="preserve"> here</w:t>
      </w:r>
      <w:r w:rsidRPr="00D10639">
        <w:rPr>
          <w:szCs w:val="24"/>
        </w:rPr>
        <w:t xml:space="preserve"> as</w:t>
      </w:r>
      <w:r w:rsidR="0023666A" w:rsidRPr="00D10639">
        <w:rPr>
          <w:szCs w:val="24"/>
        </w:rPr>
        <w:t xml:space="preserve"> the</w:t>
      </w:r>
      <w:r w:rsidRPr="00D10639">
        <w:rPr>
          <w:szCs w:val="24"/>
        </w:rPr>
        <w:t xml:space="preserve"> tag count (TC) corresponds to the number of DNase I cleavage hits in a 200</w:t>
      </w:r>
      <w:r w:rsidR="00D21060" w:rsidRPr="00D10639">
        <w:rPr>
          <w:szCs w:val="24"/>
        </w:rPr>
        <w:t>-</w:t>
      </w:r>
      <w:r w:rsidRPr="00D10639">
        <w:rPr>
          <w:szCs w:val="24"/>
        </w:rPr>
        <w:t>bp window around predicted TFBS</w:t>
      </w:r>
      <w:r w:rsidR="00D21060" w:rsidRPr="00D10639">
        <w:rPr>
          <w:szCs w:val="24"/>
        </w:rPr>
        <w:t>s</w:t>
      </w:r>
      <w:r w:rsidRPr="00D10639">
        <w:rPr>
          <w:szCs w:val="24"/>
        </w:rPr>
        <w:t xml:space="preserve"> as defined </w:t>
      </w:r>
      <w:r w:rsidR="00D21060" w:rsidRPr="00D10639">
        <w:rPr>
          <w:szCs w:val="24"/>
        </w:rPr>
        <w:t>by</w:t>
      </w:r>
      <w:r w:rsidRPr="00D10639">
        <w:rPr>
          <w:szCs w:val="24"/>
        </w:rPr>
        <w:t xml:space="preserve"> He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15</w:t>
      </w:r>
      <w:r w:rsidRPr="00D10639">
        <w:rPr>
          <w:szCs w:val="24"/>
        </w:rPr>
        <w:t xml:space="preserve">. This can be </w:t>
      </w:r>
      <w:r w:rsidR="0023666A" w:rsidRPr="00D10639">
        <w:rPr>
          <w:szCs w:val="24"/>
        </w:rPr>
        <w:t xml:space="preserve">expressed </w:t>
      </w:r>
      <w:r w:rsidRPr="00D10639">
        <w:rPr>
          <w:szCs w:val="24"/>
        </w:rPr>
        <w:t>as</w:t>
      </w:r>
    </w:p>
    <w:p w:rsidR="00FD27D1" w:rsidRPr="00D10639" w:rsidRDefault="00322CE7">
      <w:pPr>
        <w:pStyle w:val="OnlineMethEqn"/>
        <w:autoSpaceDE w:val="0"/>
        <w:autoSpaceDN w:val="0"/>
        <w:adjustRightInd w:val="0"/>
        <w:rPr>
          <w:szCs w:val="24"/>
        </w:rPr>
      </w:pPr>
      <m:oMathPara>
        <m:oMath>
          <m:sSub>
            <m:sSubPr>
              <m:ctrlPr>
                <w:rPr>
                  <w:rFonts w:ascii="Cambria Math" w:hAnsi="Cambria Math"/>
                  <w:color w:val="00000A"/>
                  <w:sz w:val="22"/>
                  <w:lang w:val="pt-BR"/>
                </w:rPr>
              </m:ctrlPr>
            </m:sSubPr>
            <m:e>
              <m:r>
                <m:rPr>
                  <m:sty m:val="p"/>
                </m:rPr>
                <w:rPr>
                  <w:rFonts w:ascii="Cambria Math" w:hAnsi="Cambria Math"/>
                  <w:szCs w:val="24"/>
                </w:rPr>
                <m:t>TC</m:t>
              </m:r>
            </m:e>
            <m:sub>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sub>
          </m:sSub>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j</m:t>
              </m:r>
              <m:r>
                <m:rPr>
                  <m:sty m:val="p"/>
                </m:rPr>
                <w:rPr>
                  <w:rFonts w:ascii="Cambria Math" w:hAnsi="Cambria Math"/>
                  <w:szCs w:val="24"/>
                </w:rPr>
                <m:t>=</m:t>
              </m:r>
              <m:bar>
                <m:barPr>
                  <m:pos m:val="top"/>
                  <m:ctrlPr>
                    <w:rPr>
                      <w:rFonts w:ascii="Cambria Math" w:hAnsi="Cambria Math"/>
                      <w:color w:val="00000A"/>
                      <w:sz w:val="22"/>
                      <w:lang w:val="pt-BR"/>
                    </w:rPr>
                  </m:ctrlPr>
                </m:barPr>
                <m:e>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e>
              </m:bar>
              <m:r>
                <m:rPr>
                  <m:sty m:val="p"/>
                </m:rPr>
                <w:rPr>
                  <w:rFonts w:ascii="Cambria Math" w:hAnsi="Cambria Math"/>
                  <w:szCs w:val="24"/>
                </w:rPr>
                <m:t>-100</m:t>
              </m:r>
            </m:sub>
            <m:sup>
              <m:bar>
                <m:barPr>
                  <m:pos m:val="top"/>
                  <m:ctrlPr>
                    <w:rPr>
                      <w:rFonts w:ascii="Cambria Math" w:hAnsi="Cambria Math"/>
                      <w:color w:val="00000A"/>
                      <w:sz w:val="22"/>
                      <w:lang w:val="pt-BR"/>
                    </w:rPr>
                  </m:ctrlPr>
                </m:barPr>
                <m:e>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e>
              </m:bar>
              <m:r>
                <m:rPr>
                  <m:sty m:val="p"/>
                </m:rPr>
                <w:rPr>
                  <w:rFonts w:ascii="Cambria Math" w:hAnsi="Cambria Math"/>
                  <w:szCs w:val="24"/>
                </w:rPr>
                <m:t>+99</m:t>
              </m:r>
            </m:sup>
            <m:e>
              <m:sSub>
                <m:sSubPr>
                  <m:ctrlPr>
                    <w:rPr>
                      <w:rFonts w:ascii="Cambria Math" w:hAnsi="Cambria Math"/>
                      <w:color w:val="00000A"/>
                      <w:sz w:val="22"/>
                      <w:lang w:val="pt-BR"/>
                    </w:rPr>
                  </m:ctrlPr>
                </m:sSubPr>
                <m:e>
                  <m:r>
                    <w:rPr>
                      <w:rFonts w:ascii="Cambria Math" w:hAnsi="Cambria Math"/>
                      <w:szCs w:val="24"/>
                    </w:rPr>
                    <m:t>x</m:t>
                  </m:r>
                </m:e>
                <m:sub>
                  <m:r>
                    <w:rPr>
                      <w:rFonts w:ascii="Cambria Math" w:hAnsi="Cambria Math"/>
                      <w:szCs w:val="24"/>
                    </w:rPr>
                    <m:t>j</m:t>
                  </m:r>
                </m:sub>
              </m:sSub>
            </m:e>
          </m:nary>
        </m:oMath>
      </m:oMathPara>
    </w:p>
    <w:p w:rsidR="00FD27D1" w:rsidRPr="00D10639" w:rsidRDefault="00FD27D1">
      <w:pPr>
        <w:pStyle w:val="OnlineMethPara"/>
        <w:autoSpaceDE w:val="0"/>
        <w:autoSpaceDN w:val="0"/>
        <w:adjustRightInd w:val="0"/>
        <w:rPr>
          <w:szCs w:val="24"/>
        </w:rPr>
      </w:pPr>
      <w:r w:rsidRPr="00D10639">
        <w:rPr>
          <w:szCs w:val="24"/>
        </w:rPr>
        <w:t xml:space="preserve">Both TC and FS can be used as quality scores for footprints. However, </w:t>
      </w:r>
      <w:r w:rsidR="0023666A" w:rsidRPr="00D10639">
        <w:rPr>
          <w:szCs w:val="24"/>
        </w:rPr>
        <w:t>their respective</w:t>
      </w:r>
      <w:r w:rsidRPr="00D10639">
        <w:rPr>
          <w:szCs w:val="24"/>
        </w:rPr>
        <w:t xml:space="preserve"> method</w:t>
      </w:r>
      <w:r w:rsidR="0023666A" w:rsidRPr="00D10639">
        <w:rPr>
          <w:szCs w:val="24"/>
        </w:rPr>
        <w:t>s</w:t>
      </w:r>
      <w:r w:rsidRPr="00D10639">
        <w:rPr>
          <w:szCs w:val="24"/>
        </w:rPr>
        <w:t xml:space="preserve"> (TC-Rank and FS-Rank) consist o</w:t>
      </w:r>
      <w:r w:rsidR="00D21060" w:rsidRPr="00D10639">
        <w:rPr>
          <w:szCs w:val="24"/>
        </w:rPr>
        <w:t>f</w:t>
      </w:r>
      <w:r w:rsidRPr="00D10639">
        <w:rPr>
          <w:szCs w:val="24"/>
        </w:rPr>
        <w:t xml:space="preserve"> attributing these quality scores to each MPBS and evaluating the performance at these ranked MPBS</w:t>
      </w:r>
      <w:r w:rsidR="0023666A" w:rsidRPr="00D10639">
        <w:rPr>
          <w:szCs w:val="24"/>
        </w:rPr>
        <w:t>s</w:t>
      </w:r>
      <w:r w:rsidRPr="00D10639">
        <w:rPr>
          <w:szCs w:val="24"/>
        </w:rPr>
        <w:t>. This observation also holds for the PWM-Rank method described below.</w:t>
      </w:r>
    </w:p>
    <w:p w:rsidR="00FD27D1" w:rsidRPr="00D10639" w:rsidRDefault="00FD27D1">
      <w:pPr>
        <w:pStyle w:val="OnlineSubheading"/>
        <w:autoSpaceDE w:val="0"/>
        <w:autoSpaceDN w:val="0"/>
        <w:adjustRightInd w:val="0"/>
        <w:rPr>
          <w:rFonts w:ascii="Arial" w:hAnsi="Arial"/>
          <w:szCs w:val="24"/>
        </w:rPr>
      </w:pPr>
      <w:proofErr w:type="gramStart"/>
      <w:r w:rsidRPr="00D10639">
        <w:rPr>
          <w:rFonts w:ascii="Arial" w:hAnsi="Arial"/>
          <w:szCs w:val="24"/>
        </w:rPr>
        <w:t>Evaluation.</w:t>
      </w:r>
      <w:proofErr w:type="gramEnd"/>
    </w:p>
    <w:p w:rsidR="00FD27D1" w:rsidRPr="00D10639" w:rsidRDefault="00FD27D1">
      <w:pPr>
        <w:autoSpaceDE w:val="0"/>
        <w:autoSpaceDN w:val="0"/>
        <w:adjustRightInd w:val="0"/>
        <w:jc w:val="both"/>
        <w:rPr>
          <w:szCs w:val="24"/>
        </w:rPr>
      </w:pPr>
      <w:proofErr w:type="gramStart"/>
      <w:r w:rsidRPr="00D10639">
        <w:rPr>
          <w:i/>
          <w:szCs w:val="24"/>
        </w:rPr>
        <w:t>MPBSs.</w:t>
      </w:r>
      <w:proofErr w:type="gramEnd"/>
    </w:p>
    <w:p w:rsidR="00FD27D1" w:rsidRPr="00D10639" w:rsidRDefault="00FD27D1">
      <w:pPr>
        <w:pStyle w:val="OnlineMethPara"/>
        <w:autoSpaceDE w:val="0"/>
        <w:autoSpaceDN w:val="0"/>
        <w:adjustRightInd w:val="0"/>
        <w:rPr>
          <w:szCs w:val="24"/>
        </w:rPr>
      </w:pPr>
      <w:r w:rsidRPr="00D10639">
        <w:rPr>
          <w:szCs w:val="24"/>
        </w:rPr>
        <w:t>Method evaluation was performed with site-centric binding site statistics. For this we generated PWMs from PFMs by evaluating the information content of each position and performing background nucleotide frequency correction</w:t>
      </w:r>
      <w:r w:rsidRPr="00D10639">
        <w:rPr>
          <w:rStyle w:val="citebib"/>
          <w:szCs w:val="24"/>
          <w:shd w:val="clear" w:color="auto" w:fill="auto"/>
          <w:vertAlign w:val="superscript"/>
        </w:rPr>
        <w:t>42</w:t>
      </w:r>
      <w:r w:rsidRPr="00D10639">
        <w:rPr>
          <w:szCs w:val="24"/>
        </w:rPr>
        <w:t xml:space="preserve">. This was </w:t>
      </w:r>
      <w:r w:rsidR="00D21060" w:rsidRPr="00D10639">
        <w:rPr>
          <w:szCs w:val="24"/>
        </w:rPr>
        <w:t xml:space="preserve">done </w:t>
      </w:r>
      <w:r w:rsidRPr="00D10639">
        <w:rPr>
          <w:szCs w:val="24"/>
        </w:rPr>
        <w:t>using Biopython</w:t>
      </w:r>
      <w:r w:rsidRPr="00D10639">
        <w:rPr>
          <w:rStyle w:val="citebib"/>
          <w:szCs w:val="24"/>
          <w:shd w:val="clear" w:color="auto" w:fill="auto"/>
          <w:vertAlign w:val="superscript"/>
        </w:rPr>
        <w:t>43</w:t>
      </w:r>
      <w:r w:rsidRPr="00D10639">
        <w:rPr>
          <w:szCs w:val="24"/>
        </w:rPr>
        <w:t>. Then we created MPBSs by matching all PWMs against the human (hg19) and mouse (mm9) genomes using the fast</w:t>
      </w:r>
      <w:r w:rsidR="00DF773F" w:rsidRPr="00D10639">
        <w:rPr>
          <w:szCs w:val="24"/>
        </w:rPr>
        <w:t>-</w:t>
      </w:r>
      <w:r w:rsidRPr="00D10639">
        <w:rPr>
          <w:szCs w:val="24"/>
        </w:rPr>
        <w:t>performance motif</w:t>
      </w:r>
      <w:r w:rsidR="00DF773F" w:rsidRPr="00D10639">
        <w:rPr>
          <w:szCs w:val="24"/>
        </w:rPr>
        <w:t>-</w:t>
      </w:r>
      <w:r w:rsidRPr="00D10639">
        <w:rPr>
          <w:szCs w:val="24"/>
        </w:rPr>
        <w:t>matching tool MOODS</w:t>
      </w:r>
      <w:r w:rsidRPr="00D10639">
        <w:rPr>
          <w:rStyle w:val="citebib"/>
          <w:szCs w:val="24"/>
          <w:shd w:val="clear" w:color="auto" w:fill="auto"/>
          <w:vertAlign w:val="superscript"/>
        </w:rPr>
        <w:t>44</w:t>
      </w:r>
      <w:r w:rsidRPr="00D10639">
        <w:rPr>
          <w:szCs w:val="24"/>
        </w:rPr>
        <w:t xml:space="preserve">. This procedure produces PWM bit-scores for every match. We determined a bit-score cutoff threshold by applying the dynamic programming approach described </w:t>
      </w:r>
      <w:r w:rsidR="00D21060" w:rsidRPr="00D10639">
        <w:rPr>
          <w:szCs w:val="24"/>
        </w:rPr>
        <w:t>by</w:t>
      </w:r>
      <w:r w:rsidRPr="00D10639">
        <w:rPr>
          <w:szCs w:val="24"/>
        </w:rPr>
        <w:t xml:space="preserve"> </w:t>
      </w:r>
      <w:proofErr w:type="spellStart"/>
      <w:r w:rsidRPr="00D10639">
        <w:rPr>
          <w:szCs w:val="24"/>
        </w:rPr>
        <w:t>Wilczynski</w:t>
      </w:r>
      <w:proofErr w:type="spellEnd"/>
      <w:r w:rsidRPr="00D10639">
        <w:rPr>
          <w:szCs w:val="24"/>
        </w:rPr>
        <w:t xml:space="preserv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45</w:t>
      </w:r>
      <w:r w:rsidRPr="00D10639">
        <w:rPr>
          <w:szCs w:val="24"/>
        </w:rPr>
        <w:t xml:space="preserve"> with a</w:t>
      </w:r>
      <w:r w:rsidR="00746569" w:rsidRPr="00D10639">
        <w:rPr>
          <w:szCs w:val="24"/>
        </w:rPr>
        <w:t>n</w:t>
      </w:r>
      <w:r w:rsidRPr="00D10639">
        <w:rPr>
          <w:szCs w:val="24"/>
        </w:rPr>
        <w:t xml:space="preserve"> FPR of 10</w:t>
      </w:r>
      <w:r w:rsidRPr="00D10639">
        <w:rPr>
          <w:rFonts w:ascii="Symbol" w:hAnsi="Symbol"/>
          <w:szCs w:val="24"/>
          <w:vertAlign w:val="superscript"/>
        </w:rPr>
        <w:t></w:t>
      </w:r>
      <w:r w:rsidRPr="00D10639">
        <w:rPr>
          <w:szCs w:val="24"/>
          <w:vertAlign w:val="superscript"/>
        </w:rPr>
        <w:t>4</w:t>
      </w:r>
      <w:r w:rsidRPr="00D10639">
        <w:rPr>
          <w:szCs w:val="24"/>
        </w:rPr>
        <w:t xml:space="preserve">. All site-centric scores were based on the set of MPBSs after the application of the cutoff threshold. Also, the PWM bit-score was used </w:t>
      </w:r>
      <w:r w:rsidR="00746569" w:rsidRPr="00D10639">
        <w:rPr>
          <w:szCs w:val="24"/>
        </w:rPr>
        <w:t>in</w:t>
      </w:r>
      <w:r w:rsidRPr="00D10639">
        <w:rPr>
          <w:szCs w:val="24"/>
        </w:rPr>
        <w:t xml:space="preserve"> a baseline method refer</w:t>
      </w:r>
      <w:r w:rsidR="00746569" w:rsidRPr="00D10639">
        <w:rPr>
          <w:szCs w:val="24"/>
        </w:rPr>
        <w:t>red to</w:t>
      </w:r>
      <w:r w:rsidRPr="00D10639">
        <w:rPr>
          <w:szCs w:val="24"/>
        </w:rPr>
        <w:t xml:space="preserve"> </w:t>
      </w:r>
      <w:r w:rsidR="00746569" w:rsidRPr="00D10639">
        <w:rPr>
          <w:szCs w:val="24"/>
        </w:rPr>
        <w:t>here</w:t>
      </w:r>
      <w:r w:rsidR="00D21060" w:rsidRPr="00D10639">
        <w:rPr>
          <w:szCs w:val="24"/>
        </w:rPr>
        <w:t xml:space="preserve"> </w:t>
      </w:r>
      <w:r w:rsidRPr="00D10639">
        <w:rPr>
          <w:szCs w:val="24"/>
        </w:rPr>
        <w:t>as PWM-Rank.</w:t>
      </w:r>
    </w:p>
    <w:p w:rsidR="00FD27D1" w:rsidRPr="00D10639" w:rsidRDefault="00FD27D1">
      <w:pPr>
        <w:autoSpaceDE w:val="0"/>
        <w:autoSpaceDN w:val="0"/>
        <w:adjustRightInd w:val="0"/>
        <w:jc w:val="both"/>
        <w:rPr>
          <w:szCs w:val="24"/>
        </w:rPr>
      </w:pPr>
      <w:proofErr w:type="gramStart"/>
      <w:r w:rsidRPr="00D10639">
        <w:rPr>
          <w:i/>
          <w:szCs w:val="24"/>
        </w:rPr>
        <w:t>Method comparison.</w:t>
      </w:r>
      <w:proofErr w:type="gramEnd"/>
    </w:p>
    <w:p w:rsidR="00FD27D1" w:rsidRPr="00D10639" w:rsidRDefault="00FD27D1">
      <w:pPr>
        <w:pStyle w:val="OnlineMethPara"/>
        <w:autoSpaceDE w:val="0"/>
        <w:autoSpaceDN w:val="0"/>
        <w:adjustRightInd w:val="0"/>
        <w:rPr>
          <w:szCs w:val="24"/>
        </w:rPr>
      </w:pPr>
      <w:r w:rsidRPr="00D10639">
        <w:rPr>
          <w:szCs w:val="24"/>
        </w:rPr>
        <w:t>Methods were evaluated using a site-centric approach</w:t>
      </w:r>
      <w:r w:rsidRPr="00D10639">
        <w:rPr>
          <w:rStyle w:val="citebib"/>
          <w:szCs w:val="24"/>
          <w:shd w:val="clear" w:color="auto" w:fill="auto"/>
          <w:vertAlign w:val="superscript"/>
        </w:rPr>
        <w:t>10</w:t>
      </w:r>
      <w:r w:rsidRPr="00D10639">
        <w:rPr>
          <w:szCs w:val="24"/>
        </w:rPr>
        <w:t xml:space="preserve"> </w:t>
      </w:r>
      <w:r w:rsidR="00D21060" w:rsidRPr="00D10639">
        <w:rPr>
          <w:szCs w:val="24"/>
        </w:rPr>
        <w:t>that</w:t>
      </w:r>
      <w:r w:rsidRPr="00D10639">
        <w:rPr>
          <w:szCs w:val="24"/>
        </w:rPr>
        <w:t xml:space="preserve"> combine</w:t>
      </w:r>
      <w:r w:rsidR="00D21060" w:rsidRPr="00D10639">
        <w:rPr>
          <w:szCs w:val="24"/>
        </w:rPr>
        <w:t>d</w:t>
      </w:r>
      <w:r w:rsidRPr="00D10639">
        <w:rPr>
          <w:szCs w:val="24"/>
        </w:rPr>
        <w:t xml:space="preserve"> MPBSs with ChIP-seq data for every TF. In this scheme, MPBSs with ChIP-seq evidence (located within 100 </w:t>
      </w:r>
      <w:proofErr w:type="spellStart"/>
      <w:r w:rsidRPr="00D10639">
        <w:rPr>
          <w:szCs w:val="24"/>
        </w:rPr>
        <w:t>bp</w:t>
      </w:r>
      <w:proofErr w:type="spellEnd"/>
      <w:r w:rsidRPr="00D10639">
        <w:rPr>
          <w:szCs w:val="24"/>
        </w:rPr>
        <w:t xml:space="preserve"> from the ChIP-seq peak summit) are considered true TFBSs</w:t>
      </w:r>
      <w:r w:rsidR="00D21060" w:rsidRPr="00D10639">
        <w:rPr>
          <w:szCs w:val="24"/>
        </w:rPr>
        <w:t>,</w:t>
      </w:r>
      <w:r w:rsidRPr="00D10639">
        <w:rPr>
          <w:szCs w:val="24"/>
        </w:rPr>
        <w:t xml:space="preserve"> </w:t>
      </w:r>
      <w:r w:rsidR="00D21060" w:rsidRPr="00D10639">
        <w:rPr>
          <w:szCs w:val="24"/>
        </w:rPr>
        <w:t>and</w:t>
      </w:r>
      <w:r w:rsidRPr="00D10639">
        <w:rPr>
          <w:szCs w:val="24"/>
        </w:rPr>
        <w:t xml:space="preserve"> MPBSs without ChIP-seq evidence are </w:t>
      </w:r>
      <w:r w:rsidRPr="00D10639">
        <w:rPr>
          <w:szCs w:val="24"/>
        </w:rPr>
        <w:lastRenderedPageBreak/>
        <w:t>considered false TFBSs. Every TF prediction that overlaps a true TFBS is considered a correct prediction (true positive)</w:t>
      </w:r>
      <w:r w:rsidR="002E266E" w:rsidRPr="00D10639">
        <w:rPr>
          <w:szCs w:val="24"/>
        </w:rPr>
        <w:t>,</w:t>
      </w:r>
      <w:r w:rsidRPr="00D10639">
        <w:rPr>
          <w:szCs w:val="24"/>
        </w:rPr>
        <w:t xml:space="preserve"> and every prediction that overlaps a false TFBS is considered an incorrect prediction (false positive). Therefore, true negatives and false negatives are, respectively, false and true TFBSs without overlapping predictions. To assess the accuracy of digital genomic footprinting methods</w:t>
      </w:r>
      <w:r w:rsidR="002E266E" w:rsidRPr="00D10639">
        <w:rPr>
          <w:szCs w:val="24"/>
        </w:rPr>
        <w:t>,</w:t>
      </w:r>
      <w:r w:rsidRPr="00D10639">
        <w:rPr>
          <w:szCs w:val="24"/>
        </w:rPr>
        <w:t xml:space="preserve"> we created receiver operating characteristic (ROC) curves. Briefly, ROC curves describe the sensitivity (recall) increase as the specificity of the method</w:t>
      </w:r>
      <w:r w:rsidR="002E266E" w:rsidRPr="00D10639">
        <w:rPr>
          <w:szCs w:val="24"/>
        </w:rPr>
        <w:t xml:space="preserve"> is decreased</w:t>
      </w:r>
      <w:r w:rsidRPr="00D10639">
        <w:rPr>
          <w:szCs w:val="24"/>
        </w:rPr>
        <w:t>. The AUC metric was evaluated at 100%, 10% and 1% FPR. We also evaluated the AUPR. This metric is indicated for problems with imbalanced data sets (distinct number</w:t>
      </w:r>
      <w:r w:rsidR="00102426" w:rsidRPr="00D10639">
        <w:rPr>
          <w:szCs w:val="24"/>
        </w:rPr>
        <w:t>s</w:t>
      </w:r>
      <w:r w:rsidRPr="00D10639">
        <w:rPr>
          <w:szCs w:val="24"/>
        </w:rPr>
        <w:t xml:space="preserve"> of positive and negative examples</w:t>
      </w:r>
      <w:proofErr w:type="gramStart"/>
      <w:r w:rsidRPr="00D10639">
        <w:rPr>
          <w:szCs w:val="24"/>
        </w:rPr>
        <w:t>)</w:t>
      </w:r>
      <w:r w:rsidRPr="00D10639">
        <w:rPr>
          <w:rStyle w:val="citebib"/>
          <w:szCs w:val="24"/>
          <w:shd w:val="clear" w:color="auto" w:fill="auto"/>
          <w:vertAlign w:val="superscript"/>
        </w:rPr>
        <w:t>20,46</w:t>
      </w:r>
      <w:proofErr w:type="gramEnd"/>
      <w:r w:rsidRPr="00D10639">
        <w:rPr>
          <w:szCs w:val="24"/>
        </w:rPr>
        <w:t>.</w:t>
      </w:r>
    </w:p>
    <w:p w:rsidR="00FD27D1" w:rsidRPr="00D10639" w:rsidRDefault="00FD27D1">
      <w:pPr>
        <w:pStyle w:val="OnlineMethParaIndent"/>
        <w:autoSpaceDE w:val="0"/>
        <w:autoSpaceDN w:val="0"/>
        <w:adjustRightInd w:val="0"/>
        <w:rPr>
          <w:szCs w:val="24"/>
        </w:rPr>
      </w:pPr>
      <w:r w:rsidRPr="00D10639">
        <w:rPr>
          <w:szCs w:val="24"/>
        </w:rPr>
        <w:t xml:space="preserve">Segmentation approaches (Boyle, DNase2TF, HINT, </w:t>
      </w:r>
      <w:proofErr w:type="spellStart"/>
      <w:r w:rsidRPr="00D10639">
        <w:rPr>
          <w:szCs w:val="24"/>
        </w:rPr>
        <w:t>Neph</w:t>
      </w:r>
      <w:proofErr w:type="spellEnd"/>
      <w:r w:rsidRPr="00D10639">
        <w:rPr>
          <w:szCs w:val="24"/>
        </w:rPr>
        <w:t xml:space="preserve"> and Wellington) provide footprint predictions that do not necessarily encompass all MPBSs. To create full ROC curves for these methods, we first ranked all predicted sites by their DNase I cleavage tag count </w:t>
      </w:r>
      <w:r w:rsidR="004D64FB" w:rsidRPr="00D10639">
        <w:rPr>
          <w:szCs w:val="24"/>
        </w:rPr>
        <w:t>and then ranked</w:t>
      </w:r>
      <w:r w:rsidRPr="00D10639">
        <w:rPr>
          <w:szCs w:val="24"/>
        </w:rPr>
        <w:t xml:space="preserve"> all </w:t>
      </w:r>
      <w:proofErr w:type="spellStart"/>
      <w:r w:rsidRPr="00D10639">
        <w:rPr>
          <w:szCs w:val="24"/>
        </w:rPr>
        <w:t>nonpredicted</w:t>
      </w:r>
      <w:proofErr w:type="spellEnd"/>
      <w:r w:rsidRPr="00D10639">
        <w:rPr>
          <w:szCs w:val="24"/>
        </w:rPr>
        <w:t xml:space="preserve"> sites by their tag count. </w:t>
      </w:r>
      <w:r w:rsidR="004D64FB" w:rsidRPr="00D10639">
        <w:rPr>
          <w:szCs w:val="24"/>
        </w:rPr>
        <w:t>T</w:t>
      </w:r>
      <w:r w:rsidRPr="00D10639">
        <w:rPr>
          <w:szCs w:val="24"/>
        </w:rPr>
        <w:t xml:space="preserve">o present a fair comparison, </w:t>
      </w:r>
      <w:r w:rsidR="004D64FB" w:rsidRPr="00D10639">
        <w:rPr>
          <w:szCs w:val="24"/>
        </w:rPr>
        <w:t xml:space="preserve">we also applied </w:t>
      </w:r>
      <w:r w:rsidRPr="00D10639">
        <w:rPr>
          <w:szCs w:val="24"/>
        </w:rPr>
        <w:t>this approach to all site-centric methods (</w:t>
      </w:r>
      <w:r w:rsidR="004D64FB" w:rsidRPr="00D10639">
        <w:rPr>
          <w:szCs w:val="24"/>
        </w:rPr>
        <w:t>CENTIPEDE</w:t>
      </w:r>
      <w:r w:rsidRPr="00D10639">
        <w:rPr>
          <w:szCs w:val="24"/>
        </w:rPr>
        <w:t>, Cuellar, FLR and PIQ). For that we considered distinct probability thresholds of 0.8, 0.85, 0.9, 0.95</w:t>
      </w:r>
      <w:r w:rsidR="004D64FB" w:rsidRPr="00D10639">
        <w:rPr>
          <w:szCs w:val="24"/>
        </w:rPr>
        <w:t xml:space="preserve"> and </w:t>
      </w:r>
      <w:r w:rsidRPr="00D10639">
        <w:rPr>
          <w:szCs w:val="24"/>
        </w:rPr>
        <w:t xml:space="preserve">0.99 for </w:t>
      </w:r>
      <w:r w:rsidR="004D64FB" w:rsidRPr="00D10639">
        <w:rPr>
          <w:szCs w:val="24"/>
        </w:rPr>
        <w:t xml:space="preserve">the </w:t>
      </w:r>
      <w:r w:rsidRPr="00D10639">
        <w:rPr>
          <w:szCs w:val="24"/>
        </w:rPr>
        <w:t xml:space="preserve">detection of footprints </w:t>
      </w:r>
      <w:r w:rsidR="004D64FB" w:rsidRPr="00D10639">
        <w:rPr>
          <w:szCs w:val="24"/>
        </w:rPr>
        <w:t>i</w:t>
      </w:r>
      <w:r w:rsidRPr="00D10639">
        <w:rPr>
          <w:szCs w:val="24"/>
        </w:rPr>
        <w:t xml:space="preserve">n all site-centric methods. We performed additional experiments to select the best threshold </w:t>
      </w:r>
      <w:r w:rsidR="004D64FB" w:rsidRPr="00D10639">
        <w:rPr>
          <w:szCs w:val="24"/>
        </w:rPr>
        <w:t>for each</w:t>
      </w:r>
      <w:r w:rsidRPr="00D10639">
        <w:rPr>
          <w:szCs w:val="24"/>
        </w:rPr>
        <w:t xml:space="preserve"> method (</w:t>
      </w:r>
      <w:r w:rsidRPr="00D10639">
        <w:rPr>
          <w:rStyle w:val="citefig"/>
          <w:szCs w:val="24"/>
          <w:shd w:val="clear" w:color="auto" w:fill="auto"/>
        </w:rPr>
        <w:t>Supplementary Fig. 8</w:t>
      </w:r>
      <w:r w:rsidRPr="00D10639">
        <w:rPr>
          <w:szCs w:val="24"/>
        </w:rPr>
        <w:t>).</w:t>
      </w:r>
    </w:p>
    <w:p w:rsidR="00FD27D1" w:rsidRPr="00D10639" w:rsidRDefault="00FD27D1">
      <w:pPr>
        <w:pStyle w:val="OnlineMethParaIndent"/>
        <w:autoSpaceDE w:val="0"/>
        <w:autoSpaceDN w:val="0"/>
        <w:adjustRightInd w:val="0"/>
        <w:rPr>
          <w:szCs w:val="24"/>
        </w:rPr>
      </w:pPr>
      <w:r w:rsidRPr="00D10639">
        <w:rPr>
          <w:szCs w:val="24"/>
        </w:rPr>
        <w:t>Our TF ChIP-seq</w:t>
      </w:r>
      <w:r w:rsidR="00D21060" w:rsidRPr="00D10639">
        <w:rPr>
          <w:szCs w:val="24"/>
        </w:rPr>
        <w:t>–</w:t>
      </w:r>
      <w:r w:rsidRPr="00D10639">
        <w:rPr>
          <w:szCs w:val="24"/>
        </w:rPr>
        <w:t>based comparative experiments comprise</w:t>
      </w:r>
      <w:r w:rsidR="00D21060" w:rsidRPr="00D10639">
        <w:rPr>
          <w:szCs w:val="24"/>
        </w:rPr>
        <w:t>d</w:t>
      </w:r>
      <w:r w:rsidRPr="00D10639">
        <w:rPr>
          <w:szCs w:val="24"/>
        </w:rPr>
        <w:t xml:space="preserve"> the following three evaluation scenarios</w:t>
      </w:r>
      <w:ins w:id="75" w:author="Eduardo Gusmao" w:date="2016-02-04T20:29:00Z">
        <w:r w:rsidR="0057212E">
          <w:rPr>
            <w:szCs w:val="24"/>
          </w:rPr>
          <w:t xml:space="preserve"> (He, benchmarking and </w:t>
        </w:r>
      </w:ins>
      <w:ins w:id="76" w:author="Eduardo Gusmao" w:date="2016-02-04T20:30:00Z">
        <w:r w:rsidR="0057212E">
          <w:rPr>
            <w:szCs w:val="24"/>
          </w:rPr>
          <w:t>comprehensive data sets</w:t>
        </w:r>
      </w:ins>
      <w:ins w:id="77" w:author="Eduardo Gusmao" w:date="2016-02-04T20:29:00Z">
        <w:r w:rsidR="0057212E">
          <w:rPr>
            <w:szCs w:val="24"/>
          </w:rPr>
          <w:t>)</w:t>
        </w:r>
      </w:ins>
      <w:r w:rsidRPr="00D10639">
        <w:rPr>
          <w:szCs w:val="24"/>
        </w:rPr>
        <w:t xml:space="preserve">. All evaluation statistics and </w:t>
      </w:r>
      <w:r w:rsidR="004D64FB" w:rsidRPr="00D10639">
        <w:rPr>
          <w:szCs w:val="24"/>
        </w:rPr>
        <w:t xml:space="preserve">details on </w:t>
      </w:r>
      <w:r w:rsidRPr="00D10639">
        <w:rPr>
          <w:szCs w:val="24"/>
        </w:rPr>
        <w:t xml:space="preserve">method performance are available </w:t>
      </w:r>
      <w:r w:rsidR="00D21060" w:rsidRPr="00D10639">
        <w:rPr>
          <w:szCs w:val="24"/>
        </w:rPr>
        <w:t>in</w:t>
      </w:r>
      <w:r w:rsidRPr="00D10639">
        <w:rPr>
          <w:szCs w:val="24"/>
        </w:rPr>
        <w:t xml:space="preserve"> </w:t>
      </w:r>
      <w:r w:rsidRPr="00D10639">
        <w:rPr>
          <w:b/>
          <w:szCs w:val="24"/>
        </w:rPr>
        <w:t xml:space="preserve">Supplementary Data </w:t>
      </w:r>
      <w:r w:rsidR="004D64FB" w:rsidRPr="00D10639">
        <w:rPr>
          <w:b/>
          <w:szCs w:val="24"/>
        </w:rPr>
        <w:t>S</w:t>
      </w:r>
      <w:r w:rsidRPr="00D10639">
        <w:rPr>
          <w:b/>
          <w:szCs w:val="24"/>
        </w:rPr>
        <w:t>et 1</w:t>
      </w:r>
      <w:r w:rsidRPr="00D10639">
        <w:rPr>
          <w:szCs w:val="24"/>
        </w:rPr>
        <w:t>.</w:t>
      </w:r>
    </w:p>
    <w:p w:rsidR="00FD27D1" w:rsidRPr="00D10639" w:rsidRDefault="00FD27D1">
      <w:pPr>
        <w:autoSpaceDE w:val="0"/>
        <w:autoSpaceDN w:val="0"/>
        <w:adjustRightInd w:val="0"/>
        <w:jc w:val="both"/>
        <w:rPr>
          <w:szCs w:val="24"/>
        </w:rPr>
      </w:pPr>
      <w:commentRangeStart w:id="78"/>
      <w:r w:rsidRPr="00D10639">
        <w:rPr>
          <w:i/>
          <w:szCs w:val="24"/>
        </w:rPr>
        <w:t xml:space="preserve">He </w:t>
      </w:r>
      <w:r w:rsidR="00D21060" w:rsidRPr="00D10639">
        <w:rPr>
          <w:i/>
          <w:szCs w:val="24"/>
        </w:rPr>
        <w:t>d</w:t>
      </w:r>
      <w:r w:rsidRPr="00D10639">
        <w:rPr>
          <w:i/>
          <w:szCs w:val="24"/>
        </w:rPr>
        <w:t>ata</w:t>
      </w:r>
      <w:r w:rsidR="00D21060" w:rsidRPr="00D10639">
        <w:rPr>
          <w:i/>
          <w:szCs w:val="24"/>
        </w:rPr>
        <w:t xml:space="preserve"> </w:t>
      </w:r>
      <w:r w:rsidRPr="00D10639">
        <w:rPr>
          <w:i/>
          <w:szCs w:val="24"/>
        </w:rPr>
        <w:t>set</w:t>
      </w:r>
      <w:r w:rsidR="00D21060" w:rsidRPr="00D10639">
        <w:rPr>
          <w:i/>
          <w:szCs w:val="24"/>
        </w:rPr>
        <w:t>.</w:t>
      </w:r>
    </w:p>
    <w:p w:rsidR="00FD27D1" w:rsidRPr="00D10639" w:rsidRDefault="00FD27D1">
      <w:pPr>
        <w:pStyle w:val="OnlineMethPara"/>
        <w:autoSpaceDE w:val="0"/>
        <w:autoSpaceDN w:val="0"/>
        <w:adjustRightInd w:val="0"/>
        <w:rPr>
          <w:szCs w:val="24"/>
        </w:rPr>
      </w:pPr>
      <w:r w:rsidRPr="00D10639">
        <w:rPr>
          <w:szCs w:val="24"/>
        </w:rPr>
        <w:t xml:space="preserve">To replicate the analysis performed by He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15</w:t>
      </w:r>
      <w:r w:rsidRPr="00D10639">
        <w:rPr>
          <w:szCs w:val="24"/>
        </w:rPr>
        <w:t>, we analyzed DNase-seq</w:t>
      </w:r>
      <w:r w:rsidR="0061544D" w:rsidRPr="00D10639">
        <w:rPr>
          <w:szCs w:val="24"/>
        </w:rPr>
        <w:t xml:space="preserve"> data</w:t>
      </w:r>
      <w:r w:rsidRPr="00D10639">
        <w:rPr>
          <w:szCs w:val="24"/>
        </w:rPr>
        <w:t xml:space="preserve"> from cell types K562 (UW), </w:t>
      </w:r>
      <w:proofErr w:type="spellStart"/>
      <w:r w:rsidRPr="00D10639">
        <w:rPr>
          <w:szCs w:val="24"/>
        </w:rPr>
        <w:t>LNCaP</w:t>
      </w:r>
      <w:proofErr w:type="spellEnd"/>
      <w:r w:rsidRPr="00D10639">
        <w:rPr>
          <w:szCs w:val="24"/>
        </w:rPr>
        <w:t xml:space="preserve"> (DU) and m3134 (UW) </w:t>
      </w:r>
      <w:r w:rsidR="0061544D" w:rsidRPr="00D10639">
        <w:rPr>
          <w:szCs w:val="24"/>
        </w:rPr>
        <w:t>for</w:t>
      </w:r>
      <w:r w:rsidRPr="00D10639">
        <w:rPr>
          <w:szCs w:val="24"/>
        </w:rPr>
        <w:t xml:space="preserve"> 36 TFs and evaluated the methods PWM, FS, TC, HINT, HINT-BC and HINT-BCN.</w:t>
      </w:r>
    </w:p>
    <w:p w:rsidR="00FD27D1" w:rsidRPr="00D10639" w:rsidRDefault="00FD27D1">
      <w:pPr>
        <w:autoSpaceDE w:val="0"/>
        <w:autoSpaceDN w:val="0"/>
        <w:adjustRightInd w:val="0"/>
        <w:jc w:val="both"/>
        <w:rPr>
          <w:szCs w:val="24"/>
        </w:rPr>
      </w:pPr>
      <w:proofErr w:type="gramStart"/>
      <w:r w:rsidRPr="00D10639">
        <w:rPr>
          <w:i/>
          <w:szCs w:val="24"/>
        </w:rPr>
        <w:t xml:space="preserve">Benchmarking </w:t>
      </w:r>
      <w:r w:rsidR="00D21060" w:rsidRPr="00D10639">
        <w:rPr>
          <w:i/>
          <w:szCs w:val="24"/>
        </w:rPr>
        <w:t>d</w:t>
      </w:r>
      <w:r w:rsidRPr="00D10639">
        <w:rPr>
          <w:i/>
          <w:szCs w:val="24"/>
        </w:rPr>
        <w:t>ata</w:t>
      </w:r>
      <w:r w:rsidR="00D21060" w:rsidRPr="00D10639">
        <w:rPr>
          <w:i/>
          <w:szCs w:val="24"/>
        </w:rPr>
        <w:t xml:space="preserve"> </w:t>
      </w:r>
      <w:r w:rsidRPr="00D10639">
        <w:rPr>
          <w:i/>
          <w:szCs w:val="24"/>
        </w:rPr>
        <w:t>set</w:t>
      </w:r>
      <w:r w:rsidR="00D21060" w:rsidRPr="00D10639">
        <w:rPr>
          <w:i/>
          <w:szCs w:val="24"/>
        </w:rPr>
        <w:t>.</w:t>
      </w:r>
      <w:proofErr w:type="gramEnd"/>
    </w:p>
    <w:p w:rsidR="00FD27D1" w:rsidRPr="00D10639" w:rsidRDefault="00FD27D1">
      <w:pPr>
        <w:pStyle w:val="OnlineMethPara"/>
        <w:autoSpaceDE w:val="0"/>
        <w:autoSpaceDN w:val="0"/>
        <w:adjustRightInd w:val="0"/>
        <w:rPr>
          <w:szCs w:val="24"/>
        </w:rPr>
      </w:pPr>
      <w:r w:rsidRPr="00D10639">
        <w:rPr>
          <w:szCs w:val="24"/>
        </w:rPr>
        <w:t xml:space="preserve">For comparative analysis of several competing methods, we selected the two cell types with </w:t>
      </w:r>
      <w:r w:rsidR="0061544D" w:rsidRPr="00D10639">
        <w:rPr>
          <w:szCs w:val="24"/>
        </w:rPr>
        <w:t xml:space="preserve">the </w:t>
      </w:r>
      <w:r w:rsidRPr="00D10639">
        <w:rPr>
          <w:szCs w:val="24"/>
        </w:rPr>
        <w:t>highest number</w:t>
      </w:r>
      <w:r w:rsidR="0061544D" w:rsidRPr="00D10639">
        <w:rPr>
          <w:szCs w:val="24"/>
        </w:rPr>
        <w:t>s</w:t>
      </w:r>
      <w:r w:rsidRPr="00D10639">
        <w:rPr>
          <w:szCs w:val="24"/>
        </w:rPr>
        <w:t xml:space="preserve"> of TF ChIP-seq data sets evaluated in our study: K562 (DU)</w:t>
      </w:r>
      <w:r w:rsidR="0061544D" w:rsidRPr="00D10639">
        <w:rPr>
          <w:szCs w:val="24"/>
        </w:rPr>
        <w:t>,</w:t>
      </w:r>
      <w:r w:rsidRPr="00D10639">
        <w:rPr>
          <w:szCs w:val="24"/>
        </w:rPr>
        <w:t xml:space="preserve"> with 59 TFs</w:t>
      </w:r>
      <w:r w:rsidR="0061544D" w:rsidRPr="00D10639">
        <w:rPr>
          <w:szCs w:val="24"/>
        </w:rPr>
        <w:t>,</w:t>
      </w:r>
      <w:r w:rsidRPr="00D10639">
        <w:rPr>
          <w:szCs w:val="24"/>
        </w:rPr>
        <w:t xml:space="preserve"> and H1h</w:t>
      </w:r>
      <w:r w:rsidR="0061544D" w:rsidRPr="00D10639">
        <w:rPr>
          <w:szCs w:val="24"/>
        </w:rPr>
        <w:t>ESC</w:t>
      </w:r>
      <w:r w:rsidRPr="00D10639">
        <w:rPr>
          <w:szCs w:val="24"/>
        </w:rPr>
        <w:t xml:space="preserve"> (DU)</w:t>
      </w:r>
      <w:r w:rsidR="0061544D" w:rsidRPr="00D10639">
        <w:rPr>
          <w:szCs w:val="24"/>
        </w:rPr>
        <w:t>,</w:t>
      </w:r>
      <w:r w:rsidRPr="00D10639">
        <w:rPr>
          <w:szCs w:val="24"/>
        </w:rPr>
        <w:t xml:space="preserve"> with 29 TFs. We </w:t>
      </w:r>
      <w:r w:rsidR="00302B31" w:rsidRPr="00D10639">
        <w:rPr>
          <w:szCs w:val="24"/>
        </w:rPr>
        <w:t>were</w:t>
      </w:r>
      <w:r w:rsidRPr="00D10639">
        <w:rPr>
          <w:szCs w:val="24"/>
        </w:rPr>
        <w:t xml:space="preserve"> therefore </w:t>
      </w:r>
      <w:r w:rsidR="00302B31" w:rsidRPr="00D10639">
        <w:rPr>
          <w:szCs w:val="24"/>
        </w:rPr>
        <w:t xml:space="preserve">able to </w:t>
      </w:r>
      <w:r w:rsidRPr="00D10639">
        <w:rPr>
          <w:szCs w:val="24"/>
        </w:rPr>
        <w:t xml:space="preserve">make use of predictions provided by Gusmao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8</w:t>
      </w:r>
      <w:r w:rsidRPr="00D10639">
        <w:rPr>
          <w:szCs w:val="24"/>
        </w:rPr>
        <w:t xml:space="preserve"> and Boyle </w:t>
      </w:r>
      <w:r w:rsidRPr="00D10639">
        <w:rPr>
          <w:i/>
          <w:szCs w:val="24"/>
        </w:rPr>
        <w:t>et al.</w:t>
      </w:r>
      <w:r w:rsidRPr="00D10639">
        <w:rPr>
          <w:rStyle w:val="citebib"/>
          <w:szCs w:val="24"/>
          <w:shd w:val="clear" w:color="auto" w:fill="auto"/>
          <w:vertAlign w:val="superscript"/>
        </w:rPr>
        <w:t>5</w:t>
      </w:r>
      <w:r w:rsidRPr="00D10639">
        <w:rPr>
          <w:szCs w:val="24"/>
        </w:rPr>
        <w:t xml:space="preserve">, </w:t>
      </w:r>
      <w:r w:rsidR="00302B31" w:rsidRPr="00D10639">
        <w:rPr>
          <w:szCs w:val="24"/>
        </w:rPr>
        <w:t>including</w:t>
      </w:r>
      <w:r w:rsidRPr="00D10639">
        <w:rPr>
          <w:szCs w:val="24"/>
        </w:rPr>
        <w:t xml:space="preserve"> evaluation of </w:t>
      </w:r>
      <w:r w:rsidR="00302B31" w:rsidRPr="00D10639">
        <w:rPr>
          <w:szCs w:val="24"/>
        </w:rPr>
        <w:t xml:space="preserve">the </w:t>
      </w:r>
      <w:r w:rsidRPr="00D10639">
        <w:rPr>
          <w:szCs w:val="24"/>
        </w:rPr>
        <w:t xml:space="preserve">PWM, Boyle, Cuellar, </w:t>
      </w:r>
      <w:r w:rsidR="0061544D" w:rsidRPr="00D10639">
        <w:rPr>
          <w:szCs w:val="24"/>
        </w:rPr>
        <w:t>CENTIPEDE</w:t>
      </w:r>
      <w:r w:rsidRPr="00D10639">
        <w:rPr>
          <w:szCs w:val="24"/>
        </w:rPr>
        <w:t xml:space="preserve">, HINT and </w:t>
      </w:r>
      <w:proofErr w:type="spellStart"/>
      <w:r w:rsidRPr="00D10639">
        <w:rPr>
          <w:szCs w:val="24"/>
        </w:rPr>
        <w:t>Neph</w:t>
      </w:r>
      <w:proofErr w:type="spellEnd"/>
      <w:r w:rsidRPr="00D10639">
        <w:rPr>
          <w:szCs w:val="24"/>
        </w:rPr>
        <w:t xml:space="preserve"> methods. For this data set, we estimated novel footprints for </w:t>
      </w:r>
      <w:r w:rsidR="0061544D" w:rsidRPr="00D10639">
        <w:rPr>
          <w:szCs w:val="24"/>
        </w:rPr>
        <w:t xml:space="preserve">the </w:t>
      </w:r>
      <w:r w:rsidRPr="00D10639">
        <w:rPr>
          <w:szCs w:val="24"/>
        </w:rPr>
        <w:t xml:space="preserve">FS, TC, </w:t>
      </w:r>
      <w:proofErr w:type="gramStart"/>
      <w:r w:rsidRPr="00D10639">
        <w:rPr>
          <w:szCs w:val="24"/>
        </w:rPr>
        <w:t>HINT</w:t>
      </w:r>
      <w:proofErr w:type="gramEnd"/>
      <w:r w:rsidRPr="00D10639">
        <w:rPr>
          <w:szCs w:val="24"/>
        </w:rPr>
        <w:t>-BC, HINT-BNC, DNase2TF, PIQ, Wellington and FLR methods, which were not previously evaluated.</w:t>
      </w:r>
    </w:p>
    <w:p w:rsidR="00FD27D1" w:rsidRPr="00D10639" w:rsidRDefault="00FD27D1">
      <w:pPr>
        <w:autoSpaceDE w:val="0"/>
        <w:autoSpaceDN w:val="0"/>
        <w:adjustRightInd w:val="0"/>
        <w:jc w:val="both"/>
        <w:rPr>
          <w:szCs w:val="24"/>
        </w:rPr>
      </w:pPr>
      <w:r w:rsidRPr="00D10639">
        <w:rPr>
          <w:i/>
          <w:szCs w:val="24"/>
        </w:rPr>
        <w:t>Comprehensive data</w:t>
      </w:r>
      <w:r w:rsidR="000C08FC" w:rsidRPr="00D10639">
        <w:rPr>
          <w:i/>
          <w:szCs w:val="24"/>
        </w:rPr>
        <w:t xml:space="preserve"> </w:t>
      </w:r>
      <w:r w:rsidRPr="00D10639">
        <w:rPr>
          <w:i/>
          <w:szCs w:val="24"/>
        </w:rPr>
        <w:t>set</w:t>
      </w:r>
      <w:r w:rsidR="000C08FC" w:rsidRPr="00D10639">
        <w:rPr>
          <w:i/>
          <w:szCs w:val="24"/>
        </w:rPr>
        <w:t>.</w:t>
      </w:r>
    </w:p>
    <w:p w:rsidR="00FD27D1" w:rsidRPr="00D10639" w:rsidRDefault="00FD27D1">
      <w:pPr>
        <w:pStyle w:val="OnlineMethPara"/>
        <w:autoSpaceDE w:val="0"/>
        <w:autoSpaceDN w:val="0"/>
        <w:adjustRightInd w:val="0"/>
        <w:rPr>
          <w:szCs w:val="24"/>
        </w:rPr>
      </w:pPr>
      <w:r w:rsidRPr="00D10639">
        <w:rPr>
          <w:szCs w:val="24"/>
        </w:rPr>
        <w:t>Lastly, we compiled a comprehensive data set containing 233 combinations of cells and TFs with matching cellular background</w:t>
      </w:r>
      <w:r w:rsidR="00965738" w:rsidRPr="00D10639">
        <w:rPr>
          <w:szCs w:val="24"/>
        </w:rPr>
        <w:t>s</w:t>
      </w:r>
      <w:r w:rsidRPr="00D10639">
        <w:rPr>
          <w:szCs w:val="24"/>
        </w:rPr>
        <w:t xml:space="preserve">. This data set was built from a catalog of 144 TF ChIP-seq and 13 </w:t>
      </w:r>
      <w:r w:rsidRPr="00D10639">
        <w:rPr>
          <w:szCs w:val="24"/>
        </w:rPr>
        <w:lastRenderedPageBreak/>
        <w:t>DNase-seq data sets. Th</w:t>
      </w:r>
      <w:r w:rsidR="00302B31" w:rsidRPr="00D10639">
        <w:rPr>
          <w:szCs w:val="24"/>
        </w:rPr>
        <w:t>ese</w:t>
      </w:r>
      <w:r w:rsidRPr="00D10639">
        <w:rPr>
          <w:szCs w:val="24"/>
        </w:rPr>
        <w:t xml:space="preserve"> data </w:t>
      </w:r>
      <w:r w:rsidR="00302B31" w:rsidRPr="00D10639">
        <w:rPr>
          <w:szCs w:val="24"/>
        </w:rPr>
        <w:t>were</w:t>
      </w:r>
      <w:r w:rsidRPr="00D10639">
        <w:rPr>
          <w:szCs w:val="24"/>
        </w:rPr>
        <w:t xml:space="preserve"> used to evaluate the effects of bias correction and TF binding time. In this scenario we evaluated the methods PWM, FS, TC, HINT, HINT-BC and HINT-BCN.</w:t>
      </w:r>
      <w:commentRangeEnd w:id="78"/>
      <w:r w:rsidR="0057212E">
        <w:rPr>
          <w:rStyle w:val="Refdecomentrio"/>
        </w:rPr>
        <w:commentReference w:id="78"/>
      </w:r>
    </w:p>
    <w:p w:rsidR="00FD27D1" w:rsidRPr="00D10639" w:rsidRDefault="00FD27D1">
      <w:pPr>
        <w:autoSpaceDE w:val="0"/>
        <w:autoSpaceDN w:val="0"/>
        <w:adjustRightInd w:val="0"/>
        <w:jc w:val="both"/>
        <w:rPr>
          <w:szCs w:val="24"/>
        </w:rPr>
      </w:pPr>
      <w:proofErr w:type="gramStart"/>
      <w:r w:rsidRPr="00D10639">
        <w:rPr>
          <w:i/>
          <w:szCs w:val="24"/>
        </w:rPr>
        <w:t>Expression-based evaluation (FLR-Exp).</w:t>
      </w:r>
      <w:proofErr w:type="gramEnd"/>
    </w:p>
    <w:p w:rsidR="00FD27D1" w:rsidRPr="00D10639" w:rsidRDefault="00FD27D1">
      <w:pPr>
        <w:pStyle w:val="OnlineMethPara"/>
        <w:autoSpaceDE w:val="0"/>
        <w:autoSpaceDN w:val="0"/>
        <w:adjustRightInd w:val="0"/>
        <w:rPr>
          <w:szCs w:val="24"/>
        </w:rPr>
      </w:pPr>
      <w:r w:rsidRPr="00D10639">
        <w:rPr>
          <w:szCs w:val="24"/>
        </w:rPr>
        <w:t xml:space="preserve">As shown </w:t>
      </w:r>
      <w:r w:rsidR="00302B31" w:rsidRPr="00D10639">
        <w:rPr>
          <w:szCs w:val="24"/>
        </w:rPr>
        <w:t>by</w:t>
      </w:r>
      <w:r w:rsidRPr="00D10639">
        <w:rPr>
          <w:szCs w:val="24"/>
        </w:rPr>
        <w:t xml:space="preserve"> Yardımcı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12</w:t>
      </w:r>
      <w:r w:rsidRPr="00D10639">
        <w:rPr>
          <w:szCs w:val="24"/>
        </w:rPr>
        <w:t xml:space="preserve">, ChIP-seq evaluation of putative TFBSs may present biases regarding the fact that ChIP-seq data alone </w:t>
      </w:r>
      <w:r w:rsidR="00965738" w:rsidRPr="00D10639">
        <w:rPr>
          <w:szCs w:val="24"/>
        </w:rPr>
        <w:t>are</w:t>
      </w:r>
      <w:r w:rsidRPr="00D10639">
        <w:rPr>
          <w:szCs w:val="24"/>
        </w:rPr>
        <w:t xml:space="preserve"> not able to distinguish direct from indirect binding events. Consequently, we performed an evaluation procedure </w:t>
      </w:r>
      <w:r w:rsidR="00302B31" w:rsidRPr="00D10639">
        <w:rPr>
          <w:szCs w:val="24"/>
        </w:rPr>
        <w:t>that</w:t>
      </w:r>
      <w:r w:rsidRPr="00D10639">
        <w:rPr>
          <w:szCs w:val="24"/>
        </w:rPr>
        <w:t xml:space="preserve"> combine</w:t>
      </w:r>
      <w:r w:rsidR="00302B31" w:rsidRPr="00D10639">
        <w:rPr>
          <w:szCs w:val="24"/>
        </w:rPr>
        <w:t>d</w:t>
      </w:r>
      <w:r w:rsidRPr="00D10639">
        <w:rPr>
          <w:szCs w:val="24"/>
        </w:rPr>
        <w:t xml:space="preserve"> MPBSs with differentially expressed genes from two cell types. The method evaluate</w:t>
      </w:r>
      <w:r w:rsidR="00302B31" w:rsidRPr="00D10639">
        <w:rPr>
          <w:szCs w:val="24"/>
        </w:rPr>
        <w:t>d</w:t>
      </w:r>
      <w:r w:rsidRPr="00D10639">
        <w:rPr>
          <w:szCs w:val="24"/>
        </w:rPr>
        <w:t xml:space="preserve"> the association of the quality of footprints overlapping particular motifs and the expression of the </w:t>
      </w:r>
      <w:r w:rsidR="00965738" w:rsidRPr="00D10639">
        <w:rPr>
          <w:szCs w:val="24"/>
        </w:rPr>
        <w:t xml:space="preserve">relevant </w:t>
      </w:r>
      <w:r w:rsidRPr="00D10639">
        <w:rPr>
          <w:szCs w:val="24"/>
        </w:rPr>
        <w:t>TF.</w:t>
      </w:r>
    </w:p>
    <w:p w:rsidR="00FD27D1" w:rsidRPr="00D10639" w:rsidRDefault="00FD27D1">
      <w:pPr>
        <w:pStyle w:val="OnlineMethParaIndent"/>
        <w:autoSpaceDE w:val="0"/>
        <w:autoSpaceDN w:val="0"/>
        <w:adjustRightInd w:val="0"/>
        <w:rPr>
          <w:szCs w:val="24"/>
        </w:rPr>
      </w:pPr>
      <w:r w:rsidRPr="00D10639">
        <w:rPr>
          <w:szCs w:val="24"/>
        </w:rPr>
        <w:t>We used limma</w:t>
      </w:r>
      <w:r w:rsidRPr="00D10639">
        <w:rPr>
          <w:rStyle w:val="citebib"/>
          <w:szCs w:val="24"/>
          <w:shd w:val="clear" w:color="auto" w:fill="auto"/>
          <w:vertAlign w:val="superscript"/>
        </w:rPr>
        <w:t>47</w:t>
      </w:r>
      <w:r w:rsidRPr="00D10639">
        <w:rPr>
          <w:szCs w:val="24"/>
        </w:rPr>
        <w:t xml:space="preserve"> to perform between-array normalization on expression of H1-hESC, K562 and GM12878 cells and obtain fold</w:t>
      </w:r>
      <w:r w:rsidR="00A16F5C" w:rsidRPr="00D10639">
        <w:rPr>
          <w:szCs w:val="24"/>
        </w:rPr>
        <w:t>-</w:t>
      </w:r>
      <w:r w:rsidRPr="00D10639">
        <w:rPr>
          <w:szCs w:val="24"/>
        </w:rPr>
        <w:t xml:space="preserve">change estimates. Then we retrieved all </w:t>
      </w:r>
      <w:proofErr w:type="spellStart"/>
      <w:r w:rsidRPr="00D10639">
        <w:rPr>
          <w:szCs w:val="24"/>
        </w:rPr>
        <w:t>nonredundant</w:t>
      </w:r>
      <w:proofErr w:type="spellEnd"/>
      <w:r w:rsidRPr="00D10639">
        <w:rPr>
          <w:szCs w:val="24"/>
        </w:rPr>
        <w:t xml:space="preserve"> PFMs from </w:t>
      </w:r>
      <w:r w:rsidR="00A16F5C" w:rsidRPr="00D10639">
        <w:rPr>
          <w:szCs w:val="24"/>
        </w:rPr>
        <w:t xml:space="preserve">JASPAR </w:t>
      </w:r>
      <w:r w:rsidRPr="00D10639">
        <w:rPr>
          <w:szCs w:val="24"/>
        </w:rPr>
        <w:t>in which</w:t>
      </w:r>
      <w:r w:rsidR="00302B31" w:rsidRPr="00D10639">
        <w:rPr>
          <w:szCs w:val="24"/>
        </w:rPr>
        <w:t xml:space="preserve"> the</w:t>
      </w:r>
      <w:r w:rsidRPr="00D10639">
        <w:rPr>
          <w:szCs w:val="24"/>
        </w:rPr>
        <w:t xml:space="preserve"> gene symbol </w:t>
      </w:r>
      <w:r w:rsidR="00302B31" w:rsidRPr="00D10639">
        <w:rPr>
          <w:szCs w:val="24"/>
        </w:rPr>
        <w:t>wa</w:t>
      </w:r>
      <w:r w:rsidRPr="00D10639">
        <w:rPr>
          <w:szCs w:val="24"/>
        </w:rPr>
        <w:t>s a perfect match with genes present in the array platform. This led us to 143 PFMs (</w:t>
      </w:r>
      <w:r w:rsidRPr="00D10639">
        <w:rPr>
          <w:b/>
          <w:szCs w:val="24"/>
        </w:rPr>
        <w:t xml:space="preserve">Supplementary Data </w:t>
      </w:r>
      <w:r w:rsidR="00302B31" w:rsidRPr="00D10639">
        <w:rPr>
          <w:b/>
          <w:szCs w:val="24"/>
        </w:rPr>
        <w:t>S</w:t>
      </w:r>
      <w:r w:rsidRPr="00D10639">
        <w:rPr>
          <w:b/>
          <w:szCs w:val="24"/>
        </w:rPr>
        <w:t>et 2b</w:t>
      </w:r>
      <w:r w:rsidR="00302B31" w:rsidRPr="00D10639">
        <w:rPr>
          <w:szCs w:val="24"/>
        </w:rPr>
        <w:t>–</w:t>
      </w:r>
      <w:r w:rsidRPr="00D10639">
        <w:rPr>
          <w:b/>
          <w:szCs w:val="24"/>
        </w:rPr>
        <w:t>d</w:t>
      </w:r>
      <w:r w:rsidRPr="00D10639">
        <w:rPr>
          <w:szCs w:val="24"/>
        </w:rPr>
        <w:t>). We applied genome-wide motif matching using these PFMs.</w:t>
      </w:r>
    </w:p>
    <w:p w:rsidR="00FD27D1" w:rsidRPr="00D10639" w:rsidRDefault="00302B31">
      <w:pPr>
        <w:pStyle w:val="OnlineMethParaIndent"/>
        <w:autoSpaceDE w:val="0"/>
        <w:autoSpaceDN w:val="0"/>
        <w:adjustRightInd w:val="0"/>
        <w:rPr>
          <w:szCs w:val="24"/>
        </w:rPr>
      </w:pPr>
      <w:r w:rsidRPr="00D10639">
        <w:rPr>
          <w:szCs w:val="24"/>
        </w:rPr>
        <w:t>Next</w:t>
      </w:r>
      <w:r w:rsidR="00FD27D1" w:rsidRPr="00D10639">
        <w:rPr>
          <w:szCs w:val="24"/>
        </w:rPr>
        <w:t xml:space="preserve"> we evaluated the FLR</w:t>
      </w:r>
      <w:r w:rsidR="00FD27D1" w:rsidRPr="00D10639">
        <w:rPr>
          <w:rStyle w:val="citebib"/>
          <w:szCs w:val="24"/>
          <w:shd w:val="clear" w:color="auto" w:fill="auto"/>
          <w:vertAlign w:val="superscript"/>
        </w:rPr>
        <w:t>12</w:t>
      </w:r>
      <w:r w:rsidR="00FD27D1" w:rsidRPr="00D10639">
        <w:rPr>
          <w:szCs w:val="24"/>
        </w:rPr>
        <w:t xml:space="preserve"> score, TC</w:t>
      </w:r>
      <w:r w:rsidR="00FD27D1" w:rsidRPr="00D10639">
        <w:rPr>
          <w:rStyle w:val="citebib"/>
          <w:szCs w:val="24"/>
          <w:shd w:val="clear" w:color="auto" w:fill="auto"/>
          <w:vertAlign w:val="superscript"/>
        </w:rPr>
        <w:t>15</w:t>
      </w:r>
      <w:r w:rsidR="00FD27D1" w:rsidRPr="00D10639">
        <w:rPr>
          <w:szCs w:val="24"/>
        </w:rPr>
        <w:t xml:space="preserve"> and FS</w:t>
      </w:r>
      <w:r w:rsidR="00FD27D1" w:rsidRPr="00D10639">
        <w:rPr>
          <w:rStyle w:val="citebib"/>
          <w:szCs w:val="24"/>
          <w:shd w:val="clear" w:color="auto" w:fill="auto"/>
          <w:vertAlign w:val="superscript"/>
        </w:rPr>
        <w:t>15</w:t>
      </w:r>
      <w:r w:rsidR="00FD27D1" w:rsidRPr="00D10639">
        <w:rPr>
          <w:szCs w:val="24"/>
        </w:rPr>
        <w:t xml:space="preserve"> for the footprints of each evaluated method</w:t>
      </w:r>
      <w:r w:rsidRPr="00D10639">
        <w:rPr>
          <w:szCs w:val="24"/>
        </w:rPr>
        <w:t xml:space="preserve"> that</w:t>
      </w:r>
      <w:r w:rsidR="00FD27D1" w:rsidRPr="00D10639">
        <w:rPr>
          <w:szCs w:val="24"/>
        </w:rPr>
        <w:t xml:space="preserve"> intersect</w:t>
      </w:r>
      <w:r w:rsidRPr="00D10639">
        <w:rPr>
          <w:szCs w:val="24"/>
        </w:rPr>
        <w:t>ed</w:t>
      </w:r>
      <w:r w:rsidR="00FD27D1" w:rsidRPr="00D10639">
        <w:rPr>
          <w:szCs w:val="24"/>
        </w:rPr>
        <w:t xml:space="preserve"> with MPBSs of a particular motif. We considered </w:t>
      </w:r>
      <w:r w:rsidRPr="00D10639">
        <w:rPr>
          <w:szCs w:val="24"/>
        </w:rPr>
        <w:t xml:space="preserve">only </w:t>
      </w:r>
      <w:r w:rsidR="00FD27D1" w:rsidRPr="00D10639">
        <w:rPr>
          <w:szCs w:val="24"/>
        </w:rPr>
        <w:t xml:space="preserve">the footprints within DHSs that </w:t>
      </w:r>
      <w:r w:rsidRPr="00D10639">
        <w:rPr>
          <w:szCs w:val="24"/>
        </w:rPr>
        <w:t>we</w:t>
      </w:r>
      <w:r w:rsidR="00FD27D1" w:rsidRPr="00D10639">
        <w:rPr>
          <w:szCs w:val="24"/>
        </w:rPr>
        <w:t xml:space="preserve">re common between the </w:t>
      </w:r>
      <w:r w:rsidRPr="00D10639">
        <w:rPr>
          <w:szCs w:val="24"/>
        </w:rPr>
        <w:t xml:space="preserve">two </w:t>
      </w:r>
      <w:r w:rsidR="00FD27D1" w:rsidRPr="00D10639">
        <w:rPr>
          <w:szCs w:val="24"/>
        </w:rPr>
        <w:t>cell type</w:t>
      </w:r>
      <w:r w:rsidRPr="00D10639">
        <w:rPr>
          <w:szCs w:val="24"/>
        </w:rPr>
        <w:t>s</w:t>
      </w:r>
      <w:r w:rsidR="00FD27D1" w:rsidRPr="00D10639">
        <w:rPr>
          <w:szCs w:val="24"/>
        </w:rPr>
        <w:t xml:space="preserve"> being evaluated, as described </w:t>
      </w:r>
      <w:r w:rsidRPr="00D10639">
        <w:rPr>
          <w:szCs w:val="24"/>
        </w:rPr>
        <w:t>by</w:t>
      </w:r>
      <w:r w:rsidR="00FD27D1" w:rsidRPr="00D10639">
        <w:rPr>
          <w:szCs w:val="24"/>
        </w:rPr>
        <w:t xml:space="preserve"> Yardımcı </w:t>
      </w:r>
      <w:proofErr w:type="gramStart"/>
      <w:r w:rsidR="00FD27D1" w:rsidRPr="00D10639">
        <w:rPr>
          <w:i/>
          <w:szCs w:val="24"/>
        </w:rPr>
        <w:t>et</w:t>
      </w:r>
      <w:proofErr w:type="gramEnd"/>
      <w:r w:rsidR="00FD27D1" w:rsidRPr="00D10639">
        <w:rPr>
          <w:i/>
          <w:szCs w:val="24"/>
        </w:rPr>
        <w:t xml:space="preserve"> al.</w:t>
      </w:r>
      <w:r w:rsidR="00FD27D1" w:rsidRPr="00D10639">
        <w:rPr>
          <w:rStyle w:val="citebib"/>
          <w:szCs w:val="24"/>
          <w:shd w:val="clear" w:color="auto" w:fill="auto"/>
          <w:vertAlign w:val="superscript"/>
        </w:rPr>
        <w:t>12</w:t>
      </w:r>
      <w:r w:rsidR="00FD27D1" w:rsidRPr="00D10639">
        <w:rPr>
          <w:szCs w:val="24"/>
        </w:rPr>
        <w:t>. We expect</w:t>
      </w:r>
      <w:r w:rsidRPr="00D10639">
        <w:rPr>
          <w:szCs w:val="24"/>
        </w:rPr>
        <w:t>ed</w:t>
      </w:r>
      <w:r w:rsidR="00FD27D1" w:rsidRPr="00D10639">
        <w:rPr>
          <w:szCs w:val="24"/>
        </w:rPr>
        <w:t xml:space="preserve"> that TFs expressed in cell type A would present higher values </w:t>
      </w:r>
      <w:r w:rsidR="00EB476B" w:rsidRPr="00D10639">
        <w:rPr>
          <w:szCs w:val="24"/>
        </w:rPr>
        <w:t xml:space="preserve">for </w:t>
      </w:r>
      <w:r w:rsidR="00FD27D1" w:rsidRPr="00D10639">
        <w:rPr>
          <w:szCs w:val="24"/>
        </w:rPr>
        <w:t>these metrics (FLR, TC and FS) with DNase-seq from cell type A in comparison with these metrics evaluated with DNase-seq from cell type B, and vice</w:t>
      </w:r>
      <w:r w:rsidRPr="00D10639">
        <w:rPr>
          <w:szCs w:val="24"/>
        </w:rPr>
        <w:t xml:space="preserve"> </w:t>
      </w:r>
      <w:r w:rsidR="00FD27D1" w:rsidRPr="00D10639">
        <w:rPr>
          <w:szCs w:val="24"/>
        </w:rPr>
        <w:t>versa. We used a two-sample Kolmogorov-Smirnov (KS) test to assess the difference between each metric</w:t>
      </w:r>
      <w:r w:rsidRPr="00D10639">
        <w:rPr>
          <w:szCs w:val="24"/>
        </w:rPr>
        <w:t>’</w:t>
      </w:r>
      <w:r w:rsidR="00FD27D1" w:rsidRPr="00D10639">
        <w:rPr>
          <w:szCs w:val="24"/>
        </w:rPr>
        <w:t xml:space="preserve">s </w:t>
      </w:r>
      <w:proofErr w:type="gramStart"/>
      <w:r w:rsidR="00FD27D1" w:rsidRPr="00D10639">
        <w:rPr>
          <w:szCs w:val="24"/>
        </w:rPr>
        <w:t>distribution</w:t>
      </w:r>
      <w:proofErr w:type="gramEnd"/>
      <w:r w:rsidR="00FD27D1" w:rsidRPr="00D10639">
        <w:rPr>
          <w:szCs w:val="24"/>
        </w:rPr>
        <w:t xml:space="preserve"> between the two cell types being evaluated. The KS statistic, which varies from 0 to 1, is used to indicate the difference between two distributions; higher values indicate </w:t>
      </w:r>
      <w:r w:rsidRPr="00D10639">
        <w:rPr>
          <w:szCs w:val="24"/>
        </w:rPr>
        <w:t>greater</w:t>
      </w:r>
      <w:r w:rsidR="00FD27D1" w:rsidRPr="00D10639">
        <w:rPr>
          <w:szCs w:val="24"/>
        </w:rPr>
        <w:t xml:space="preserve"> differences. As the KS score do</w:t>
      </w:r>
      <w:r w:rsidRPr="00D10639">
        <w:rPr>
          <w:szCs w:val="24"/>
        </w:rPr>
        <w:t>es</w:t>
      </w:r>
      <w:r w:rsidR="00FD27D1" w:rsidRPr="00D10639">
        <w:rPr>
          <w:szCs w:val="24"/>
        </w:rPr>
        <w:t xml:space="preserve"> not indicate the direction of the change in distribution, we obtained a signed version by multiplying</w:t>
      </w:r>
      <w:r w:rsidR="00EB476B" w:rsidRPr="00D10639">
        <w:rPr>
          <w:szCs w:val="24"/>
        </w:rPr>
        <w:t xml:space="preserve"> the</w:t>
      </w:r>
      <w:r w:rsidR="00FD27D1" w:rsidRPr="00D10639">
        <w:rPr>
          <w:szCs w:val="24"/>
        </w:rPr>
        <w:t xml:space="preserve"> KS statistic by –1 in cases where the median of A</w:t>
      </w:r>
      <w:r w:rsidRPr="00D10639">
        <w:rPr>
          <w:szCs w:val="24"/>
        </w:rPr>
        <w:t xml:space="preserve"> was less than the</w:t>
      </w:r>
      <w:r w:rsidR="00FD27D1" w:rsidRPr="00D10639">
        <w:rPr>
          <w:szCs w:val="24"/>
        </w:rPr>
        <w:t xml:space="preserve"> median of B. We calculate</w:t>
      </w:r>
      <w:r w:rsidRPr="00D10639">
        <w:rPr>
          <w:szCs w:val="24"/>
        </w:rPr>
        <w:t>d</w:t>
      </w:r>
      <w:r w:rsidR="00FD27D1" w:rsidRPr="00D10639">
        <w:rPr>
          <w:szCs w:val="24"/>
        </w:rPr>
        <w:t xml:space="preserve"> the Spearman correlation between the signed KS test statistic and the expression fold change for each TF (</w:t>
      </w:r>
      <w:r w:rsidR="00FD27D1" w:rsidRPr="00D10639">
        <w:rPr>
          <w:rStyle w:val="citefig"/>
          <w:szCs w:val="24"/>
          <w:shd w:val="clear" w:color="auto" w:fill="auto"/>
        </w:rPr>
        <w:t>Supplementary Fig</w:t>
      </w:r>
      <w:r w:rsidRPr="00D10639">
        <w:rPr>
          <w:rStyle w:val="citefig"/>
          <w:szCs w:val="24"/>
          <w:shd w:val="clear" w:color="auto" w:fill="auto"/>
        </w:rPr>
        <w:t>s</w:t>
      </w:r>
      <w:r w:rsidR="00FD27D1" w:rsidRPr="00D10639">
        <w:rPr>
          <w:rStyle w:val="citefig"/>
          <w:szCs w:val="24"/>
          <w:shd w:val="clear" w:color="auto" w:fill="auto"/>
        </w:rPr>
        <w:t xml:space="preserve">. 1 </w:t>
      </w:r>
      <w:r w:rsidR="00FD27D1" w:rsidRPr="00D10639">
        <w:rPr>
          <w:rStyle w:val="citefig"/>
          <w:b w:val="0"/>
          <w:szCs w:val="24"/>
          <w:shd w:val="clear" w:color="auto" w:fill="auto"/>
        </w:rPr>
        <w:t xml:space="preserve">and </w:t>
      </w:r>
      <w:r w:rsidR="00FD27D1" w:rsidRPr="00D10639">
        <w:rPr>
          <w:rStyle w:val="citefig"/>
          <w:szCs w:val="24"/>
          <w:shd w:val="clear" w:color="auto" w:fill="auto"/>
        </w:rPr>
        <w:t>2</w:t>
      </w:r>
      <w:r w:rsidR="00FD27D1" w:rsidRPr="00D10639">
        <w:rPr>
          <w:szCs w:val="24"/>
        </w:rPr>
        <w:t>). Positive values indicate</w:t>
      </w:r>
      <w:r w:rsidR="00EB476B" w:rsidRPr="00D10639">
        <w:rPr>
          <w:szCs w:val="24"/>
        </w:rPr>
        <w:t>d</w:t>
      </w:r>
      <w:r w:rsidR="00FD27D1" w:rsidRPr="00D10639">
        <w:rPr>
          <w:szCs w:val="24"/>
        </w:rPr>
        <w:t xml:space="preserve"> an association between expression of TFs and quality of footprint predictions. We call this correlation FLR-Exp. Results for FLR-Exp </w:t>
      </w:r>
      <w:proofErr w:type="gramStart"/>
      <w:r w:rsidR="00FD27D1" w:rsidRPr="00D10639">
        <w:rPr>
          <w:szCs w:val="24"/>
        </w:rPr>
        <w:t>analysis are</w:t>
      </w:r>
      <w:proofErr w:type="gramEnd"/>
      <w:r w:rsidR="00FD27D1" w:rsidRPr="00D10639">
        <w:rPr>
          <w:szCs w:val="24"/>
        </w:rPr>
        <w:t xml:space="preserve"> summarized in </w:t>
      </w:r>
      <w:r w:rsidR="00FD27D1" w:rsidRPr="00D10639">
        <w:rPr>
          <w:b/>
          <w:szCs w:val="24"/>
        </w:rPr>
        <w:t xml:space="preserve">Supplementary Data </w:t>
      </w:r>
      <w:r w:rsidRPr="00D10639">
        <w:rPr>
          <w:b/>
          <w:szCs w:val="24"/>
        </w:rPr>
        <w:t>S</w:t>
      </w:r>
      <w:r w:rsidR="00FD27D1" w:rsidRPr="00D10639">
        <w:rPr>
          <w:b/>
          <w:szCs w:val="24"/>
        </w:rPr>
        <w:t>et 2a</w:t>
      </w:r>
      <w:r w:rsidR="00FD27D1" w:rsidRPr="00D10639">
        <w:rPr>
          <w:szCs w:val="24"/>
        </w:rPr>
        <w:t>.</w:t>
      </w:r>
    </w:p>
    <w:p w:rsidR="00FD27D1" w:rsidRPr="00D10639" w:rsidRDefault="00FD27D1">
      <w:pPr>
        <w:pStyle w:val="OnlineSubheading"/>
        <w:autoSpaceDE w:val="0"/>
        <w:autoSpaceDN w:val="0"/>
        <w:adjustRightInd w:val="0"/>
        <w:rPr>
          <w:rFonts w:ascii="Arial" w:hAnsi="Arial"/>
          <w:szCs w:val="24"/>
        </w:rPr>
      </w:pPr>
      <w:r w:rsidRPr="00D10639">
        <w:rPr>
          <w:rFonts w:ascii="Arial" w:hAnsi="Arial"/>
          <w:szCs w:val="24"/>
        </w:rPr>
        <w:t>Protection score.</w:t>
      </w:r>
    </w:p>
    <w:p w:rsidR="00FD27D1" w:rsidRPr="00D10639" w:rsidRDefault="00FD27D1">
      <w:pPr>
        <w:pStyle w:val="OnlineMethPara"/>
        <w:autoSpaceDE w:val="0"/>
        <w:autoSpaceDN w:val="0"/>
        <w:adjustRightInd w:val="0"/>
        <w:rPr>
          <w:szCs w:val="24"/>
        </w:rPr>
      </w:pPr>
      <w:r w:rsidRPr="00D10639">
        <w:rPr>
          <w:szCs w:val="24"/>
        </w:rPr>
        <w:t>We propose a measure to detect TF-specific footprint protection for a given DNase-seq experiment and MPBSs of a given motif</w:t>
      </w:r>
      <w:r w:rsidR="00C164F9" w:rsidRPr="00D10639">
        <w:rPr>
          <w:szCs w:val="24"/>
        </w:rPr>
        <w:t xml:space="preserve"> or </w:t>
      </w:r>
      <w:r w:rsidRPr="00D10639">
        <w:rPr>
          <w:szCs w:val="24"/>
        </w:rPr>
        <w:t xml:space="preserve">TF. As previously indicated </w:t>
      </w:r>
      <w:r w:rsidR="00C164F9" w:rsidRPr="00D10639">
        <w:rPr>
          <w:szCs w:val="24"/>
        </w:rPr>
        <w:t>by</w:t>
      </w:r>
      <w:r w:rsidRPr="00D10639">
        <w:rPr>
          <w:szCs w:val="24"/>
        </w:rPr>
        <w:t xml:space="preserve"> Sung </w:t>
      </w:r>
      <w:proofErr w:type="gramStart"/>
      <w:r w:rsidRPr="00D10639">
        <w:rPr>
          <w:i/>
          <w:szCs w:val="24"/>
        </w:rPr>
        <w:t>et</w:t>
      </w:r>
      <w:proofErr w:type="gramEnd"/>
      <w:r w:rsidRPr="00D10639">
        <w:rPr>
          <w:i/>
          <w:szCs w:val="24"/>
        </w:rPr>
        <w:t xml:space="preserve"> al.</w:t>
      </w:r>
      <w:r w:rsidRPr="00D10639">
        <w:rPr>
          <w:rStyle w:val="citebib"/>
          <w:szCs w:val="24"/>
          <w:shd w:val="clear" w:color="auto" w:fill="auto"/>
          <w:vertAlign w:val="superscript"/>
        </w:rPr>
        <w:t>7</w:t>
      </w:r>
      <w:r w:rsidRPr="00D10639">
        <w:rPr>
          <w:szCs w:val="24"/>
        </w:rPr>
        <w:t xml:space="preserve">, </w:t>
      </w:r>
      <w:r w:rsidR="00C315C1" w:rsidRPr="00D10639">
        <w:rPr>
          <w:szCs w:val="24"/>
        </w:rPr>
        <w:t xml:space="preserve">TFs with shorter binding times </w:t>
      </w:r>
      <w:r w:rsidR="00F23143" w:rsidRPr="00D10639">
        <w:rPr>
          <w:szCs w:val="24"/>
        </w:rPr>
        <w:t xml:space="preserve">characteristically have </w:t>
      </w:r>
      <w:r w:rsidRPr="00D10639">
        <w:rPr>
          <w:szCs w:val="24"/>
        </w:rPr>
        <w:t>fewer DNase-seq cuts (protection) surrounding the binding site. More formally, the protection score for a set of</w:t>
      </w:r>
      <w:r w:rsidR="00F23143" w:rsidRPr="00D10639">
        <w:rPr>
          <w:szCs w:val="24"/>
        </w:rPr>
        <w:t xml:space="preserve"> MPBSs </w:t>
      </w:r>
      <w:r w:rsidRPr="00D10639">
        <w:rPr>
          <w:szCs w:val="24"/>
        </w:rPr>
        <w:t>is defined as</w:t>
      </w:r>
    </w:p>
    <w:p w:rsidR="00FD27D1" w:rsidRPr="00D10639" w:rsidRDefault="00322CE7">
      <w:pPr>
        <w:pStyle w:val="OnlineMethEqn"/>
        <w:autoSpaceDE w:val="0"/>
        <w:autoSpaceDN w:val="0"/>
        <w:adjustRightInd w:val="0"/>
        <w:rPr>
          <w:szCs w:val="24"/>
        </w:rPr>
      </w:pPr>
      <m:oMathPara>
        <m:oMath>
          <m:sSub>
            <m:sSubPr>
              <m:ctrlPr>
                <w:rPr>
                  <w:rFonts w:ascii="Cambria Math" w:hAnsi="Cambria Math"/>
                  <w:color w:val="00000A"/>
                  <w:sz w:val="22"/>
                  <w:lang w:val="pt-BR"/>
                </w:rPr>
              </m:ctrlPr>
            </m:sSubPr>
            <m:e>
              <m:r>
                <m:rPr>
                  <m:sty m:val="p"/>
                </m:rPr>
                <w:rPr>
                  <w:rFonts w:ascii="Cambria Math" w:hAnsi="Cambria Math"/>
                  <w:szCs w:val="24"/>
                </w:rPr>
                <m:t>PROT</m:t>
              </m:r>
            </m:e>
            <m:sub>
              <m:r>
                <m:rPr>
                  <m:sty m:val="p"/>
                </m:rPr>
                <w:rPr>
                  <w:rFonts w:ascii="Cambria Math" w:hAnsi="Cambria Math"/>
                  <w:szCs w:val="24"/>
                </w:rPr>
                <m:t>MPBS</m:t>
              </m:r>
            </m:sub>
          </m:sSub>
          <m:r>
            <m:rPr>
              <m:sty m:val="p"/>
            </m:rPr>
            <w:rPr>
              <w:rFonts w:ascii="Cambria Math" w:hAnsi="Cambria Math"/>
              <w:szCs w:val="24"/>
            </w:rPr>
            <m:t>=</m:t>
          </m:r>
          <m:nary>
            <m:naryPr>
              <m:chr m:val="∑"/>
              <m:ctrlPr>
                <w:rPr>
                  <w:rFonts w:ascii="Cambria Math" w:hAnsi="Cambria Math"/>
                  <w:color w:val="00000A"/>
                  <w:sz w:val="22"/>
                  <w:lang w:val="pt-BR"/>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sup>
            <m:e>
              <m:f>
                <m:fPr>
                  <m:ctrlPr>
                    <w:rPr>
                      <w:rFonts w:ascii="Cambria Math" w:hAnsi="Cambria Math"/>
                      <w:color w:val="00000A"/>
                      <w:sz w:val="22"/>
                      <w:lang w:val="pt-BR"/>
                    </w:rPr>
                  </m:ctrlPr>
                </m:fPr>
                <m:num>
                  <m:d>
                    <m:dPr>
                      <m:ctrlPr>
                        <w:rPr>
                          <w:rFonts w:ascii="Cambria Math" w:hAnsi="Cambria Math"/>
                          <w:color w:val="00000A"/>
                          <w:sz w:val="22"/>
                          <w:lang w:val="pt-BR"/>
                        </w:rPr>
                      </m:ctrlPr>
                    </m:dPr>
                    <m:e>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R,</m:t>
                          </m:r>
                          <m:r>
                            <w:rPr>
                              <w:rFonts w:ascii="Cambria Math" w:hAnsi="Cambria Math"/>
                              <w:szCs w:val="24"/>
                            </w:rPr>
                            <m:t>i</m:t>
                          </m:r>
                        </m:sub>
                      </m:sSub>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e>
                  </m:d>
                  <m:r>
                    <m:rPr>
                      <m:sty m:val="p"/>
                    </m:rPr>
                    <w:rPr>
                      <w:rFonts w:ascii="Cambria Math" w:hAnsi="Cambria Math"/>
                      <w:szCs w:val="24"/>
                    </w:rPr>
                    <m:t>+</m:t>
                  </m:r>
                  <m:d>
                    <m:dPr>
                      <m:ctrlPr>
                        <w:rPr>
                          <w:rFonts w:ascii="Cambria Math" w:hAnsi="Cambria Math"/>
                          <w:color w:val="00000A"/>
                          <w:sz w:val="22"/>
                          <w:lang w:val="pt-BR"/>
                        </w:rPr>
                      </m:ctrlPr>
                    </m:dPr>
                    <m:e>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L,</m:t>
                          </m:r>
                          <m:r>
                            <w:rPr>
                              <w:rFonts w:ascii="Cambria Math" w:hAnsi="Cambria Math"/>
                              <w:szCs w:val="24"/>
                            </w:rPr>
                            <m:t>i</m:t>
                          </m:r>
                        </m:sub>
                      </m:sSub>
                      <m:r>
                        <m:rPr>
                          <m:sty m:val="p"/>
                        </m:rP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e>
                  </m:d>
                </m:num>
                <m:den>
                  <m:r>
                    <m:rPr>
                      <m:sty m:val="p"/>
                    </m:rPr>
                    <w:rPr>
                      <w:rFonts w:ascii="Cambria Math" w:hAnsi="Cambria Math"/>
                      <w:szCs w:val="24"/>
                    </w:rPr>
                    <m:t>2</m:t>
                  </m:r>
                  <m:r>
                    <w:rPr>
                      <w:rFonts w:ascii="Cambria Math" w:hAnsi="Cambria Math"/>
                      <w:szCs w:val="24"/>
                    </w:rPr>
                    <m:t>N</m:t>
                  </m:r>
                </m:den>
              </m:f>
            </m:e>
          </m:nary>
        </m:oMath>
      </m:oMathPara>
    </w:p>
    <w:p w:rsidR="00FD27D1" w:rsidRPr="00D10639" w:rsidRDefault="00FD27D1">
      <w:pPr>
        <w:pStyle w:val="OnlineMethPara"/>
        <w:autoSpaceDE w:val="0"/>
        <w:autoSpaceDN w:val="0"/>
        <w:adjustRightInd w:val="0"/>
        <w:rPr>
          <w:szCs w:val="24"/>
        </w:rPr>
      </w:pPr>
      <w:r w:rsidRPr="00D10639">
        <w:rPr>
          <w:szCs w:val="24"/>
        </w:rPr>
        <w:t xml:space="preserve">where </w:t>
      </w:r>
      <m:oMath>
        <m:r>
          <m:rPr>
            <m:sty m:val="p"/>
          </m:rPr>
          <w:rPr>
            <w:rFonts w:ascii="Cambria Math" w:hAnsi="Cambria Math"/>
            <w:szCs w:val="24"/>
          </w:rPr>
          <m:t>MBPS</m:t>
        </m:r>
        <m:r>
          <w:rPr>
            <w:rFonts w:ascii="Cambria Math" w:hAnsi="Cambria Math"/>
            <w:szCs w:val="24"/>
          </w:rPr>
          <m:t>=</m:t>
        </m:r>
        <m:d>
          <m:dPr>
            <m:begChr m:val="{"/>
            <m:endChr m:val="}"/>
            <m:ctrlPr>
              <w:rPr>
                <w:rFonts w:ascii="Cambria Math" w:hAnsi="Cambria Math"/>
                <w:color w:val="00000A"/>
                <w:sz w:val="22"/>
                <w:lang w:val="pt-BR"/>
              </w:rPr>
            </m:ctrlPr>
          </m:dPr>
          <m:e>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1</m:t>
                </m:r>
              </m:sub>
            </m:sSub>
            <m:r>
              <w:rPr>
                <w:rFonts w:ascii="Cambria Math" w:hAnsi="Cambria Math"/>
                <w:szCs w:val="24"/>
              </w:rPr>
              <m:t>,…,</m:t>
            </m:r>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N</m:t>
                </m:r>
              </m:sub>
            </m:sSub>
          </m:e>
        </m:d>
      </m:oMath>
      <w:r w:rsidRPr="00D10639">
        <w:rPr>
          <w:szCs w:val="24"/>
        </w:rPr>
        <w:t xml:space="preserve"> is</w:t>
      </w:r>
      <w:ins w:id="79" w:author="Eduardo Gusmao" w:date="2016-02-04T20:39:00Z">
        <w:r w:rsidR="00126D56">
          <w:rPr>
            <w:szCs w:val="24"/>
          </w:rPr>
          <w:t xml:space="preserve"> a</w:t>
        </w:r>
      </w:ins>
      <w:r w:rsidRPr="00D10639">
        <w:rPr>
          <w:szCs w:val="24"/>
        </w:rPr>
        <w:t xml:space="preserve"> set of binding sites for a given motif</w:t>
      </w:r>
      <w:r w:rsidR="00F23143" w:rsidRPr="00D10639">
        <w:rPr>
          <w:szCs w:val="24"/>
        </w:rPr>
        <w:t>;</w:t>
      </w:r>
      <w:r w:rsidRPr="00D10639">
        <w:rPr>
          <w:szCs w:val="24"/>
        </w:rPr>
        <w:t xml:space="preserve"> </w:t>
      </w:r>
      <m:oMath>
        <m:sSub>
          <m:sSubPr>
            <m:ctrlPr>
              <w:rPr>
                <w:rFonts w:ascii="Cambria Math" w:hAnsi="Cambria Math"/>
                <w:color w:val="00000A"/>
                <w:sz w:val="22"/>
                <w:lang w:val="pt-BR"/>
              </w:rPr>
            </m:ctrlPr>
          </m:sSubPr>
          <m:e>
            <m:r>
              <m:rPr>
                <m:sty m:val="p"/>
              </m:rPr>
              <w:rPr>
                <w:rFonts w:ascii="Cambria Math" w:hAnsi="Cambria Math"/>
                <w:szCs w:val="24"/>
              </w:rPr>
              <m:t>MPBS</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color w:val="00000A"/>
                <w:sz w:val="22"/>
                <w:lang w:val="pt-BR"/>
              </w:rPr>
            </m:ctrlPr>
          </m:dPr>
          <m:e>
            <m:sSub>
              <m:sSubPr>
                <m:ctrlPr>
                  <w:rPr>
                    <w:rFonts w:ascii="Cambria Math" w:hAnsi="Cambria Math"/>
                    <w:color w:val="00000A"/>
                    <w:sz w:val="22"/>
                    <w:lang w:val="pt-BR"/>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m:t>
            </m:r>
            <m:sSub>
              <m:sSubPr>
                <m:ctrlPr>
                  <w:rPr>
                    <w:rFonts w:ascii="Cambria Math" w:hAnsi="Cambria Math"/>
                    <w:color w:val="00000A"/>
                    <w:sz w:val="22"/>
                    <w:lang w:val="pt-BR"/>
                  </w:rPr>
                </m:ctrlPr>
              </m:sSubPr>
              <m:e>
                <m:r>
                  <w:rPr>
                    <w:rFonts w:ascii="Cambria Math" w:hAnsi="Cambria Math"/>
                    <w:szCs w:val="24"/>
                  </w:rPr>
                  <m:t>n</m:t>
                </m:r>
              </m:e>
              <m:sub>
                <m:r>
                  <w:rPr>
                    <w:rFonts w:ascii="Cambria Math" w:hAnsi="Cambria Math"/>
                    <w:szCs w:val="24"/>
                  </w:rPr>
                  <m:t>i</m:t>
                </m:r>
              </m:sub>
            </m:sSub>
          </m:e>
        </m:d>
      </m:oMath>
      <w:r w:rsidRPr="00D10639">
        <w:rPr>
          <w:szCs w:val="24"/>
        </w:rPr>
        <w:t xml:space="preserve"> is the genomic location of the</w:t>
      </w:r>
      <w:r w:rsidR="00E82869" w:rsidRPr="00D10639">
        <w:rPr>
          <w:szCs w:val="24"/>
        </w:rPr>
        <w:t xml:space="preserve"> </w:t>
      </w:r>
      <w:proofErr w:type="spellStart"/>
      <w:r w:rsidR="00E82869" w:rsidRPr="00D10639">
        <w:rPr>
          <w:i/>
          <w:szCs w:val="24"/>
        </w:rPr>
        <w:t>i</w:t>
      </w:r>
      <w:r w:rsidRPr="00D10639">
        <w:rPr>
          <w:szCs w:val="24"/>
        </w:rPr>
        <w:t>th</w:t>
      </w:r>
      <w:proofErr w:type="spellEnd"/>
      <w:r w:rsidRPr="00D10639">
        <w:rPr>
          <w:szCs w:val="24"/>
        </w:rPr>
        <w:t xml:space="preserve"> binding site</w:t>
      </w:r>
      <w:r w:rsidR="00F23143" w:rsidRPr="00D10639">
        <w:rPr>
          <w:szCs w:val="24"/>
        </w:rPr>
        <w:t>;</w:t>
      </w:r>
      <w:r w:rsidRPr="00D10639">
        <w:rPr>
          <w:szCs w:val="24"/>
        </w:rPr>
        <w:t xml:space="preserve"> and </w:t>
      </w:r>
      <m:oMath>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C</m:t>
            </m:r>
            <m:r>
              <w:rPr>
                <w:rFonts w:ascii="Cambria Math" w:hAnsi="Cambria Math"/>
                <w:szCs w:val="24"/>
              </w:rPr>
              <m:t>,i</m:t>
            </m:r>
          </m:sub>
        </m:sSub>
      </m:oMath>
      <w:r w:rsidRPr="00D10639">
        <w:rPr>
          <w:szCs w:val="24"/>
        </w:rPr>
        <w:t xml:space="preserve">, </w:t>
      </w:r>
      <m:oMath>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L</m:t>
            </m:r>
            <m:r>
              <w:rPr>
                <w:rFonts w:ascii="Cambria Math" w:hAnsi="Cambria Math"/>
                <w:szCs w:val="24"/>
              </w:rPr>
              <m:t>,i</m:t>
            </m:r>
          </m:sub>
        </m:sSub>
      </m:oMath>
      <w:r w:rsidRPr="00D10639">
        <w:rPr>
          <w:szCs w:val="24"/>
        </w:rPr>
        <w:t xml:space="preserve"> and </w:t>
      </w:r>
      <m:oMath>
        <m:sSub>
          <m:sSubPr>
            <m:ctrlPr>
              <w:rPr>
                <w:rFonts w:ascii="Cambria Math" w:hAnsi="Cambria Math"/>
                <w:color w:val="00000A"/>
                <w:sz w:val="22"/>
                <w:lang w:val="pt-BR"/>
              </w:rPr>
            </m:ctrlPr>
          </m:sSubPr>
          <m:e>
            <m:r>
              <w:rPr>
                <w:rFonts w:ascii="Cambria Math" w:hAnsi="Cambria Math"/>
                <w:szCs w:val="24"/>
              </w:rPr>
              <m:t>n</m:t>
            </m:r>
          </m:e>
          <m:sub>
            <m:r>
              <m:rPr>
                <m:sty m:val="p"/>
              </m:rPr>
              <w:rPr>
                <w:rFonts w:ascii="Cambria Math" w:hAnsi="Cambria Math"/>
                <w:szCs w:val="24"/>
              </w:rPr>
              <m:t>R</m:t>
            </m:r>
            <m:r>
              <w:rPr>
                <w:rFonts w:ascii="Cambria Math" w:hAnsi="Cambria Math"/>
                <w:szCs w:val="24"/>
              </w:rPr>
              <m:t>,i</m:t>
            </m:r>
          </m:sub>
        </m:sSub>
      </m:oMath>
      <w:r w:rsidRPr="00D10639">
        <w:rPr>
          <w:szCs w:val="24"/>
        </w:rPr>
        <w:t xml:space="preserve"> are the number of DNase-seq reads in the binding site, upstream and downstream flanking positions, respectively (see equation (2) for details).</w:t>
      </w:r>
    </w:p>
    <w:p w:rsidR="00FD27D1" w:rsidRPr="00D10639" w:rsidRDefault="00FD27D1">
      <w:pPr>
        <w:pStyle w:val="OnlineMethParaIndent"/>
        <w:autoSpaceDE w:val="0"/>
        <w:autoSpaceDN w:val="0"/>
        <w:adjustRightInd w:val="0"/>
        <w:rPr>
          <w:szCs w:val="24"/>
        </w:rPr>
      </w:pPr>
      <w:r w:rsidRPr="00D10639">
        <w:rPr>
          <w:szCs w:val="24"/>
        </w:rPr>
        <w:t xml:space="preserve">In short, the protection score indicates the average difference </w:t>
      </w:r>
      <w:r w:rsidR="00930056" w:rsidRPr="00D10639">
        <w:rPr>
          <w:szCs w:val="24"/>
        </w:rPr>
        <w:t>between</w:t>
      </w:r>
      <w:r w:rsidRPr="00D10639">
        <w:rPr>
          <w:szCs w:val="24"/>
        </w:rPr>
        <w:t xml:space="preserve"> DNase-seq counts in the flanking region and DNase-seq counts within the MPBS. Positive values indicate protection in the flanking regions, wh</w:t>
      </w:r>
      <w:r w:rsidR="00C164F9" w:rsidRPr="00D10639">
        <w:rPr>
          <w:szCs w:val="24"/>
        </w:rPr>
        <w:t>ereas</w:t>
      </w:r>
      <w:r w:rsidRPr="00D10639">
        <w:rPr>
          <w:szCs w:val="24"/>
        </w:rPr>
        <w:t xml:space="preserve"> values close to zero </w:t>
      </w:r>
      <w:r w:rsidR="00C164F9" w:rsidRPr="00D10639">
        <w:rPr>
          <w:szCs w:val="24"/>
        </w:rPr>
        <w:t>and</w:t>
      </w:r>
      <w:r w:rsidRPr="00D10639">
        <w:rPr>
          <w:szCs w:val="24"/>
        </w:rPr>
        <w:t xml:space="preserve"> negative</w:t>
      </w:r>
      <w:r w:rsidR="00C164F9" w:rsidRPr="00D10639">
        <w:rPr>
          <w:szCs w:val="24"/>
        </w:rPr>
        <w:t xml:space="preserve"> values</w:t>
      </w:r>
      <w:r w:rsidRPr="00D10639">
        <w:rPr>
          <w:szCs w:val="24"/>
        </w:rPr>
        <w:t xml:space="preserve"> indicate no protection. The protection score is similar </w:t>
      </w:r>
      <w:r w:rsidR="00C164F9" w:rsidRPr="00D10639">
        <w:rPr>
          <w:szCs w:val="24"/>
        </w:rPr>
        <w:t>to</w:t>
      </w:r>
      <w:r w:rsidRPr="00D10639">
        <w:rPr>
          <w:szCs w:val="24"/>
        </w:rPr>
        <w:t xml:space="preserve"> the FS</w:t>
      </w:r>
      <w:r w:rsidRPr="00D10639">
        <w:rPr>
          <w:rStyle w:val="citebib"/>
          <w:szCs w:val="24"/>
          <w:shd w:val="clear" w:color="auto" w:fill="auto"/>
          <w:vertAlign w:val="superscript"/>
        </w:rPr>
        <w:t>15</w:t>
      </w:r>
      <w:r w:rsidRPr="00D10639">
        <w:rPr>
          <w:szCs w:val="24"/>
        </w:rPr>
        <w:t xml:space="preserve">. The main difference is that the FS measures the ratio between reads in flanking </w:t>
      </w:r>
      <w:r w:rsidR="00930056" w:rsidRPr="00D10639">
        <w:rPr>
          <w:szCs w:val="24"/>
        </w:rPr>
        <w:t>and</w:t>
      </w:r>
      <w:r w:rsidRPr="00D10639">
        <w:rPr>
          <w:szCs w:val="24"/>
        </w:rPr>
        <w:t xml:space="preserve"> binding sites, wh</w:t>
      </w:r>
      <w:r w:rsidR="00C164F9" w:rsidRPr="00D10639">
        <w:rPr>
          <w:szCs w:val="24"/>
        </w:rPr>
        <w:t>ereas</w:t>
      </w:r>
      <w:r w:rsidRPr="00D10639">
        <w:rPr>
          <w:szCs w:val="24"/>
        </w:rPr>
        <w:t xml:space="preserve"> the protection score measures the difference. Finally, </w:t>
      </w:r>
      <w:r w:rsidR="00C164F9" w:rsidRPr="00D10639">
        <w:rPr>
          <w:szCs w:val="24"/>
        </w:rPr>
        <w:t>because</w:t>
      </w:r>
      <w:r w:rsidRPr="00D10639">
        <w:rPr>
          <w:szCs w:val="24"/>
        </w:rPr>
        <w:t xml:space="preserve"> we </w:t>
      </w:r>
      <w:r w:rsidR="00C164F9" w:rsidRPr="00D10639">
        <w:rPr>
          <w:szCs w:val="24"/>
        </w:rPr>
        <w:t>we</w:t>
      </w:r>
      <w:r w:rsidRPr="00D10639">
        <w:rPr>
          <w:szCs w:val="24"/>
        </w:rPr>
        <w:t>re interested in using the protection score as a measure of quality for a given TF and set of footprint predictions, we evaluate</w:t>
      </w:r>
      <w:r w:rsidR="00C164F9" w:rsidRPr="00D10639">
        <w:rPr>
          <w:szCs w:val="24"/>
        </w:rPr>
        <w:t>d only</w:t>
      </w:r>
      <w:r w:rsidRPr="00D10639">
        <w:rPr>
          <w:szCs w:val="24"/>
        </w:rPr>
        <w:t xml:space="preserve"> MPBSs overlapping footprints for a given cell type. The DNase-seq count values </w:t>
      </w:r>
      <w:r w:rsidR="00C164F9" w:rsidRPr="00D10639">
        <w:rPr>
          <w:szCs w:val="24"/>
        </w:rPr>
        <w:t>had been</w:t>
      </w:r>
      <w:r w:rsidRPr="00D10639">
        <w:rPr>
          <w:szCs w:val="24"/>
        </w:rPr>
        <w:t xml:space="preserve"> previously corrected for DHS sequence bias and coverage differences. Results for protection scores are provided in </w:t>
      </w:r>
      <w:r w:rsidRPr="00D10639">
        <w:rPr>
          <w:b/>
          <w:szCs w:val="24"/>
        </w:rPr>
        <w:t xml:space="preserve">Supplementary Data </w:t>
      </w:r>
      <w:r w:rsidR="00C164F9" w:rsidRPr="00D10639">
        <w:rPr>
          <w:b/>
          <w:szCs w:val="24"/>
        </w:rPr>
        <w:t>S</w:t>
      </w:r>
      <w:r w:rsidRPr="00D10639">
        <w:rPr>
          <w:b/>
          <w:szCs w:val="24"/>
        </w:rPr>
        <w:t>et 1</w:t>
      </w:r>
      <w:r w:rsidRPr="00D10639">
        <w:rPr>
          <w:szCs w:val="24"/>
        </w:rPr>
        <w:t>.</w:t>
      </w:r>
    </w:p>
    <w:p w:rsidR="00FD27D1" w:rsidRPr="00D10639" w:rsidRDefault="00FD27D1">
      <w:pPr>
        <w:pStyle w:val="OnlineSubheading"/>
        <w:autoSpaceDE w:val="0"/>
        <w:autoSpaceDN w:val="0"/>
        <w:adjustRightInd w:val="0"/>
        <w:rPr>
          <w:rFonts w:ascii="Arial" w:hAnsi="Arial"/>
          <w:szCs w:val="24"/>
        </w:rPr>
      </w:pPr>
      <w:proofErr w:type="gramStart"/>
      <w:r w:rsidRPr="00D10639">
        <w:rPr>
          <w:rFonts w:ascii="Arial" w:hAnsi="Arial"/>
          <w:szCs w:val="24"/>
        </w:rPr>
        <w:t>Statistical methods.</w:t>
      </w:r>
      <w:proofErr w:type="gramEnd"/>
    </w:p>
    <w:p w:rsidR="00FD27D1" w:rsidRPr="00D10639" w:rsidRDefault="00C164F9">
      <w:pPr>
        <w:pStyle w:val="OnlineMethPara"/>
        <w:autoSpaceDE w:val="0"/>
        <w:autoSpaceDN w:val="0"/>
        <w:adjustRightInd w:val="0"/>
        <w:rPr>
          <w:szCs w:val="24"/>
        </w:rPr>
      </w:pPr>
      <w:r w:rsidRPr="00D10639">
        <w:rPr>
          <w:szCs w:val="24"/>
        </w:rPr>
        <w:t>We used t</w:t>
      </w:r>
      <w:r w:rsidR="00FD27D1" w:rsidRPr="00D10639">
        <w:rPr>
          <w:szCs w:val="24"/>
        </w:rPr>
        <w:t>he nonparametric Friedman-</w:t>
      </w:r>
      <w:proofErr w:type="spellStart"/>
      <w:r w:rsidR="00FD27D1" w:rsidRPr="00D10639">
        <w:rPr>
          <w:szCs w:val="24"/>
        </w:rPr>
        <w:t>Nemenyi</w:t>
      </w:r>
      <w:proofErr w:type="spellEnd"/>
      <w:r w:rsidR="00FD27D1" w:rsidRPr="00D10639">
        <w:rPr>
          <w:szCs w:val="24"/>
        </w:rPr>
        <w:t xml:space="preserve"> hypothesis test</w:t>
      </w:r>
      <w:r w:rsidR="00FD27D1" w:rsidRPr="00D10639">
        <w:rPr>
          <w:rStyle w:val="citebib"/>
          <w:szCs w:val="24"/>
          <w:shd w:val="clear" w:color="auto" w:fill="auto"/>
          <w:vertAlign w:val="superscript"/>
        </w:rPr>
        <w:t>48</w:t>
      </w:r>
      <w:r w:rsidR="00FD27D1" w:rsidRPr="00D10639">
        <w:rPr>
          <w:szCs w:val="24"/>
        </w:rPr>
        <w:t xml:space="preserve"> to compare the AUC and AUPR of the methods regarding all data set combinations (TFs versus cell types). Such </w:t>
      </w:r>
      <w:r w:rsidRPr="00D10639">
        <w:rPr>
          <w:szCs w:val="24"/>
        </w:rPr>
        <w:t xml:space="preserve">a </w:t>
      </w:r>
      <w:r w:rsidR="00FD27D1" w:rsidRPr="00D10639">
        <w:rPr>
          <w:szCs w:val="24"/>
        </w:rPr>
        <w:t xml:space="preserve">test provides a rank of the methods as well as the statistical significance of </w:t>
      </w:r>
      <w:r w:rsidRPr="00D10639">
        <w:rPr>
          <w:szCs w:val="24"/>
        </w:rPr>
        <w:t>the outperformance of</w:t>
      </w:r>
      <w:r w:rsidR="00FD27D1" w:rsidRPr="00D10639">
        <w:rPr>
          <w:szCs w:val="24"/>
        </w:rPr>
        <w:t xml:space="preserve"> a particular method. All correlations are based on Spearman values. All reported </w:t>
      </w:r>
      <w:r w:rsidRPr="00D10639">
        <w:rPr>
          <w:i/>
          <w:szCs w:val="24"/>
        </w:rPr>
        <w:t>P</w:t>
      </w:r>
      <w:r w:rsidRPr="00D10639">
        <w:rPr>
          <w:szCs w:val="24"/>
        </w:rPr>
        <w:t xml:space="preserve"> </w:t>
      </w:r>
      <w:r w:rsidR="00FD27D1" w:rsidRPr="00D10639">
        <w:rPr>
          <w:szCs w:val="24"/>
        </w:rPr>
        <w:t xml:space="preserve">values </w:t>
      </w:r>
      <w:r w:rsidRPr="00D10639">
        <w:rPr>
          <w:szCs w:val="24"/>
        </w:rPr>
        <w:t>were</w:t>
      </w:r>
      <w:r w:rsidR="00FD27D1" w:rsidRPr="00D10639">
        <w:rPr>
          <w:szCs w:val="24"/>
        </w:rPr>
        <w:t xml:space="preserve"> corrected </w:t>
      </w:r>
      <w:r w:rsidR="00930056" w:rsidRPr="00D10639">
        <w:rPr>
          <w:szCs w:val="24"/>
        </w:rPr>
        <w:t>using</w:t>
      </w:r>
      <w:r w:rsidR="00FD27D1" w:rsidRPr="00D10639">
        <w:rPr>
          <w:szCs w:val="24"/>
        </w:rPr>
        <w:t xml:space="preserve"> the </w:t>
      </w:r>
      <w:proofErr w:type="spellStart"/>
      <w:r w:rsidR="00FD27D1" w:rsidRPr="00D10639">
        <w:rPr>
          <w:szCs w:val="24"/>
        </w:rPr>
        <w:t>Benjamini</w:t>
      </w:r>
      <w:proofErr w:type="spellEnd"/>
      <w:r w:rsidRPr="00D10639">
        <w:rPr>
          <w:szCs w:val="24"/>
        </w:rPr>
        <w:t>-</w:t>
      </w:r>
      <w:r w:rsidR="00FD27D1" w:rsidRPr="00D10639">
        <w:rPr>
          <w:szCs w:val="24"/>
        </w:rPr>
        <w:t>Hochberg method</w:t>
      </w:r>
      <w:r w:rsidR="00FD27D1" w:rsidRPr="00D10639">
        <w:rPr>
          <w:rStyle w:val="citebib"/>
          <w:szCs w:val="24"/>
          <w:shd w:val="clear" w:color="auto" w:fill="auto"/>
          <w:vertAlign w:val="superscript"/>
        </w:rPr>
        <w:t>49</w:t>
      </w:r>
      <w:r w:rsidR="00FD27D1" w:rsidRPr="00D10639">
        <w:rPr>
          <w:szCs w:val="24"/>
        </w:rPr>
        <w:t>.</w:t>
      </w:r>
    </w:p>
    <w:p w:rsidR="00FD27D1" w:rsidRPr="00D10639" w:rsidRDefault="00FD27D1">
      <w:pPr>
        <w:pStyle w:val="OnlineSubheading"/>
        <w:autoSpaceDE w:val="0"/>
        <w:autoSpaceDN w:val="0"/>
        <w:adjustRightInd w:val="0"/>
        <w:rPr>
          <w:rFonts w:ascii="Arial" w:hAnsi="Arial"/>
          <w:szCs w:val="24"/>
        </w:rPr>
      </w:pPr>
      <w:proofErr w:type="gramStart"/>
      <w:r w:rsidRPr="00D10639">
        <w:rPr>
          <w:rFonts w:ascii="Arial" w:hAnsi="Arial"/>
          <w:szCs w:val="24"/>
        </w:rPr>
        <w:t xml:space="preserve">Code </w:t>
      </w:r>
      <w:r w:rsidR="00C164F9" w:rsidRPr="00D10639">
        <w:rPr>
          <w:rFonts w:ascii="Arial" w:hAnsi="Arial"/>
          <w:szCs w:val="24"/>
        </w:rPr>
        <w:t>a</w:t>
      </w:r>
      <w:r w:rsidRPr="00D10639">
        <w:rPr>
          <w:rFonts w:ascii="Arial" w:hAnsi="Arial"/>
          <w:szCs w:val="24"/>
        </w:rPr>
        <w:t>vailability.</w:t>
      </w:r>
      <w:proofErr w:type="gramEnd"/>
    </w:p>
    <w:p w:rsidR="00FD27D1" w:rsidRPr="00D10639" w:rsidRDefault="00FD27D1">
      <w:pPr>
        <w:pStyle w:val="OnlineMethPara"/>
        <w:autoSpaceDE w:val="0"/>
        <w:autoSpaceDN w:val="0"/>
        <w:adjustRightInd w:val="0"/>
        <w:rPr>
          <w:szCs w:val="24"/>
        </w:rPr>
      </w:pPr>
      <w:r w:rsidRPr="00D10639">
        <w:rPr>
          <w:szCs w:val="24"/>
        </w:rPr>
        <w:t xml:space="preserve">Software, custom code, benchmarking data, DNase-seq sequence bias estimates and </w:t>
      </w:r>
      <w:r w:rsidR="00930056" w:rsidRPr="00D10639">
        <w:rPr>
          <w:szCs w:val="24"/>
        </w:rPr>
        <w:t>additional</w:t>
      </w:r>
      <w:r w:rsidRPr="00D10639">
        <w:rPr>
          <w:szCs w:val="24"/>
        </w:rPr>
        <w:t xml:space="preserve"> graphical results are available at </w:t>
      </w:r>
      <w:hyperlink r:id="rId36" w:history="1">
        <w:r w:rsidR="00C164F9" w:rsidRPr="00D10639">
          <w:rPr>
            <w:rStyle w:val="Hyperlink"/>
            <w:szCs w:val="24"/>
          </w:rPr>
          <w:t>http://</w:t>
        </w:r>
        <w:r w:rsidR="00C164F9" w:rsidRPr="00D10639">
          <w:rPr>
            <w:rStyle w:val="Hyperlink"/>
          </w:rPr>
          <w:t>www.costalab.org/hint-bc</w:t>
        </w:r>
      </w:hyperlink>
      <w:r w:rsidRPr="00D10639">
        <w:rPr>
          <w:szCs w:val="24"/>
        </w:rPr>
        <w:t xml:space="preserve">. HINT, HINT-BC and HINT-BCN software can be accessed </w:t>
      </w:r>
      <w:r w:rsidR="00930056" w:rsidRPr="00D10639">
        <w:rPr>
          <w:szCs w:val="24"/>
        </w:rPr>
        <w:t xml:space="preserve">directly </w:t>
      </w:r>
      <w:r w:rsidRPr="00D10639">
        <w:rPr>
          <w:szCs w:val="24"/>
        </w:rPr>
        <w:t xml:space="preserve">through the </w:t>
      </w:r>
      <w:r w:rsidR="00930056" w:rsidRPr="00D10639">
        <w:rPr>
          <w:szCs w:val="24"/>
        </w:rPr>
        <w:t>R</w:t>
      </w:r>
      <w:r w:rsidRPr="00D10639">
        <w:rPr>
          <w:szCs w:val="24"/>
        </w:rPr>
        <w:t xml:space="preserve">egulatory </w:t>
      </w:r>
      <w:r w:rsidR="00930056" w:rsidRPr="00D10639">
        <w:rPr>
          <w:szCs w:val="24"/>
        </w:rPr>
        <w:t>G</w:t>
      </w:r>
      <w:r w:rsidRPr="00D10639">
        <w:rPr>
          <w:szCs w:val="24"/>
        </w:rPr>
        <w:t xml:space="preserve">enomics </w:t>
      </w:r>
      <w:r w:rsidR="00930056" w:rsidRPr="00D10639">
        <w:rPr>
          <w:szCs w:val="24"/>
        </w:rPr>
        <w:t>T</w:t>
      </w:r>
      <w:r w:rsidRPr="00D10639">
        <w:rPr>
          <w:szCs w:val="24"/>
        </w:rPr>
        <w:t xml:space="preserve">oolbox website at </w:t>
      </w:r>
      <w:hyperlink r:id="rId37" w:history="1">
        <w:r w:rsidR="00C164F9" w:rsidRPr="00D10639">
          <w:rPr>
            <w:rStyle w:val="Hyperlink"/>
            <w:szCs w:val="24"/>
          </w:rPr>
          <w:t>http://</w:t>
        </w:r>
        <w:r w:rsidR="00C164F9" w:rsidRPr="00D10639">
          <w:rPr>
            <w:rStyle w:val="Hyperlink"/>
          </w:rPr>
          <w:t>www.regulatory-genomics.org/hint/</w:t>
        </w:r>
      </w:hyperlink>
      <w:r w:rsidRPr="00D10639">
        <w:rPr>
          <w:szCs w:val="24"/>
        </w:rPr>
        <w:t>.</w:t>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_id=\"b26\" _issn=\"0027-8424\" _pubmed=\"23576721\""</w:instrText>
      </w:r>
      <w:r w:rsidRPr="00D10639">
        <w:rPr>
          <w:szCs w:val="24"/>
        </w:rPr>
        <w:fldChar w:fldCharType="separate"/>
      </w:r>
      <w:r w:rsidRPr="00D10639">
        <w:rPr>
          <w:szCs w:val="24"/>
        </w:rPr>
        <w:instrText xml:space="preserve"> _id="b26" _issn="0027-8424" _pubmed="23576721"</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26</w:t>
      </w:r>
      <w:r w:rsidRPr="00D10639">
        <w:rPr>
          <w:szCs w:val="24"/>
        </w:rPr>
        <w:t>.</w:t>
      </w:r>
      <w:r w:rsidRPr="00D10639">
        <w:rPr>
          <w:szCs w:val="24"/>
        </w:rPr>
        <w:tab/>
      </w:r>
      <w:proofErr w:type="spellStart"/>
      <w:r w:rsidRPr="00D10639">
        <w:rPr>
          <w:rStyle w:val="bibsurname"/>
          <w:szCs w:val="24"/>
          <w:shd w:val="clear" w:color="auto" w:fill="auto"/>
        </w:rPr>
        <w:t>Lazarovici</w:t>
      </w:r>
      <w:proofErr w:type="spellEnd"/>
      <w:r w:rsidRPr="00D10639">
        <w:rPr>
          <w:szCs w:val="24"/>
        </w:rPr>
        <w:t xml:space="preserve">, </w:t>
      </w:r>
      <w:r w:rsidRPr="00D10639">
        <w:rPr>
          <w:rStyle w:val="bibfname"/>
          <w:szCs w:val="24"/>
          <w:shd w:val="clear" w:color="auto" w:fill="auto"/>
        </w:rPr>
        <w:t>A.</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Probing DNA shape and methylation state on a genomic scale with DNase I.</w:t>
      </w:r>
      <w:r w:rsidRPr="00D10639">
        <w:rPr>
          <w:szCs w:val="24"/>
        </w:rPr>
        <w:t xml:space="preserve"> </w:t>
      </w:r>
      <w:r w:rsidRPr="00D10639">
        <w:rPr>
          <w:rStyle w:val="bibjournal"/>
          <w:szCs w:val="24"/>
          <w:shd w:val="clear" w:color="auto" w:fill="auto"/>
        </w:rPr>
        <w:t>Proc. Natl. Acad. Sci. USA</w:t>
      </w:r>
      <w:r w:rsidRPr="00D10639">
        <w:rPr>
          <w:szCs w:val="24"/>
        </w:rPr>
        <w:t xml:space="preserve"> </w:t>
      </w:r>
      <w:r w:rsidRPr="00D10639">
        <w:rPr>
          <w:rStyle w:val="bibvolume"/>
          <w:szCs w:val="24"/>
          <w:shd w:val="clear" w:color="auto" w:fill="auto"/>
        </w:rPr>
        <w:t>110</w:t>
      </w:r>
      <w:r w:rsidRPr="00D10639">
        <w:rPr>
          <w:szCs w:val="24"/>
        </w:rPr>
        <w:t xml:space="preserve">, </w:t>
      </w:r>
      <w:r w:rsidRPr="00D10639">
        <w:rPr>
          <w:rStyle w:val="bibfpage"/>
          <w:szCs w:val="24"/>
          <w:shd w:val="clear" w:color="auto" w:fill="auto"/>
        </w:rPr>
        <w:t>6376</w:t>
      </w:r>
      <w:r w:rsidRPr="00D10639">
        <w:rPr>
          <w:szCs w:val="24"/>
        </w:rPr>
        <w:t>–</w:t>
      </w:r>
      <w:r w:rsidRPr="00D10639">
        <w:rPr>
          <w:rStyle w:val="biblpage"/>
          <w:szCs w:val="24"/>
          <w:shd w:val="clear" w:color="auto" w:fill="auto"/>
        </w:rPr>
        <w:t>6381</w:t>
      </w:r>
      <w:r w:rsidRPr="00D10639">
        <w:rPr>
          <w:szCs w:val="24"/>
        </w:rPr>
        <w:t xml:space="preserve"> (</w:t>
      </w:r>
      <w:r w:rsidRPr="00D10639">
        <w:rPr>
          <w:rStyle w:val="bibyear"/>
          <w:szCs w:val="24"/>
          <w:shd w:val="clear" w:color="auto" w:fill="auto"/>
        </w:rPr>
        <w:t>2013</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_id=\"b27\" _issn=\"1548-7091\" _pubmed=\"22388286\""</w:instrText>
      </w:r>
      <w:r w:rsidRPr="00D10639">
        <w:rPr>
          <w:szCs w:val="24"/>
        </w:rPr>
        <w:fldChar w:fldCharType="separate"/>
      </w:r>
      <w:r w:rsidRPr="00D10639">
        <w:rPr>
          <w:szCs w:val="24"/>
        </w:rPr>
        <w:instrText xml:space="preserve"> _id="b27" _issn="1548-7091" _pubmed="22388286"</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27</w:t>
      </w:r>
      <w:r w:rsidRPr="00D10639">
        <w:rPr>
          <w:szCs w:val="24"/>
        </w:rPr>
        <w:t>.</w:t>
      </w:r>
      <w:r w:rsidRPr="00D10639">
        <w:rPr>
          <w:szCs w:val="24"/>
        </w:rPr>
        <w:tab/>
      </w:r>
      <w:r w:rsidRPr="00D10639">
        <w:rPr>
          <w:rStyle w:val="bibsurname"/>
          <w:szCs w:val="24"/>
          <w:shd w:val="clear" w:color="auto" w:fill="auto"/>
        </w:rPr>
        <w:t>Langmead</w:t>
      </w:r>
      <w:r w:rsidRPr="00D10639">
        <w:rPr>
          <w:szCs w:val="24"/>
        </w:rPr>
        <w:t xml:space="preserve">, </w:t>
      </w:r>
      <w:r w:rsidRPr="00D10639">
        <w:rPr>
          <w:rStyle w:val="bibfname"/>
          <w:szCs w:val="24"/>
          <w:shd w:val="clear" w:color="auto" w:fill="auto"/>
        </w:rPr>
        <w:t>B.</w:t>
      </w:r>
      <w:r w:rsidRPr="00D10639">
        <w:rPr>
          <w:szCs w:val="24"/>
        </w:rPr>
        <w:t xml:space="preserve"> &amp; </w:t>
      </w:r>
      <w:proofErr w:type="spellStart"/>
      <w:r w:rsidRPr="00D10639">
        <w:rPr>
          <w:rStyle w:val="bibsurname"/>
          <w:szCs w:val="24"/>
          <w:shd w:val="clear" w:color="auto" w:fill="auto"/>
        </w:rPr>
        <w:t>Salzberg</w:t>
      </w:r>
      <w:proofErr w:type="spellEnd"/>
      <w:r w:rsidRPr="00D10639">
        <w:rPr>
          <w:szCs w:val="24"/>
        </w:rPr>
        <w:t xml:space="preserve">, </w:t>
      </w:r>
      <w:r w:rsidRPr="00D10639">
        <w:rPr>
          <w:rStyle w:val="bibfname"/>
          <w:szCs w:val="24"/>
          <w:shd w:val="clear" w:color="auto" w:fill="auto"/>
        </w:rPr>
        <w:t>S.L.</w:t>
      </w:r>
      <w:r w:rsidRPr="00D10639">
        <w:rPr>
          <w:szCs w:val="24"/>
        </w:rPr>
        <w:t xml:space="preserve"> </w:t>
      </w:r>
      <w:r w:rsidRPr="00D10639">
        <w:rPr>
          <w:rStyle w:val="bibarticle"/>
          <w:szCs w:val="24"/>
          <w:shd w:val="clear" w:color="auto" w:fill="auto"/>
        </w:rPr>
        <w:t xml:space="preserve">Fast gapped-read alignment with </w:t>
      </w:r>
      <w:r w:rsidR="00C164F9" w:rsidRPr="00D10639">
        <w:rPr>
          <w:rStyle w:val="bibarticle"/>
          <w:szCs w:val="24"/>
          <w:shd w:val="clear" w:color="auto" w:fill="auto"/>
        </w:rPr>
        <w:t>B</w:t>
      </w:r>
      <w:r w:rsidRPr="00D10639">
        <w:rPr>
          <w:rStyle w:val="bibarticle"/>
          <w:szCs w:val="24"/>
          <w:shd w:val="clear" w:color="auto" w:fill="auto"/>
        </w:rPr>
        <w:t>owtie 2.</w:t>
      </w:r>
      <w:r w:rsidRPr="00D10639">
        <w:rPr>
          <w:szCs w:val="24"/>
        </w:rPr>
        <w:t xml:space="preserve"> </w:t>
      </w:r>
      <w:proofErr w:type="gramStart"/>
      <w:r w:rsidRPr="00D10639">
        <w:rPr>
          <w:rStyle w:val="bibjournal"/>
          <w:szCs w:val="24"/>
          <w:shd w:val="clear" w:color="auto" w:fill="auto"/>
        </w:rPr>
        <w:t>Nat. Methods</w:t>
      </w:r>
      <w:r w:rsidRPr="00D10639">
        <w:rPr>
          <w:szCs w:val="24"/>
        </w:rPr>
        <w:t xml:space="preserve"> </w:t>
      </w:r>
      <w:r w:rsidRPr="00D10639">
        <w:rPr>
          <w:rStyle w:val="bibvolume"/>
          <w:szCs w:val="24"/>
          <w:shd w:val="clear" w:color="auto" w:fill="auto"/>
        </w:rPr>
        <w:t>9</w:t>
      </w:r>
      <w:r w:rsidRPr="00D10639">
        <w:rPr>
          <w:szCs w:val="24"/>
        </w:rPr>
        <w:t xml:space="preserve">, </w:t>
      </w:r>
      <w:r w:rsidRPr="00D10639">
        <w:rPr>
          <w:rStyle w:val="bibfpage"/>
          <w:szCs w:val="24"/>
          <w:shd w:val="clear" w:color="auto" w:fill="auto"/>
        </w:rPr>
        <w:t>357</w:t>
      </w:r>
      <w:r w:rsidRPr="00D10639">
        <w:rPr>
          <w:szCs w:val="24"/>
        </w:rPr>
        <w:t>–</w:t>
      </w:r>
      <w:r w:rsidRPr="00D10639">
        <w:rPr>
          <w:rStyle w:val="biblpage"/>
          <w:szCs w:val="24"/>
          <w:shd w:val="clear" w:color="auto" w:fill="auto"/>
        </w:rPr>
        <w:t>359</w:t>
      </w:r>
      <w:r w:rsidRPr="00D10639">
        <w:rPr>
          <w:szCs w:val="24"/>
        </w:rPr>
        <w:t xml:space="preserve"> (</w:t>
      </w:r>
      <w:r w:rsidRPr="00D10639">
        <w:rPr>
          <w:rStyle w:val="bibyear"/>
          <w:szCs w:val="24"/>
          <w:shd w:val="clear" w:color="auto" w:fill="auto"/>
        </w:rPr>
        <w:t>2012</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lastRenderedPageBreak/>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_id=\"b28\""</w:instrText>
      </w:r>
      <w:r w:rsidRPr="00D10639">
        <w:rPr>
          <w:szCs w:val="24"/>
        </w:rPr>
        <w:fldChar w:fldCharType="separate"/>
      </w:r>
      <w:r w:rsidRPr="00D10639">
        <w:rPr>
          <w:szCs w:val="24"/>
        </w:rPr>
        <w:instrText xml:space="preserve"> _id="b28"</w:instrText>
      </w:r>
      <w:r w:rsidRPr="00D10639">
        <w:rPr>
          <w:szCs w:val="24"/>
        </w:rPr>
        <w:fldChar w:fldCharType="end"/>
      </w:r>
      <w:r w:rsidRPr="00D10639">
        <w:rPr>
          <w:szCs w:val="24"/>
        </w:rPr>
        <w:instrText>"</w:instrText>
      </w:r>
      <w:r w:rsidRPr="00D10639">
        <w:rPr>
          <w:szCs w:val="24"/>
        </w:rPr>
        <w:fldChar w:fldCharType="separate"/>
      </w:r>
      <w:r w:rsidR="00C164F9" w:rsidRPr="00D10639">
        <w:rPr>
          <w:szCs w:val="24"/>
        </w:rPr>
        <w:fldChar w:fldCharType="begin"/>
      </w:r>
      <w:r w:rsidR="00C164F9" w:rsidRPr="00D10639">
        <w:rPr>
          <w:szCs w:val="24"/>
        </w:rPr>
        <w:instrText>IF</w:instrText>
      </w:r>
      <w:r w:rsidR="00C164F9" w:rsidRPr="00D10639">
        <w:rPr>
          <w:szCs w:val="24"/>
        </w:rPr>
        <w:fldChar w:fldCharType="begin"/>
      </w:r>
      <w:r w:rsidR="00C164F9" w:rsidRPr="00D10639">
        <w:rPr>
          <w:szCs w:val="24"/>
        </w:rPr>
        <w:instrText>DOCPROPERTY "x_t"</w:instrText>
      </w:r>
      <w:r w:rsidR="00C164F9" w:rsidRPr="00D10639">
        <w:rPr>
          <w:szCs w:val="24"/>
        </w:rPr>
        <w:fldChar w:fldCharType="separate"/>
      </w:r>
      <w:r w:rsidR="00C164F9" w:rsidRPr="00D10639">
        <w:rPr>
          <w:szCs w:val="24"/>
        </w:rPr>
        <w:instrText>Y</w:instrText>
      </w:r>
      <w:r w:rsidR="00C164F9" w:rsidRPr="00D10639">
        <w:rPr>
          <w:szCs w:val="24"/>
        </w:rPr>
        <w:fldChar w:fldCharType="end"/>
      </w:r>
      <w:r w:rsidR="00C164F9" w:rsidRPr="00D10639">
        <w:rPr>
          <w:szCs w:val="24"/>
        </w:rPr>
        <w:instrText>&lt;&gt; N "&lt;</w:instrText>
      </w:r>
      <w:r w:rsidR="00C164F9" w:rsidRPr="00D10639">
        <w:rPr>
          <w:szCs w:val="24"/>
        </w:rPr>
        <w:fldChar w:fldCharType="begin"/>
      </w:r>
      <w:r w:rsidR="00C164F9" w:rsidRPr="00D10639">
        <w:rPr>
          <w:szCs w:val="24"/>
        </w:rPr>
        <w:instrText>QUOTE "unknown"</w:instrText>
      </w:r>
      <w:r w:rsidR="00C164F9" w:rsidRPr="00D10639">
        <w:rPr>
          <w:szCs w:val="24"/>
        </w:rPr>
        <w:fldChar w:fldCharType="separate"/>
      </w:r>
      <w:r w:rsidR="00C164F9" w:rsidRPr="00D10639">
        <w:rPr>
          <w:szCs w:val="24"/>
        </w:rPr>
        <w:instrText>unknown</w:instrText>
      </w:r>
      <w:r w:rsidR="00C164F9" w:rsidRPr="00D10639">
        <w:rPr>
          <w:szCs w:val="24"/>
        </w:rPr>
        <w:fldChar w:fldCharType="end"/>
      </w:r>
      <w:r w:rsidR="00C164F9" w:rsidRPr="00D10639">
        <w:rPr>
          <w:szCs w:val="24"/>
        </w:rPr>
        <w:instrText>"</w:instrText>
      </w:r>
      <w:r w:rsidR="00C164F9" w:rsidRPr="00D10639">
        <w:rPr>
          <w:szCs w:val="24"/>
        </w:rPr>
        <w:fldChar w:fldCharType="separate"/>
      </w:r>
      <w:r w:rsidR="00C164F9" w:rsidRPr="00D10639">
        <w:rPr>
          <w:szCs w:val="24"/>
        </w:rPr>
        <w:t>&lt;</w:t>
      </w:r>
      <w:r w:rsidR="00C164F9" w:rsidRPr="00D10639">
        <w:rPr>
          <w:szCs w:val="24"/>
        </w:rPr>
        <w:fldChar w:fldCharType="begin"/>
      </w:r>
      <w:r w:rsidR="00C164F9" w:rsidRPr="00D10639">
        <w:rPr>
          <w:szCs w:val="24"/>
        </w:rPr>
        <w:instrText>QUOTE "unknown"</w:instrText>
      </w:r>
      <w:r w:rsidR="00C164F9" w:rsidRPr="00D10639">
        <w:rPr>
          <w:szCs w:val="24"/>
        </w:rPr>
        <w:fldChar w:fldCharType="separate"/>
      </w:r>
      <w:r w:rsidR="00C164F9" w:rsidRPr="00D10639">
        <w:rPr>
          <w:szCs w:val="24"/>
        </w:rPr>
        <w:t>jrn</w:t>
      </w:r>
      <w:r w:rsidR="00C164F9" w:rsidRPr="00D10639">
        <w:rPr>
          <w:szCs w:val="24"/>
        </w:rPr>
        <w:fldChar w:fldCharType="end"/>
      </w:r>
      <w:r w:rsidR="00C164F9"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28</w:t>
      </w:r>
      <w:r w:rsidR="00C164F9" w:rsidRPr="00D10639">
        <w:rPr>
          <w:rStyle w:val="bibnumber"/>
          <w:szCs w:val="24"/>
        </w:rPr>
        <w:t>.</w:t>
      </w:r>
      <w:r w:rsidR="00C164F9" w:rsidRPr="00D10639">
        <w:rPr>
          <w:rStyle w:val="bibsurname"/>
          <w:shd w:val="clear" w:color="auto" w:fill="auto"/>
        </w:rPr>
        <w:tab/>
      </w:r>
      <w:r w:rsidRPr="00D10639">
        <w:rPr>
          <w:rStyle w:val="bibsurname"/>
          <w:szCs w:val="24"/>
          <w:shd w:val="clear" w:color="auto" w:fill="auto"/>
        </w:rPr>
        <w:t>Zhang</w:t>
      </w:r>
      <w:r w:rsidRPr="00D10639">
        <w:rPr>
          <w:szCs w:val="24"/>
        </w:rPr>
        <w:t xml:space="preserve">, </w:t>
      </w:r>
      <w:r w:rsidRPr="00D10639">
        <w:rPr>
          <w:rStyle w:val="bibfname"/>
          <w:szCs w:val="24"/>
          <w:shd w:val="clear" w:color="auto" w:fill="auto"/>
        </w:rPr>
        <w:t>Y.</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hd w:val="clear" w:color="auto" w:fill="auto"/>
        </w:rPr>
        <w:t>Model-based analysis of ChIP-seq (MACS).</w:t>
      </w:r>
      <w:r w:rsidRPr="00D10639">
        <w:rPr>
          <w:szCs w:val="24"/>
        </w:rPr>
        <w:t xml:space="preserve"> </w:t>
      </w:r>
      <w:proofErr w:type="gramStart"/>
      <w:r w:rsidRPr="00D10639">
        <w:rPr>
          <w:rStyle w:val="bibjournal"/>
          <w:shd w:val="clear" w:color="auto" w:fill="auto"/>
        </w:rPr>
        <w:t>Genome Biol.</w:t>
      </w:r>
      <w:r w:rsidRPr="00D10639">
        <w:rPr>
          <w:szCs w:val="24"/>
        </w:rPr>
        <w:t xml:space="preserve"> </w:t>
      </w:r>
      <w:r w:rsidRPr="00D10639">
        <w:rPr>
          <w:rStyle w:val="bibvolume"/>
          <w:shd w:val="clear" w:color="auto" w:fill="auto"/>
        </w:rPr>
        <w:t>9</w:t>
      </w:r>
      <w:r w:rsidRPr="00D10639">
        <w:rPr>
          <w:szCs w:val="24"/>
        </w:rPr>
        <w:t xml:space="preserve">, </w:t>
      </w:r>
      <w:r w:rsidRPr="00D10639">
        <w:rPr>
          <w:rStyle w:val="bibfpage"/>
          <w:shd w:val="clear" w:color="auto" w:fill="auto"/>
        </w:rPr>
        <w:t>R137</w:t>
      </w:r>
      <w:r w:rsidRPr="00D10639">
        <w:rPr>
          <w:szCs w:val="24"/>
        </w:rPr>
        <w:t xml:space="preserve"> (</w:t>
      </w:r>
      <w:r w:rsidRPr="00D10639">
        <w:rPr>
          <w:rStyle w:val="bibyear"/>
          <w:szCs w:val="24"/>
          <w:shd w:val="clear" w:color="auto" w:fill="auto"/>
        </w:rPr>
        <w:t>2008</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00C164F9" w:rsidRPr="00D10639">
        <w:rPr>
          <w:szCs w:val="24"/>
        </w:rPr>
        <w:fldChar w:fldCharType="begin"/>
      </w:r>
      <w:r w:rsidR="00C164F9" w:rsidRPr="00D10639">
        <w:rPr>
          <w:szCs w:val="24"/>
        </w:rPr>
        <w:instrText>IF</w:instrText>
      </w:r>
      <w:r w:rsidR="00C164F9" w:rsidRPr="00D10639">
        <w:rPr>
          <w:szCs w:val="24"/>
        </w:rPr>
        <w:fldChar w:fldCharType="begin"/>
      </w:r>
      <w:r w:rsidR="00C164F9" w:rsidRPr="00D10639">
        <w:rPr>
          <w:szCs w:val="24"/>
        </w:rPr>
        <w:instrText>DOCPROPERTY "x_t"</w:instrText>
      </w:r>
      <w:r w:rsidR="00C164F9" w:rsidRPr="00D10639">
        <w:rPr>
          <w:szCs w:val="24"/>
        </w:rPr>
        <w:fldChar w:fldCharType="separate"/>
      </w:r>
      <w:r w:rsidR="00C164F9" w:rsidRPr="00D10639">
        <w:rPr>
          <w:szCs w:val="24"/>
        </w:rPr>
        <w:instrText>Y</w:instrText>
      </w:r>
      <w:r w:rsidR="00C164F9" w:rsidRPr="00D10639">
        <w:rPr>
          <w:szCs w:val="24"/>
        </w:rPr>
        <w:fldChar w:fldCharType="end"/>
      </w:r>
      <w:r w:rsidR="00C164F9" w:rsidRPr="00D10639">
        <w:rPr>
          <w:szCs w:val="24"/>
        </w:rPr>
        <w:instrText>&lt;&gt; N "&lt;/</w:instrText>
      </w:r>
      <w:r w:rsidR="00C164F9" w:rsidRPr="00D10639">
        <w:rPr>
          <w:szCs w:val="24"/>
        </w:rPr>
        <w:fldChar w:fldCharType="begin"/>
      </w:r>
      <w:r w:rsidR="00C164F9" w:rsidRPr="00D10639">
        <w:rPr>
          <w:szCs w:val="24"/>
        </w:rPr>
        <w:instrText>QUOTE "unknown"</w:instrText>
      </w:r>
      <w:r w:rsidR="00C164F9" w:rsidRPr="00D10639">
        <w:rPr>
          <w:szCs w:val="24"/>
        </w:rPr>
        <w:fldChar w:fldCharType="separate"/>
      </w:r>
      <w:r w:rsidR="00C164F9" w:rsidRPr="00D10639">
        <w:rPr>
          <w:szCs w:val="24"/>
        </w:rPr>
        <w:instrText>unknown</w:instrText>
      </w:r>
      <w:r w:rsidR="00C164F9" w:rsidRPr="00D10639">
        <w:rPr>
          <w:szCs w:val="24"/>
        </w:rPr>
        <w:fldChar w:fldCharType="end"/>
      </w:r>
      <w:r w:rsidR="00C164F9" w:rsidRPr="00D10639">
        <w:rPr>
          <w:szCs w:val="24"/>
        </w:rPr>
        <w:instrText>"</w:instrText>
      </w:r>
      <w:r w:rsidR="00C164F9" w:rsidRPr="00D10639">
        <w:rPr>
          <w:szCs w:val="24"/>
        </w:rPr>
        <w:fldChar w:fldCharType="separate"/>
      </w:r>
      <w:r w:rsidR="00C164F9" w:rsidRPr="00D10639">
        <w:rPr>
          <w:szCs w:val="24"/>
        </w:rPr>
        <w:t>&lt;/</w:t>
      </w:r>
      <w:r w:rsidR="00C164F9" w:rsidRPr="00D10639">
        <w:rPr>
          <w:szCs w:val="24"/>
        </w:rPr>
        <w:fldChar w:fldCharType="begin"/>
      </w:r>
      <w:r w:rsidR="00C164F9" w:rsidRPr="00D10639">
        <w:rPr>
          <w:szCs w:val="24"/>
        </w:rPr>
        <w:instrText>QUOTE "unknown"</w:instrText>
      </w:r>
      <w:r w:rsidR="00C164F9" w:rsidRPr="00D10639">
        <w:rPr>
          <w:szCs w:val="24"/>
        </w:rPr>
        <w:fldChar w:fldCharType="separate"/>
      </w:r>
      <w:r w:rsidR="00C164F9" w:rsidRPr="00D10639">
        <w:rPr>
          <w:szCs w:val="24"/>
        </w:rPr>
        <w:t>jrn</w:t>
      </w:r>
      <w:r w:rsidR="00C164F9" w:rsidRPr="00D10639">
        <w:rPr>
          <w:szCs w:val="24"/>
        </w:rPr>
        <w:fldChar w:fldCharType="end"/>
      </w:r>
      <w:r w:rsidR="00C164F9"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_id=\"b29\" _issn=\"1535-6108\" _pubmed=\"20478527\""</w:instrText>
      </w:r>
      <w:r w:rsidRPr="00D10639">
        <w:rPr>
          <w:szCs w:val="24"/>
        </w:rPr>
        <w:fldChar w:fldCharType="separate"/>
      </w:r>
      <w:r w:rsidRPr="00D10639">
        <w:rPr>
          <w:szCs w:val="24"/>
        </w:rPr>
        <w:instrText xml:space="preserve"> _id="b29" _issn="1535-6108" _pubmed="20478527"</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29</w:t>
      </w:r>
      <w:r w:rsidRPr="00D10639">
        <w:rPr>
          <w:szCs w:val="24"/>
        </w:rPr>
        <w:t>.</w:t>
      </w:r>
      <w:r w:rsidRPr="00D10639">
        <w:rPr>
          <w:szCs w:val="24"/>
        </w:rPr>
        <w:tab/>
      </w:r>
      <w:r w:rsidRPr="00D10639">
        <w:rPr>
          <w:rStyle w:val="bibsurname"/>
          <w:szCs w:val="24"/>
          <w:shd w:val="clear" w:color="auto" w:fill="auto"/>
        </w:rPr>
        <w:t>Yu</w:t>
      </w:r>
      <w:r w:rsidRPr="00D10639">
        <w:rPr>
          <w:szCs w:val="24"/>
        </w:rPr>
        <w:t xml:space="preserve">, </w:t>
      </w:r>
      <w:r w:rsidRPr="00D10639">
        <w:rPr>
          <w:rStyle w:val="bibfname"/>
          <w:szCs w:val="24"/>
          <w:shd w:val="clear" w:color="auto" w:fill="auto"/>
        </w:rPr>
        <w:t>J.</w:t>
      </w:r>
      <w:r w:rsidRPr="00D10639">
        <w:rPr>
          <w:szCs w:val="24"/>
        </w:rPr>
        <w:t xml:space="preserve"> </w:t>
      </w:r>
      <w:r w:rsidRPr="00D10639">
        <w:rPr>
          <w:rStyle w:val="bibetal"/>
          <w:i/>
          <w:szCs w:val="24"/>
          <w:shd w:val="clear" w:color="auto" w:fill="auto"/>
        </w:rPr>
        <w:t>et al.</w:t>
      </w:r>
      <w:r w:rsidRPr="00D10639">
        <w:rPr>
          <w:szCs w:val="24"/>
        </w:rPr>
        <w:t xml:space="preserve"> </w:t>
      </w:r>
      <w:proofErr w:type="gramStart"/>
      <w:r w:rsidRPr="00D10639">
        <w:rPr>
          <w:rStyle w:val="bibarticle"/>
          <w:szCs w:val="24"/>
          <w:shd w:val="clear" w:color="auto" w:fill="auto"/>
        </w:rPr>
        <w:t>An integrated network of androgen receptor, polycomb and TMPRSS2-ERG gene fusions in prostate cancer progression.</w:t>
      </w:r>
      <w:proofErr w:type="gramEnd"/>
      <w:r w:rsidRPr="00D10639">
        <w:rPr>
          <w:szCs w:val="24"/>
        </w:rPr>
        <w:t xml:space="preserve"> </w:t>
      </w:r>
      <w:proofErr w:type="gramStart"/>
      <w:r w:rsidRPr="00D10639">
        <w:rPr>
          <w:rStyle w:val="bibjournal"/>
          <w:szCs w:val="24"/>
          <w:shd w:val="clear" w:color="auto" w:fill="auto"/>
        </w:rPr>
        <w:t>Cancer Cell</w:t>
      </w:r>
      <w:r w:rsidRPr="00D10639">
        <w:rPr>
          <w:szCs w:val="24"/>
        </w:rPr>
        <w:t xml:space="preserve"> </w:t>
      </w:r>
      <w:r w:rsidRPr="00D10639">
        <w:rPr>
          <w:rStyle w:val="bibvolume"/>
          <w:szCs w:val="24"/>
          <w:shd w:val="clear" w:color="auto" w:fill="auto"/>
        </w:rPr>
        <w:t>17</w:t>
      </w:r>
      <w:r w:rsidRPr="00D10639">
        <w:rPr>
          <w:szCs w:val="24"/>
        </w:rPr>
        <w:t xml:space="preserve">, </w:t>
      </w:r>
      <w:r w:rsidRPr="00D10639">
        <w:rPr>
          <w:rStyle w:val="bibfpage"/>
          <w:szCs w:val="24"/>
          <w:shd w:val="clear" w:color="auto" w:fill="auto"/>
        </w:rPr>
        <w:t>443</w:t>
      </w:r>
      <w:r w:rsidRPr="00D10639">
        <w:rPr>
          <w:szCs w:val="24"/>
        </w:rPr>
        <w:t>–</w:t>
      </w:r>
      <w:r w:rsidRPr="00D10639">
        <w:rPr>
          <w:rStyle w:val="biblpage"/>
          <w:szCs w:val="24"/>
          <w:shd w:val="clear" w:color="auto" w:fill="auto"/>
        </w:rPr>
        <w:t>454</w:t>
      </w:r>
      <w:r w:rsidRPr="00D10639">
        <w:rPr>
          <w:szCs w:val="24"/>
        </w:rPr>
        <w:t xml:space="preserve"> (</w:t>
      </w:r>
      <w:r w:rsidRPr="00D10639">
        <w:rPr>
          <w:rStyle w:val="bibyear"/>
          <w:szCs w:val="24"/>
          <w:shd w:val="clear" w:color="auto" w:fill="auto"/>
        </w:rPr>
        <w:t>2010</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_id=\"b30\" _issn=\"0888-8809\" _pubmed=\"25051172\""</w:instrText>
      </w:r>
      <w:r w:rsidRPr="00D10639">
        <w:rPr>
          <w:szCs w:val="24"/>
        </w:rPr>
        <w:fldChar w:fldCharType="separate"/>
      </w:r>
      <w:r w:rsidRPr="00D10639">
        <w:rPr>
          <w:szCs w:val="24"/>
        </w:rPr>
        <w:instrText xml:space="preserve"> _id="b30" _issn="0888-8809" _pubmed="25051172"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30</w:t>
      </w:r>
      <w:r w:rsidRPr="00D10639">
        <w:rPr>
          <w:szCs w:val="24"/>
        </w:rPr>
        <w:t>.</w:t>
      </w:r>
      <w:r w:rsidRPr="00D10639">
        <w:rPr>
          <w:szCs w:val="24"/>
        </w:rPr>
        <w:tab/>
      </w:r>
      <w:proofErr w:type="spellStart"/>
      <w:r w:rsidRPr="00D10639">
        <w:rPr>
          <w:rStyle w:val="bibsurname"/>
          <w:szCs w:val="24"/>
          <w:shd w:val="clear" w:color="auto" w:fill="auto"/>
        </w:rPr>
        <w:t>Guertin</w:t>
      </w:r>
      <w:proofErr w:type="spellEnd"/>
      <w:r w:rsidRPr="00D10639">
        <w:rPr>
          <w:szCs w:val="24"/>
        </w:rPr>
        <w:t xml:space="preserve">, </w:t>
      </w:r>
      <w:r w:rsidRPr="00D10639">
        <w:rPr>
          <w:rStyle w:val="bibfname"/>
          <w:szCs w:val="24"/>
          <w:shd w:val="clear" w:color="auto" w:fill="auto"/>
        </w:rPr>
        <w:t>M.J.</w:t>
      </w:r>
      <w:r w:rsidRPr="00D10639">
        <w:rPr>
          <w:szCs w:val="24"/>
        </w:rPr>
        <w:t xml:space="preserve">, </w:t>
      </w:r>
      <w:r w:rsidRPr="00D10639">
        <w:rPr>
          <w:rStyle w:val="bibsurname"/>
          <w:szCs w:val="24"/>
          <w:shd w:val="clear" w:color="auto" w:fill="auto"/>
        </w:rPr>
        <w:t>Zhang</w:t>
      </w:r>
      <w:r w:rsidRPr="00D10639">
        <w:rPr>
          <w:szCs w:val="24"/>
        </w:rPr>
        <w:t xml:space="preserve">, </w:t>
      </w:r>
      <w:r w:rsidRPr="00D10639">
        <w:rPr>
          <w:rStyle w:val="bibfname"/>
          <w:szCs w:val="24"/>
          <w:shd w:val="clear" w:color="auto" w:fill="auto"/>
        </w:rPr>
        <w:t>X.</w:t>
      </w:r>
      <w:r w:rsidRPr="00D10639">
        <w:rPr>
          <w:szCs w:val="24"/>
        </w:rPr>
        <w:t xml:space="preserve">, </w:t>
      </w:r>
      <w:proofErr w:type="spellStart"/>
      <w:r w:rsidRPr="00D10639">
        <w:rPr>
          <w:rStyle w:val="bibsurname"/>
          <w:szCs w:val="24"/>
          <w:shd w:val="clear" w:color="auto" w:fill="auto"/>
        </w:rPr>
        <w:t>Coonrod</w:t>
      </w:r>
      <w:proofErr w:type="spellEnd"/>
      <w:r w:rsidRPr="00D10639">
        <w:rPr>
          <w:szCs w:val="24"/>
        </w:rPr>
        <w:t xml:space="preserve">, </w:t>
      </w:r>
      <w:r w:rsidRPr="00D10639">
        <w:rPr>
          <w:rStyle w:val="bibfname"/>
          <w:szCs w:val="24"/>
          <w:shd w:val="clear" w:color="auto" w:fill="auto"/>
        </w:rPr>
        <w:t>S.A.</w:t>
      </w:r>
      <w:r w:rsidRPr="00D10639">
        <w:rPr>
          <w:szCs w:val="24"/>
        </w:rPr>
        <w:t xml:space="preserve"> &amp; </w:t>
      </w:r>
      <w:r w:rsidRPr="00D10639">
        <w:rPr>
          <w:rStyle w:val="bibsurname"/>
          <w:szCs w:val="24"/>
          <w:shd w:val="clear" w:color="auto" w:fill="auto"/>
        </w:rPr>
        <w:t>Hager</w:t>
      </w:r>
      <w:r w:rsidRPr="00D10639">
        <w:rPr>
          <w:szCs w:val="24"/>
        </w:rPr>
        <w:t xml:space="preserve">, </w:t>
      </w:r>
      <w:r w:rsidRPr="00D10639">
        <w:rPr>
          <w:rStyle w:val="bibfname"/>
          <w:szCs w:val="24"/>
          <w:shd w:val="clear" w:color="auto" w:fill="auto"/>
        </w:rPr>
        <w:t>G.L.</w:t>
      </w:r>
      <w:r w:rsidRPr="00D10639">
        <w:rPr>
          <w:szCs w:val="24"/>
        </w:rPr>
        <w:t xml:space="preserve"> </w:t>
      </w:r>
      <w:r w:rsidRPr="00D10639">
        <w:rPr>
          <w:rStyle w:val="bibarticle"/>
          <w:szCs w:val="24"/>
          <w:shd w:val="clear" w:color="auto" w:fill="auto"/>
        </w:rPr>
        <w:t>Transient estrogen receptor binding and p300 redistribution support a squelching mechanism for estradiol-repressed genes.</w:t>
      </w:r>
      <w:r w:rsidRPr="00D10639">
        <w:rPr>
          <w:szCs w:val="24"/>
        </w:rPr>
        <w:t xml:space="preserve"> </w:t>
      </w:r>
      <w:r w:rsidRPr="00D10639">
        <w:rPr>
          <w:rStyle w:val="bibjournal"/>
          <w:szCs w:val="24"/>
          <w:shd w:val="clear" w:color="auto" w:fill="auto"/>
        </w:rPr>
        <w:t xml:space="preserve">Mol. </w:t>
      </w:r>
      <w:proofErr w:type="spellStart"/>
      <w:r w:rsidRPr="00D10639">
        <w:rPr>
          <w:rStyle w:val="bibjournal"/>
          <w:szCs w:val="24"/>
          <w:shd w:val="clear" w:color="auto" w:fill="auto"/>
        </w:rPr>
        <w:t>Endocrinol</w:t>
      </w:r>
      <w:proofErr w:type="spellEnd"/>
      <w:r w:rsidRPr="00D10639">
        <w:rPr>
          <w:rStyle w:val="bibjournal"/>
          <w:szCs w:val="24"/>
          <w:shd w:val="clear" w:color="auto" w:fill="auto"/>
        </w:rPr>
        <w:t>.</w:t>
      </w:r>
      <w:r w:rsidRPr="00D10639">
        <w:rPr>
          <w:szCs w:val="24"/>
        </w:rPr>
        <w:t xml:space="preserve"> </w:t>
      </w:r>
      <w:proofErr w:type="gramStart"/>
      <w:r w:rsidRPr="00D10639">
        <w:rPr>
          <w:rStyle w:val="bibvolume"/>
          <w:szCs w:val="24"/>
          <w:shd w:val="clear" w:color="auto" w:fill="auto"/>
        </w:rPr>
        <w:t>28</w:t>
      </w:r>
      <w:r w:rsidRPr="00D10639">
        <w:rPr>
          <w:szCs w:val="24"/>
        </w:rPr>
        <w:t xml:space="preserve">, </w:t>
      </w:r>
      <w:r w:rsidRPr="00D10639">
        <w:rPr>
          <w:rStyle w:val="bibfpage"/>
          <w:szCs w:val="24"/>
          <w:shd w:val="clear" w:color="auto" w:fill="auto"/>
        </w:rPr>
        <w:t>1522</w:t>
      </w:r>
      <w:r w:rsidRPr="00D10639">
        <w:rPr>
          <w:szCs w:val="24"/>
        </w:rPr>
        <w:t>–</w:t>
      </w:r>
      <w:r w:rsidRPr="00D10639">
        <w:rPr>
          <w:rStyle w:val="biblpage"/>
          <w:szCs w:val="24"/>
          <w:shd w:val="clear" w:color="auto" w:fill="auto"/>
        </w:rPr>
        <w:t>1533</w:t>
      </w:r>
      <w:r w:rsidRPr="00D10639">
        <w:rPr>
          <w:szCs w:val="24"/>
        </w:rPr>
        <w:t xml:space="preserve"> (</w:t>
      </w:r>
      <w:r w:rsidRPr="00D10639">
        <w:rPr>
          <w:rStyle w:val="bibyear"/>
          <w:szCs w:val="24"/>
          <w:shd w:val="clear" w:color="auto" w:fill="auto"/>
        </w:rPr>
        <w:t>2014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_id=\"b31\" _issn=\"1061-4036\" _pubmed=\"21258342\""</w:instrText>
      </w:r>
      <w:r w:rsidRPr="00D10639">
        <w:rPr>
          <w:szCs w:val="24"/>
        </w:rPr>
        <w:fldChar w:fldCharType="separate"/>
      </w:r>
      <w:r w:rsidRPr="00D10639">
        <w:rPr>
          <w:szCs w:val="24"/>
        </w:rPr>
        <w:instrText xml:space="preserve"> _id="b31" _issn="1061-4036" _pubmed="21258342"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31</w:t>
      </w:r>
      <w:r w:rsidRPr="00D10639">
        <w:rPr>
          <w:szCs w:val="24"/>
        </w:rPr>
        <w:t>.</w:t>
      </w:r>
      <w:r w:rsidRPr="00D10639">
        <w:rPr>
          <w:szCs w:val="24"/>
        </w:rPr>
        <w:tab/>
      </w:r>
      <w:r w:rsidRPr="00D10639">
        <w:rPr>
          <w:rStyle w:val="bibsurname"/>
          <w:szCs w:val="24"/>
          <w:shd w:val="clear" w:color="auto" w:fill="auto"/>
        </w:rPr>
        <w:t>John</w:t>
      </w:r>
      <w:r w:rsidRPr="00D10639">
        <w:rPr>
          <w:szCs w:val="24"/>
        </w:rPr>
        <w:t xml:space="preserve">, </w:t>
      </w:r>
      <w:r w:rsidRPr="00D10639">
        <w:rPr>
          <w:rStyle w:val="bibfname"/>
          <w:szCs w:val="24"/>
          <w:shd w:val="clear" w:color="auto" w:fill="auto"/>
        </w:rPr>
        <w:t>S.</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Chromatin accessibility pre-determines glucocorticoid receptor binding patterns.</w:t>
      </w:r>
      <w:r w:rsidRPr="00D10639">
        <w:rPr>
          <w:szCs w:val="24"/>
        </w:rPr>
        <w:t xml:space="preserve"> </w:t>
      </w:r>
      <w:r w:rsidRPr="00D10639">
        <w:rPr>
          <w:rStyle w:val="bibjournal"/>
          <w:szCs w:val="24"/>
          <w:shd w:val="clear" w:color="auto" w:fill="auto"/>
        </w:rPr>
        <w:t>Nat. Genet.</w:t>
      </w:r>
      <w:r w:rsidRPr="00D10639">
        <w:rPr>
          <w:szCs w:val="24"/>
        </w:rPr>
        <w:t xml:space="preserve"> </w:t>
      </w:r>
      <w:proofErr w:type="gramStart"/>
      <w:r w:rsidRPr="00D10639">
        <w:rPr>
          <w:rStyle w:val="bibvolume"/>
          <w:szCs w:val="24"/>
          <w:shd w:val="clear" w:color="auto" w:fill="auto"/>
        </w:rPr>
        <w:t>43</w:t>
      </w:r>
      <w:r w:rsidRPr="00D10639">
        <w:rPr>
          <w:szCs w:val="24"/>
        </w:rPr>
        <w:t xml:space="preserve">, </w:t>
      </w:r>
      <w:r w:rsidRPr="00D10639">
        <w:rPr>
          <w:rStyle w:val="bibfpage"/>
          <w:szCs w:val="24"/>
          <w:shd w:val="clear" w:color="auto" w:fill="auto"/>
        </w:rPr>
        <w:t>264</w:t>
      </w:r>
      <w:r w:rsidRPr="00D10639">
        <w:rPr>
          <w:szCs w:val="24"/>
        </w:rPr>
        <w:t>–</w:t>
      </w:r>
      <w:r w:rsidRPr="00D10639">
        <w:rPr>
          <w:rStyle w:val="biblpage"/>
          <w:szCs w:val="24"/>
          <w:shd w:val="clear" w:color="auto" w:fill="auto"/>
        </w:rPr>
        <w:t>268</w:t>
      </w:r>
      <w:r w:rsidRPr="00D10639">
        <w:rPr>
          <w:szCs w:val="24"/>
        </w:rPr>
        <w:t xml:space="preserve"> (</w:t>
      </w:r>
      <w:r w:rsidRPr="00D10639">
        <w:rPr>
          <w:rStyle w:val="bibyear"/>
          <w:szCs w:val="24"/>
          <w:shd w:val="clear" w:color="auto" w:fill="auto"/>
        </w:rPr>
        <w:t>2011</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_id=\"b32\" _issn=\"0305-1048\" _pubmed=\"24194598\""</w:instrText>
      </w:r>
      <w:r w:rsidRPr="00D10639">
        <w:rPr>
          <w:szCs w:val="24"/>
        </w:rPr>
        <w:fldChar w:fldCharType="separate"/>
      </w:r>
      <w:r w:rsidRPr="00D10639">
        <w:rPr>
          <w:szCs w:val="24"/>
        </w:rPr>
        <w:instrText xml:space="preserve"> _id="b32" _issn="0305-1048" _pubmed="24194598"</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32</w:t>
      </w:r>
      <w:r w:rsidRPr="00D10639">
        <w:rPr>
          <w:szCs w:val="24"/>
        </w:rPr>
        <w:t>.</w:t>
      </w:r>
      <w:r w:rsidRPr="00D10639">
        <w:rPr>
          <w:szCs w:val="24"/>
        </w:rPr>
        <w:tab/>
      </w:r>
      <w:proofErr w:type="spellStart"/>
      <w:r w:rsidRPr="00D10639">
        <w:rPr>
          <w:rStyle w:val="bibsurname"/>
          <w:szCs w:val="24"/>
          <w:shd w:val="clear" w:color="auto" w:fill="auto"/>
        </w:rPr>
        <w:t>Mathelier</w:t>
      </w:r>
      <w:proofErr w:type="spellEnd"/>
      <w:r w:rsidRPr="00D10639">
        <w:rPr>
          <w:szCs w:val="24"/>
        </w:rPr>
        <w:t xml:space="preserve">, </w:t>
      </w:r>
      <w:r w:rsidRPr="00D10639">
        <w:rPr>
          <w:rStyle w:val="bibfname"/>
          <w:szCs w:val="24"/>
          <w:shd w:val="clear" w:color="auto" w:fill="auto"/>
        </w:rPr>
        <w:t>A.</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JASPAR 2014: an extensively expanded and updated open-access database of transcription factor binding profiles.</w:t>
      </w:r>
      <w:r w:rsidRPr="00D10639">
        <w:rPr>
          <w:szCs w:val="24"/>
        </w:rPr>
        <w:t xml:space="preserve"> </w:t>
      </w:r>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42</w:t>
      </w:r>
      <w:r w:rsidRPr="00D10639">
        <w:rPr>
          <w:szCs w:val="24"/>
        </w:rPr>
        <w:t xml:space="preserve">, </w:t>
      </w:r>
      <w:r w:rsidRPr="00D10639">
        <w:rPr>
          <w:rStyle w:val="bibfpage"/>
          <w:szCs w:val="24"/>
          <w:shd w:val="clear" w:color="auto" w:fill="auto"/>
        </w:rPr>
        <w:t>D142</w:t>
      </w:r>
      <w:r w:rsidRPr="00D10639">
        <w:rPr>
          <w:szCs w:val="24"/>
        </w:rPr>
        <w:t>–</w:t>
      </w:r>
      <w:r w:rsidRPr="00D10639">
        <w:rPr>
          <w:rStyle w:val="biblpage"/>
          <w:szCs w:val="24"/>
          <w:shd w:val="clear" w:color="auto" w:fill="auto"/>
        </w:rPr>
        <w:t>D147</w:t>
      </w:r>
      <w:r w:rsidRPr="00D10639">
        <w:rPr>
          <w:szCs w:val="24"/>
        </w:rPr>
        <w:t xml:space="preserve"> (</w:t>
      </w:r>
      <w:r w:rsidRPr="00D10639">
        <w:rPr>
          <w:rStyle w:val="bibyear"/>
          <w:szCs w:val="24"/>
          <w:shd w:val="clear" w:color="auto" w:fill="auto"/>
        </w:rPr>
        <w:t>2014</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_id=\"b33\" _issn=\"0305-1048\" _pubmed=\"21037262\""</w:instrText>
      </w:r>
      <w:r w:rsidRPr="00D10639">
        <w:rPr>
          <w:szCs w:val="24"/>
        </w:rPr>
        <w:fldChar w:fldCharType="separate"/>
      </w:r>
      <w:r w:rsidRPr="00D10639">
        <w:rPr>
          <w:szCs w:val="24"/>
        </w:rPr>
        <w:instrText xml:space="preserve"> _id="b33" _issn="0305-1048" _pubmed="21037262"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33</w:t>
      </w:r>
      <w:r w:rsidRPr="00D10639">
        <w:rPr>
          <w:szCs w:val="24"/>
        </w:rPr>
        <w:t>.</w:t>
      </w:r>
      <w:r w:rsidRPr="00D10639">
        <w:rPr>
          <w:szCs w:val="24"/>
        </w:rPr>
        <w:tab/>
      </w:r>
      <w:proofErr w:type="spellStart"/>
      <w:r w:rsidRPr="00D10639">
        <w:rPr>
          <w:rStyle w:val="bibsurname"/>
          <w:szCs w:val="24"/>
          <w:shd w:val="clear" w:color="auto" w:fill="auto"/>
        </w:rPr>
        <w:t>Robasky</w:t>
      </w:r>
      <w:proofErr w:type="spellEnd"/>
      <w:r w:rsidRPr="00D10639">
        <w:rPr>
          <w:szCs w:val="24"/>
        </w:rPr>
        <w:t xml:space="preserve">, </w:t>
      </w:r>
      <w:r w:rsidRPr="00D10639">
        <w:rPr>
          <w:rStyle w:val="bibfname"/>
          <w:szCs w:val="24"/>
          <w:shd w:val="clear" w:color="auto" w:fill="auto"/>
        </w:rPr>
        <w:t>K.</w:t>
      </w:r>
      <w:r w:rsidRPr="00D10639">
        <w:rPr>
          <w:szCs w:val="24"/>
        </w:rPr>
        <w:t xml:space="preserve"> &amp; </w:t>
      </w:r>
      <w:proofErr w:type="spellStart"/>
      <w:r w:rsidRPr="00D10639">
        <w:rPr>
          <w:rStyle w:val="bibsurname"/>
          <w:szCs w:val="24"/>
          <w:shd w:val="clear" w:color="auto" w:fill="auto"/>
        </w:rPr>
        <w:t>Bulyk</w:t>
      </w:r>
      <w:proofErr w:type="spellEnd"/>
      <w:r w:rsidRPr="00D10639">
        <w:rPr>
          <w:szCs w:val="24"/>
        </w:rPr>
        <w:t xml:space="preserve">, </w:t>
      </w:r>
      <w:proofErr w:type="gramStart"/>
      <w:r w:rsidRPr="00D10639">
        <w:rPr>
          <w:rStyle w:val="bibfname"/>
          <w:szCs w:val="24"/>
          <w:shd w:val="clear" w:color="auto" w:fill="auto"/>
        </w:rPr>
        <w:t>M.L</w:t>
      </w:r>
      <w:proofErr w:type="gramEnd"/>
      <w:r w:rsidRPr="00D10639">
        <w:rPr>
          <w:rStyle w:val="bibfname"/>
          <w:szCs w:val="24"/>
          <w:shd w:val="clear" w:color="auto" w:fill="auto"/>
        </w:rPr>
        <w:t>.</w:t>
      </w:r>
      <w:r w:rsidRPr="00D10639">
        <w:rPr>
          <w:szCs w:val="24"/>
        </w:rPr>
        <w:t xml:space="preserve"> </w:t>
      </w:r>
      <w:proofErr w:type="spellStart"/>
      <w:r w:rsidRPr="00D10639">
        <w:rPr>
          <w:rStyle w:val="bibarticle"/>
          <w:szCs w:val="24"/>
          <w:shd w:val="clear" w:color="auto" w:fill="auto"/>
        </w:rPr>
        <w:t>UniPROBE</w:t>
      </w:r>
      <w:proofErr w:type="spellEnd"/>
      <w:r w:rsidRPr="00D10639">
        <w:rPr>
          <w:rStyle w:val="bibarticle"/>
          <w:szCs w:val="24"/>
          <w:shd w:val="clear" w:color="auto" w:fill="auto"/>
        </w:rPr>
        <w:t>, update 2011: expanded content and search tools in the online database of protein-binding microarray data on protein-DNA interactions.</w:t>
      </w:r>
      <w:r w:rsidRPr="00D10639">
        <w:rPr>
          <w:szCs w:val="24"/>
        </w:rPr>
        <w:t xml:space="preserve"> </w:t>
      </w:r>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39</w:t>
      </w:r>
      <w:r w:rsidRPr="00D10639">
        <w:rPr>
          <w:szCs w:val="24"/>
        </w:rPr>
        <w:t xml:space="preserve">, </w:t>
      </w:r>
      <w:r w:rsidRPr="00D10639">
        <w:rPr>
          <w:rStyle w:val="bibfpage"/>
          <w:szCs w:val="24"/>
          <w:shd w:val="clear" w:color="auto" w:fill="auto"/>
        </w:rPr>
        <w:t>D124</w:t>
      </w:r>
      <w:r w:rsidRPr="00D10639">
        <w:rPr>
          <w:szCs w:val="24"/>
        </w:rPr>
        <w:t>–</w:t>
      </w:r>
      <w:r w:rsidRPr="00D10639">
        <w:rPr>
          <w:rStyle w:val="biblpage"/>
          <w:szCs w:val="24"/>
          <w:shd w:val="clear" w:color="auto" w:fill="auto"/>
        </w:rPr>
        <w:t>D128</w:t>
      </w:r>
      <w:r w:rsidRPr="00D10639">
        <w:rPr>
          <w:szCs w:val="24"/>
        </w:rPr>
        <w:t xml:space="preserve"> (</w:t>
      </w:r>
      <w:r w:rsidRPr="00D10639">
        <w:rPr>
          <w:rStyle w:val="bibyear"/>
          <w:szCs w:val="24"/>
          <w:shd w:val="clear" w:color="auto" w:fill="auto"/>
        </w:rPr>
        <w:t>2011</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_id=\"b34\" _issn=\"0305-1048\" _pubmed=\"16381825\""</w:instrText>
      </w:r>
      <w:r w:rsidRPr="00D10639">
        <w:rPr>
          <w:szCs w:val="24"/>
        </w:rPr>
        <w:fldChar w:fldCharType="separate"/>
      </w:r>
      <w:r w:rsidRPr="00D10639">
        <w:rPr>
          <w:szCs w:val="24"/>
        </w:rPr>
        <w:instrText xml:space="preserve"> _id="b34" _issn="0305-1048" _pubmed="16381825"</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34</w:t>
      </w:r>
      <w:r w:rsidRPr="00D10639">
        <w:rPr>
          <w:szCs w:val="24"/>
        </w:rPr>
        <w:t>.</w:t>
      </w:r>
      <w:r w:rsidRPr="00D10639">
        <w:rPr>
          <w:szCs w:val="24"/>
        </w:rPr>
        <w:tab/>
      </w:r>
      <w:proofErr w:type="spellStart"/>
      <w:r w:rsidRPr="00D10639">
        <w:rPr>
          <w:rStyle w:val="bibsurname"/>
          <w:szCs w:val="24"/>
          <w:shd w:val="clear" w:color="auto" w:fill="auto"/>
        </w:rPr>
        <w:t>Matys</w:t>
      </w:r>
      <w:proofErr w:type="spellEnd"/>
      <w:r w:rsidRPr="00D10639">
        <w:rPr>
          <w:szCs w:val="24"/>
        </w:rPr>
        <w:t xml:space="preserve">, </w:t>
      </w:r>
      <w:r w:rsidRPr="00D10639">
        <w:rPr>
          <w:rStyle w:val="bibfname"/>
          <w:szCs w:val="24"/>
          <w:shd w:val="clear" w:color="auto" w:fill="auto"/>
        </w:rPr>
        <w:t>V.</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 xml:space="preserve">TRANSFAC and its module </w:t>
      </w:r>
      <w:proofErr w:type="spellStart"/>
      <w:r w:rsidRPr="00D10639">
        <w:rPr>
          <w:rStyle w:val="bibarticle"/>
          <w:szCs w:val="24"/>
          <w:shd w:val="clear" w:color="auto" w:fill="auto"/>
        </w:rPr>
        <w:t>TRANSCompel</w:t>
      </w:r>
      <w:proofErr w:type="spellEnd"/>
      <w:r w:rsidRPr="00D10639">
        <w:rPr>
          <w:rStyle w:val="bibarticle"/>
          <w:szCs w:val="24"/>
          <w:shd w:val="clear" w:color="auto" w:fill="auto"/>
        </w:rPr>
        <w:t>: transcriptional gene regulation in eukaryotes.</w:t>
      </w:r>
      <w:r w:rsidRPr="00D10639">
        <w:rPr>
          <w:szCs w:val="24"/>
        </w:rPr>
        <w:t xml:space="preserve"> </w:t>
      </w:r>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34</w:t>
      </w:r>
      <w:r w:rsidRPr="00D10639">
        <w:rPr>
          <w:szCs w:val="24"/>
        </w:rPr>
        <w:t xml:space="preserve">, </w:t>
      </w:r>
      <w:r w:rsidRPr="00D10639">
        <w:rPr>
          <w:rStyle w:val="bibfpage"/>
          <w:szCs w:val="24"/>
          <w:shd w:val="clear" w:color="auto" w:fill="auto"/>
        </w:rPr>
        <w:t>D108</w:t>
      </w:r>
      <w:r w:rsidRPr="00D10639">
        <w:rPr>
          <w:szCs w:val="24"/>
        </w:rPr>
        <w:t>–</w:t>
      </w:r>
      <w:r w:rsidRPr="00D10639">
        <w:rPr>
          <w:rStyle w:val="biblpage"/>
          <w:szCs w:val="24"/>
          <w:shd w:val="clear" w:color="auto" w:fill="auto"/>
        </w:rPr>
        <w:t>D110</w:t>
      </w:r>
      <w:r w:rsidRPr="00D10639">
        <w:rPr>
          <w:szCs w:val="24"/>
        </w:rPr>
        <w:t xml:space="preserve"> (</w:t>
      </w:r>
      <w:r w:rsidRPr="00D10639">
        <w:rPr>
          <w:rStyle w:val="bibyear"/>
          <w:szCs w:val="24"/>
          <w:shd w:val="clear" w:color="auto" w:fill="auto"/>
        </w:rPr>
        <w:t>2006</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_id=\"b35\" _issn=\"1367-4803\" _pubmed=\"18784119\""</w:instrText>
      </w:r>
      <w:r w:rsidRPr="00D10639">
        <w:rPr>
          <w:szCs w:val="24"/>
        </w:rPr>
        <w:fldChar w:fldCharType="separate"/>
      </w:r>
      <w:r w:rsidRPr="00D10639">
        <w:rPr>
          <w:szCs w:val="24"/>
        </w:rPr>
        <w:instrText xml:space="preserve"> _id="b35" _issn="1367-4803" _pubmed="18784119"</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35</w:t>
      </w:r>
      <w:r w:rsidRPr="00D10639">
        <w:rPr>
          <w:szCs w:val="24"/>
        </w:rPr>
        <w:t>.</w:t>
      </w:r>
      <w:r w:rsidRPr="00D10639">
        <w:rPr>
          <w:szCs w:val="24"/>
        </w:rPr>
        <w:tab/>
      </w:r>
      <w:r w:rsidRPr="00D10639">
        <w:rPr>
          <w:rStyle w:val="bibsurname"/>
          <w:szCs w:val="24"/>
          <w:shd w:val="clear" w:color="auto" w:fill="auto"/>
        </w:rPr>
        <w:t>Boyle</w:t>
      </w:r>
      <w:r w:rsidRPr="00D10639">
        <w:rPr>
          <w:szCs w:val="24"/>
        </w:rPr>
        <w:t xml:space="preserve">, </w:t>
      </w:r>
      <w:r w:rsidRPr="00D10639">
        <w:rPr>
          <w:rStyle w:val="bibfname"/>
          <w:szCs w:val="24"/>
          <w:shd w:val="clear" w:color="auto" w:fill="auto"/>
        </w:rPr>
        <w:t>A.P.</w:t>
      </w:r>
      <w:r w:rsidR="00DF257E" w:rsidRPr="00D10639">
        <w:rPr>
          <w:rStyle w:val="bibfname"/>
          <w:szCs w:val="24"/>
          <w:shd w:val="clear" w:color="auto" w:fill="auto"/>
        </w:rPr>
        <w:t>,</w:t>
      </w:r>
      <w:r w:rsidRPr="00D10639">
        <w:rPr>
          <w:szCs w:val="24"/>
        </w:rPr>
        <w:t xml:space="preserve"> </w:t>
      </w:r>
      <w:proofErr w:type="spellStart"/>
      <w:r w:rsidRPr="00D10639">
        <w:rPr>
          <w:rStyle w:val="bibsurname"/>
          <w:shd w:val="clear" w:color="auto" w:fill="auto"/>
        </w:rPr>
        <w:t>Guinney</w:t>
      </w:r>
      <w:proofErr w:type="spellEnd"/>
      <w:r w:rsidRPr="00D10639">
        <w:t xml:space="preserve">, </w:t>
      </w:r>
      <w:r w:rsidRPr="00D10639">
        <w:rPr>
          <w:rStyle w:val="bibfname"/>
          <w:shd w:val="clear" w:color="auto" w:fill="auto"/>
        </w:rPr>
        <w:t>J.</w:t>
      </w:r>
      <w:r w:rsidRPr="00D10639">
        <w:t xml:space="preserve">, </w:t>
      </w:r>
      <w:r w:rsidRPr="00D10639">
        <w:rPr>
          <w:rStyle w:val="bibsurname"/>
          <w:shd w:val="clear" w:color="auto" w:fill="auto"/>
        </w:rPr>
        <w:t>Crawford</w:t>
      </w:r>
      <w:r w:rsidRPr="00D10639">
        <w:t xml:space="preserve">, </w:t>
      </w:r>
      <w:r w:rsidRPr="00D10639">
        <w:rPr>
          <w:rStyle w:val="bibfname"/>
          <w:shd w:val="clear" w:color="auto" w:fill="auto"/>
        </w:rPr>
        <w:t>G.E.</w:t>
      </w:r>
      <w:r w:rsidRPr="00D10639">
        <w:t xml:space="preserve"> &amp; </w:t>
      </w:r>
      <w:commentRangeStart w:id="80"/>
      <w:proofErr w:type="spellStart"/>
      <w:r w:rsidRPr="00D10639">
        <w:rPr>
          <w:rStyle w:val="bibsurname"/>
          <w:shd w:val="clear" w:color="auto" w:fill="auto"/>
        </w:rPr>
        <w:t>Fur</w:t>
      </w:r>
      <w:ins w:id="81" w:author="Eduardo Gusmao" w:date="2016-02-04T22:22:00Z">
        <w:r w:rsidR="00293B1B">
          <w:rPr>
            <w:rStyle w:val="bibsurname"/>
            <w:shd w:val="clear" w:color="auto" w:fill="auto"/>
          </w:rPr>
          <w:t>e</w:t>
        </w:r>
      </w:ins>
      <w:r w:rsidRPr="00D10639">
        <w:rPr>
          <w:rStyle w:val="bibsurname"/>
          <w:shd w:val="clear" w:color="auto" w:fill="auto"/>
        </w:rPr>
        <w:t>y</w:t>
      </w:r>
      <w:commentRangeEnd w:id="80"/>
      <w:proofErr w:type="spellEnd"/>
      <w:r w:rsidR="00293B1B">
        <w:rPr>
          <w:rStyle w:val="Refdecomentrio"/>
        </w:rPr>
        <w:commentReference w:id="80"/>
      </w:r>
      <w:r w:rsidRPr="00D10639">
        <w:t xml:space="preserve">, </w:t>
      </w:r>
      <w:proofErr w:type="gramStart"/>
      <w:r w:rsidRPr="00D10639">
        <w:rPr>
          <w:rStyle w:val="bibfname"/>
          <w:shd w:val="clear" w:color="auto" w:fill="auto"/>
        </w:rPr>
        <w:t>T.S</w:t>
      </w:r>
      <w:proofErr w:type="gramEnd"/>
      <w:r w:rsidRPr="00D10639">
        <w:rPr>
          <w:rStyle w:val="bibfname"/>
          <w:shd w:val="clear" w:color="auto" w:fill="auto"/>
        </w:rPr>
        <w:t>.</w:t>
      </w:r>
      <w:r w:rsidRPr="00D10639">
        <w:rPr>
          <w:rStyle w:val="bibarticle"/>
          <w:szCs w:val="24"/>
          <w:shd w:val="clear" w:color="auto" w:fill="auto"/>
        </w:rPr>
        <w:t xml:space="preserve"> F-</w:t>
      </w:r>
      <w:proofErr w:type="spellStart"/>
      <w:r w:rsidRPr="00D10639">
        <w:rPr>
          <w:rStyle w:val="bibarticle"/>
          <w:szCs w:val="24"/>
          <w:shd w:val="clear" w:color="auto" w:fill="auto"/>
        </w:rPr>
        <w:t>seq</w:t>
      </w:r>
      <w:proofErr w:type="spellEnd"/>
      <w:r w:rsidRPr="00D10639">
        <w:rPr>
          <w:rStyle w:val="bibarticle"/>
          <w:szCs w:val="24"/>
          <w:shd w:val="clear" w:color="auto" w:fill="auto"/>
        </w:rPr>
        <w:t>: a feature density estimator for high-throughput sequence tags.</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24</w:t>
      </w:r>
      <w:r w:rsidRPr="00D10639">
        <w:rPr>
          <w:szCs w:val="24"/>
        </w:rPr>
        <w:t xml:space="preserve">, </w:t>
      </w:r>
      <w:r w:rsidRPr="00D10639">
        <w:rPr>
          <w:rStyle w:val="bibfpage"/>
          <w:szCs w:val="24"/>
          <w:shd w:val="clear" w:color="auto" w:fill="auto"/>
        </w:rPr>
        <w:t>2537</w:t>
      </w:r>
      <w:r w:rsidRPr="00D10639">
        <w:rPr>
          <w:szCs w:val="24"/>
        </w:rPr>
        <w:t>–</w:t>
      </w:r>
      <w:r w:rsidRPr="00D10639">
        <w:rPr>
          <w:rStyle w:val="biblpage"/>
          <w:szCs w:val="24"/>
          <w:shd w:val="clear" w:color="auto" w:fill="auto"/>
        </w:rPr>
        <w:t>2538</w:t>
      </w:r>
      <w:r w:rsidRPr="00D10639">
        <w:rPr>
          <w:szCs w:val="24"/>
        </w:rPr>
        <w:t xml:space="preserve"> (</w:t>
      </w:r>
      <w:r w:rsidRPr="00D10639">
        <w:rPr>
          <w:rStyle w:val="bibyear"/>
          <w:szCs w:val="24"/>
          <w:shd w:val="clear" w:color="auto" w:fill="auto"/>
        </w:rPr>
        <w:t>2008</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_id=\"b36\" _issn=\"1548-7091\" _pubmed=\"19305407\""</w:instrText>
      </w:r>
      <w:r w:rsidRPr="00D10639">
        <w:rPr>
          <w:szCs w:val="24"/>
        </w:rPr>
        <w:fldChar w:fldCharType="separate"/>
      </w:r>
      <w:r w:rsidRPr="00D10639">
        <w:rPr>
          <w:szCs w:val="24"/>
        </w:rPr>
        <w:instrText xml:space="preserve"> _id="b36" _issn="1548-7091" _pubmed="19305407"</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36</w:t>
      </w:r>
      <w:r w:rsidRPr="00D10639">
        <w:rPr>
          <w:szCs w:val="24"/>
        </w:rPr>
        <w:t>.</w:t>
      </w:r>
      <w:r w:rsidRPr="00D10639">
        <w:rPr>
          <w:szCs w:val="24"/>
        </w:rPr>
        <w:tab/>
      </w:r>
      <w:proofErr w:type="spellStart"/>
      <w:r w:rsidRPr="00D10639">
        <w:rPr>
          <w:rStyle w:val="bibsurname"/>
          <w:szCs w:val="24"/>
          <w:shd w:val="clear" w:color="auto" w:fill="auto"/>
        </w:rPr>
        <w:t>Hesselberth</w:t>
      </w:r>
      <w:proofErr w:type="spellEnd"/>
      <w:r w:rsidRPr="00D10639">
        <w:rPr>
          <w:szCs w:val="24"/>
        </w:rPr>
        <w:t xml:space="preserve">, </w:t>
      </w:r>
      <w:r w:rsidRPr="00D10639">
        <w:rPr>
          <w:rStyle w:val="bibfname"/>
          <w:szCs w:val="24"/>
          <w:shd w:val="clear" w:color="auto" w:fill="auto"/>
        </w:rPr>
        <w:t>J.R.</w:t>
      </w:r>
      <w:r w:rsidRPr="00D10639">
        <w:rPr>
          <w:szCs w:val="24"/>
        </w:rPr>
        <w:t xml:space="preserve"> </w:t>
      </w:r>
      <w:r w:rsidRPr="00D10639">
        <w:rPr>
          <w:rStyle w:val="bibetal"/>
          <w:i/>
          <w:szCs w:val="24"/>
          <w:shd w:val="clear" w:color="auto" w:fill="auto"/>
        </w:rPr>
        <w:t>et al.</w:t>
      </w:r>
      <w:r w:rsidRPr="00D10639">
        <w:rPr>
          <w:szCs w:val="24"/>
        </w:rPr>
        <w:t xml:space="preserve"> </w:t>
      </w:r>
      <w:r w:rsidRPr="00D10639">
        <w:rPr>
          <w:rStyle w:val="bibarticle"/>
          <w:szCs w:val="24"/>
          <w:shd w:val="clear" w:color="auto" w:fill="auto"/>
        </w:rPr>
        <w:t xml:space="preserve">Global mapping of protein-DNA interactions </w:t>
      </w:r>
      <w:r w:rsidRPr="00D10639">
        <w:rPr>
          <w:rStyle w:val="bibarticle"/>
          <w:i/>
          <w:szCs w:val="24"/>
          <w:shd w:val="clear" w:color="auto" w:fill="auto"/>
        </w:rPr>
        <w:t>in vivo</w:t>
      </w:r>
      <w:r w:rsidRPr="00D10639">
        <w:rPr>
          <w:rStyle w:val="bibarticle"/>
          <w:szCs w:val="24"/>
          <w:shd w:val="clear" w:color="auto" w:fill="auto"/>
        </w:rPr>
        <w:t xml:space="preserve"> by digital genomic footprinting.</w:t>
      </w:r>
      <w:r w:rsidRPr="00D10639">
        <w:rPr>
          <w:szCs w:val="24"/>
        </w:rPr>
        <w:t xml:space="preserve"> </w:t>
      </w:r>
      <w:proofErr w:type="gramStart"/>
      <w:r w:rsidRPr="00D10639">
        <w:rPr>
          <w:rStyle w:val="bibjournal"/>
          <w:szCs w:val="24"/>
          <w:shd w:val="clear" w:color="auto" w:fill="auto"/>
        </w:rPr>
        <w:t>Nat. Methods</w:t>
      </w:r>
      <w:r w:rsidRPr="00D10639">
        <w:rPr>
          <w:szCs w:val="24"/>
        </w:rPr>
        <w:t xml:space="preserve"> </w:t>
      </w:r>
      <w:r w:rsidRPr="00D10639">
        <w:rPr>
          <w:rStyle w:val="bibvolume"/>
          <w:szCs w:val="24"/>
          <w:shd w:val="clear" w:color="auto" w:fill="auto"/>
        </w:rPr>
        <w:t>6</w:t>
      </w:r>
      <w:r w:rsidRPr="00D10639">
        <w:rPr>
          <w:szCs w:val="24"/>
        </w:rPr>
        <w:t xml:space="preserve">, </w:t>
      </w:r>
      <w:r w:rsidRPr="00D10639">
        <w:rPr>
          <w:rStyle w:val="bibfpage"/>
          <w:szCs w:val="24"/>
          <w:shd w:val="clear" w:color="auto" w:fill="auto"/>
        </w:rPr>
        <w:t>283</w:t>
      </w:r>
      <w:r w:rsidRPr="00D10639">
        <w:rPr>
          <w:szCs w:val="24"/>
        </w:rPr>
        <w:t>–</w:t>
      </w:r>
      <w:r w:rsidRPr="00D10639">
        <w:rPr>
          <w:rStyle w:val="biblpage"/>
          <w:szCs w:val="24"/>
          <w:shd w:val="clear" w:color="auto" w:fill="auto"/>
        </w:rPr>
        <w:t>289</w:t>
      </w:r>
      <w:r w:rsidRPr="00D10639">
        <w:rPr>
          <w:szCs w:val="24"/>
        </w:rPr>
        <w:t xml:space="preserve"> (</w:t>
      </w:r>
      <w:r w:rsidRPr="00D10639">
        <w:rPr>
          <w:rStyle w:val="bibyear"/>
          <w:szCs w:val="24"/>
          <w:shd w:val="clear" w:color="auto" w:fill="auto"/>
        </w:rPr>
        <w:t>2009</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B80F8B">
        <w:rPr>
          <w:szCs w:val="24"/>
        </w:rPr>
        <w:instrText>IF "x_+3" "</w:instrText>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 AND(</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1</w:instrText>
      </w:r>
      <w:r w:rsidRPr="00D10639">
        <w:rPr>
          <w:szCs w:val="24"/>
        </w:rPr>
        <w:fldChar w:fldCharType="end"/>
      </w:r>
      <w:r w:rsidRPr="00B80F8B">
        <w:rPr>
          <w:szCs w:val="24"/>
        </w:rPr>
        <w:instrText>,</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"x_a"</w:instrText>
      </w:r>
      <w:r w:rsidRPr="00D10639">
        <w:rPr>
          <w:szCs w:val="24"/>
        </w:rPr>
        <w:fldChar w:fldCharType="separate"/>
      </w:r>
      <w:r w:rsidRPr="00B80F8B">
        <w:rPr>
          <w:szCs w:val="24"/>
        </w:rPr>
        <w:instrText>N</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 1 "</w:instrText>
      </w:r>
      <w:r w:rsidRPr="00D10639">
        <w:rPr>
          <w:szCs w:val="24"/>
        </w:rPr>
        <w:fldChar w:fldCharType="begin"/>
      </w:r>
      <w:r w:rsidRPr="00B80F8B">
        <w:rPr>
          <w:szCs w:val="24"/>
        </w:rPr>
        <w:instrText>QUOTE ""</w:instrText>
      </w:r>
      <w:r w:rsidRPr="00D10639">
        <w:rPr>
          <w:szCs w:val="24"/>
        </w:rPr>
        <w:fldChar w:fldCharType="end"/>
      </w:r>
      <w:r w:rsidRPr="00B80F8B">
        <w:rPr>
          <w:szCs w:val="24"/>
        </w:rPr>
        <w:instrText>"</w:instrText>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"&gt;"</w:instrText>
      </w:r>
      <w:r w:rsidRPr="00D10639">
        <w:rPr>
          <w:szCs w:val="24"/>
        </w:rPr>
        <w:fldChar w:fldCharType="separate"/>
      </w:r>
      <w:r w:rsidRPr="00B80F8B">
        <w:rPr>
          <w:szCs w:val="24"/>
        </w:rPr>
        <w:instrText>&gt;</w:instrText>
      </w:r>
      <w:r w:rsidRPr="00D10639">
        <w:rPr>
          <w:szCs w:val="24"/>
        </w:rPr>
        <w:fldChar w:fldCharType="end"/>
      </w:r>
      <w:r w:rsidRPr="00B80F8B">
        <w:rPr>
          <w:szCs w:val="24"/>
        </w:rPr>
        <w:instrText>" "</w:instrText>
      </w:r>
      <w:r w:rsidRPr="00D10639">
        <w:rPr>
          <w:szCs w:val="24"/>
        </w:rPr>
        <w:fldChar w:fldCharType="begin"/>
      </w:r>
      <w:r w:rsidRPr="00B80F8B">
        <w:rPr>
          <w:szCs w:val="24"/>
        </w:rPr>
        <w:instrText>QUOTE " _id=\"b37\" _issn=\"0027-8424\" _pubmed=\"15550541\""</w:instrText>
      </w:r>
      <w:r w:rsidRPr="00D10639">
        <w:rPr>
          <w:szCs w:val="24"/>
        </w:rPr>
        <w:fldChar w:fldCharType="separate"/>
      </w:r>
      <w:r w:rsidRPr="00B80F8B">
        <w:rPr>
          <w:szCs w:val="24"/>
        </w:rPr>
        <w:instrText xml:space="preserve"> _id="b37" _issn="0027-8424" _pubmed="15550541"</w:instrText>
      </w:r>
      <w:r w:rsidRPr="00D10639">
        <w:rPr>
          <w:szCs w:val="24"/>
        </w:rPr>
        <w:fldChar w:fldCharType="end"/>
      </w:r>
      <w:r w:rsidRPr="00B80F8B">
        <w:rPr>
          <w:szCs w:val="24"/>
        </w:rPr>
        <w:instrText>"</w:instrText>
      </w:r>
      <w:r w:rsidRPr="00D10639">
        <w:rPr>
          <w:szCs w:val="24"/>
        </w:rPr>
        <w:fldChar w:fldCharType="separate"/>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"&lt;</w:instrText>
      </w:r>
      <w:r w:rsidRPr="00D10639">
        <w:rPr>
          <w:szCs w:val="24"/>
        </w:rPr>
        <w:fldChar w:fldCharType="begin"/>
      </w:r>
      <w:r w:rsidRPr="00B80F8B">
        <w:rPr>
          <w:szCs w:val="24"/>
        </w:rPr>
        <w:instrText>QUOTE "jrn"</w:instrText>
      </w:r>
      <w:r w:rsidRPr="00D10639">
        <w:rPr>
          <w:szCs w:val="24"/>
        </w:rPr>
        <w:fldChar w:fldCharType="separate"/>
      </w:r>
      <w:r w:rsidRPr="00B80F8B">
        <w:rPr>
          <w:szCs w:val="24"/>
        </w:rPr>
        <w:instrText>jrn</w:instrText>
      </w:r>
      <w:r w:rsidRPr="00D10639">
        <w:rPr>
          <w:szCs w:val="24"/>
        </w:rPr>
        <w:fldChar w:fldCharType="end"/>
      </w:r>
      <w:r w:rsidRPr="00B80F8B">
        <w:rPr>
          <w:szCs w:val="24"/>
        </w:rPr>
        <w:instrText>"</w:instrText>
      </w:r>
      <w:r w:rsidRPr="00D10639">
        <w:rPr>
          <w:szCs w:val="24"/>
        </w:rPr>
        <w:fldChar w:fldCharType="separate"/>
      </w:r>
      <w:r w:rsidRPr="00B80F8B">
        <w:rPr>
          <w:szCs w:val="24"/>
        </w:rPr>
        <w:t>&lt;</w:t>
      </w:r>
      <w:r w:rsidRPr="00D10639">
        <w:rPr>
          <w:szCs w:val="24"/>
        </w:rPr>
        <w:fldChar w:fldCharType="begin"/>
      </w:r>
      <w:r w:rsidRPr="00B80F8B">
        <w:rPr>
          <w:szCs w:val="24"/>
        </w:rPr>
        <w:instrText>QUOTE "jrn"</w:instrText>
      </w:r>
      <w:r w:rsidRPr="00D10639">
        <w:rPr>
          <w:szCs w:val="24"/>
        </w:rPr>
        <w:fldChar w:fldCharType="separate"/>
      </w:r>
      <w:r w:rsidRPr="00B80F8B">
        <w:rPr>
          <w:szCs w:val="24"/>
        </w:rPr>
        <w:t>jrn</w:t>
      </w:r>
      <w:r w:rsidRPr="00D10639">
        <w:rPr>
          <w:szCs w:val="24"/>
        </w:rPr>
        <w:fldChar w:fldCharType="end"/>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 AND(</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1</w:instrText>
      </w:r>
      <w:r w:rsidRPr="00D10639">
        <w:rPr>
          <w:szCs w:val="24"/>
        </w:rPr>
        <w:fldChar w:fldCharType="end"/>
      </w:r>
      <w:r w:rsidRPr="00B80F8B">
        <w:rPr>
          <w:szCs w:val="24"/>
        </w:rPr>
        <w:instrText>,</w:instrText>
      </w:r>
      <w:r w:rsidRPr="00D10639">
        <w:rPr>
          <w:szCs w:val="24"/>
        </w:rPr>
        <w:fldChar w:fldCharType="begin"/>
      </w:r>
      <w:r w:rsidRPr="00B80F8B">
        <w:rPr>
          <w:szCs w:val="24"/>
        </w:rPr>
        <w:instrText>COMPARE</w:instrText>
      </w:r>
      <w:r w:rsidRPr="00D10639">
        <w:rPr>
          <w:szCs w:val="24"/>
        </w:rPr>
        <w:fldChar w:fldCharType="begin"/>
      </w:r>
      <w:r w:rsidRPr="00B80F8B">
        <w:rPr>
          <w:szCs w:val="24"/>
        </w:rPr>
        <w:instrText>DOCPROPERTY "x_a"</w:instrText>
      </w:r>
      <w:r w:rsidRPr="00D10639">
        <w:rPr>
          <w:szCs w:val="24"/>
        </w:rPr>
        <w:fldChar w:fldCharType="separate"/>
      </w:r>
      <w:r w:rsidRPr="00B80F8B">
        <w:rPr>
          <w:szCs w:val="24"/>
        </w:rPr>
        <w:instrText>N</w:instrText>
      </w:r>
      <w:r w:rsidRPr="00D10639">
        <w:rPr>
          <w:szCs w:val="24"/>
        </w:rPr>
        <w:fldChar w:fldCharType="end"/>
      </w:r>
      <w:r w:rsidRPr="00B80F8B">
        <w:rPr>
          <w:szCs w:val="24"/>
        </w:rPr>
        <w:instrText>&lt;&gt; N</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w:instrText>
      </w:r>
      <w:r w:rsidRPr="00D10639">
        <w:rPr>
          <w:szCs w:val="24"/>
        </w:rPr>
        <w:fldChar w:fldCharType="separate"/>
      </w:r>
      <w:r w:rsidRPr="00B80F8B">
        <w:rPr>
          <w:szCs w:val="24"/>
        </w:rPr>
        <w:instrText>0</w:instrText>
      </w:r>
      <w:r w:rsidRPr="00D10639">
        <w:rPr>
          <w:szCs w:val="24"/>
        </w:rPr>
        <w:fldChar w:fldCharType="end"/>
      </w:r>
      <w:r w:rsidRPr="00B80F8B">
        <w:rPr>
          <w:szCs w:val="24"/>
        </w:rPr>
        <w:instrText>= 1 "</w:instrText>
      </w:r>
      <w:r w:rsidRPr="00D10639">
        <w:rPr>
          <w:szCs w:val="24"/>
        </w:rPr>
        <w:fldChar w:fldCharType="begin"/>
      </w:r>
      <w:r w:rsidRPr="00B80F8B">
        <w:rPr>
          <w:szCs w:val="24"/>
        </w:rPr>
        <w:instrText>QUOTE ""</w:instrText>
      </w:r>
      <w:r w:rsidRPr="00D10639">
        <w:rPr>
          <w:szCs w:val="24"/>
        </w:rPr>
        <w:fldChar w:fldCharType="end"/>
      </w:r>
      <w:r w:rsidRPr="00B80F8B">
        <w:rPr>
          <w:szCs w:val="24"/>
        </w:rPr>
        <w:instrText>"</w:instrText>
      </w:r>
      <w:r w:rsidRPr="00D10639">
        <w:rPr>
          <w:szCs w:val="24"/>
        </w:rPr>
        <w:fldChar w:fldCharType="end"/>
      </w:r>
      <w:r w:rsidRPr="00D10639">
        <w:rPr>
          <w:szCs w:val="24"/>
        </w:rPr>
        <w:fldChar w:fldCharType="begin"/>
      </w:r>
      <w:r w:rsidRPr="00B80F8B">
        <w:rPr>
          <w:szCs w:val="24"/>
        </w:rPr>
        <w:instrText>IF</w:instrText>
      </w:r>
      <w:r w:rsidRPr="00D10639">
        <w:rPr>
          <w:szCs w:val="24"/>
        </w:rPr>
        <w:fldChar w:fldCharType="begin"/>
      </w:r>
      <w:r w:rsidRPr="00B80F8B">
        <w:rPr>
          <w:szCs w:val="24"/>
        </w:rPr>
        <w:instrText>DOCPROPERTY "x_t"</w:instrText>
      </w:r>
      <w:r w:rsidRPr="00D10639">
        <w:rPr>
          <w:szCs w:val="24"/>
        </w:rPr>
        <w:fldChar w:fldCharType="separate"/>
      </w:r>
      <w:r w:rsidRPr="00B80F8B">
        <w:rPr>
          <w:szCs w:val="24"/>
        </w:rPr>
        <w:instrText>Y</w:instrText>
      </w:r>
      <w:r w:rsidRPr="00D10639">
        <w:rPr>
          <w:szCs w:val="24"/>
        </w:rPr>
        <w:fldChar w:fldCharType="end"/>
      </w:r>
      <w:r w:rsidRPr="00B80F8B">
        <w:rPr>
          <w:szCs w:val="24"/>
        </w:rPr>
        <w:instrText>&lt;&gt; N "&gt;"</w:instrText>
      </w:r>
      <w:r w:rsidRPr="00D10639">
        <w:rPr>
          <w:szCs w:val="24"/>
        </w:rPr>
        <w:fldChar w:fldCharType="separate"/>
      </w:r>
      <w:r w:rsidRPr="00B80F8B">
        <w:rPr>
          <w:szCs w:val="24"/>
        </w:rPr>
        <w:t>&gt;</w:t>
      </w:r>
      <w:r w:rsidRPr="00D10639">
        <w:rPr>
          <w:szCs w:val="24"/>
        </w:rPr>
        <w:fldChar w:fldCharType="end"/>
      </w:r>
      <w:r w:rsidRPr="00D10639">
        <w:rPr>
          <w:szCs w:val="24"/>
        </w:rPr>
        <w:fldChar w:fldCharType="end"/>
      </w:r>
      <w:r w:rsidRPr="00B80F8B">
        <w:rPr>
          <w:rStyle w:val="bibnumber"/>
          <w:szCs w:val="24"/>
        </w:rPr>
        <w:t>37</w:t>
      </w:r>
      <w:r w:rsidRPr="00B80F8B">
        <w:rPr>
          <w:szCs w:val="24"/>
        </w:rPr>
        <w:t>.</w:t>
      </w:r>
      <w:r w:rsidRPr="00B80F8B">
        <w:rPr>
          <w:szCs w:val="24"/>
        </w:rPr>
        <w:tab/>
      </w:r>
      <w:r w:rsidRPr="00B80F8B">
        <w:rPr>
          <w:rStyle w:val="bibsurname"/>
          <w:szCs w:val="24"/>
          <w:shd w:val="clear" w:color="auto" w:fill="auto"/>
        </w:rPr>
        <w:t>Sabo</w:t>
      </w:r>
      <w:r w:rsidRPr="00F06AF6">
        <w:rPr>
          <w:szCs w:val="24"/>
        </w:rPr>
        <w:t xml:space="preserve">, </w:t>
      </w:r>
      <w:r w:rsidRPr="007A5919">
        <w:rPr>
          <w:rStyle w:val="bibfname"/>
          <w:szCs w:val="24"/>
          <w:shd w:val="clear" w:color="auto" w:fill="auto"/>
        </w:rPr>
        <w:t>P.J.</w:t>
      </w:r>
      <w:r w:rsidRPr="009227AE">
        <w:rPr>
          <w:szCs w:val="24"/>
        </w:rPr>
        <w:t xml:space="preserve"> </w:t>
      </w:r>
      <w:r w:rsidRPr="005D7092">
        <w:rPr>
          <w:rStyle w:val="bibetal"/>
          <w:i/>
          <w:szCs w:val="24"/>
          <w:shd w:val="clear" w:color="auto" w:fill="auto"/>
        </w:rPr>
        <w:t>et al.</w:t>
      </w:r>
      <w:r w:rsidRPr="004B5291">
        <w:rPr>
          <w:szCs w:val="24"/>
        </w:rPr>
        <w:t xml:space="preserve"> </w:t>
      </w:r>
      <w:r w:rsidRPr="00D10639">
        <w:rPr>
          <w:rStyle w:val="bibarticle"/>
          <w:szCs w:val="24"/>
          <w:shd w:val="clear" w:color="auto" w:fill="auto"/>
        </w:rPr>
        <w:t>Discovery of functional noncoding elements by digital analysis of chromatin structure.</w:t>
      </w:r>
      <w:r w:rsidRPr="00D10639">
        <w:rPr>
          <w:szCs w:val="24"/>
        </w:rPr>
        <w:t xml:space="preserve"> </w:t>
      </w:r>
      <w:proofErr w:type="gramStart"/>
      <w:r w:rsidRPr="00D10639">
        <w:rPr>
          <w:rStyle w:val="bibjournal"/>
          <w:szCs w:val="24"/>
          <w:shd w:val="clear" w:color="auto" w:fill="auto"/>
        </w:rPr>
        <w:t>Proc. Natl. Acad. Sci. USA</w:t>
      </w:r>
      <w:r w:rsidRPr="00D10639">
        <w:rPr>
          <w:szCs w:val="24"/>
        </w:rPr>
        <w:t xml:space="preserve"> </w:t>
      </w:r>
      <w:r w:rsidRPr="00D10639">
        <w:rPr>
          <w:rStyle w:val="bibvolume"/>
          <w:szCs w:val="24"/>
          <w:shd w:val="clear" w:color="auto" w:fill="auto"/>
        </w:rPr>
        <w:t>101</w:t>
      </w:r>
      <w:r w:rsidRPr="00D10639">
        <w:rPr>
          <w:szCs w:val="24"/>
        </w:rPr>
        <w:t xml:space="preserve">, </w:t>
      </w:r>
      <w:r w:rsidRPr="00D10639">
        <w:rPr>
          <w:rStyle w:val="bibfpage"/>
          <w:szCs w:val="24"/>
          <w:shd w:val="clear" w:color="auto" w:fill="auto"/>
        </w:rPr>
        <w:t>16837</w:t>
      </w:r>
      <w:r w:rsidRPr="00D10639">
        <w:rPr>
          <w:szCs w:val="24"/>
        </w:rPr>
        <w:t>–</w:t>
      </w:r>
      <w:r w:rsidRPr="00D10639">
        <w:rPr>
          <w:rStyle w:val="biblpage"/>
          <w:szCs w:val="24"/>
          <w:shd w:val="clear" w:color="auto" w:fill="auto"/>
        </w:rPr>
        <w:t>16842</w:t>
      </w:r>
      <w:r w:rsidRPr="00D10639">
        <w:rPr>
          <w:szCs w:val="24"/>
        </w:rPr>
        <w:t xml:space="preserve"> (</w:t>
      </w:r>
      <w:r w:rsidRPr="00D10639">
        <w:rPr>
          <w:rStyle w:val="bibyear"/>
          <w:szCs w:val="24"/>
          <w:shd w:val="clear" w:color="auto" w:fill="auto"/>
        </w:rPr>
        <w:t>2004</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_id=\"b38\" _issn=\"0003-2700\" _pubmed=\"NOT_FOUND\""</w:instrText>
      </w:r>
      <w:r w:rsidRPr="00D10639">
        <w:rPr>
          <w:szCs w:val="24"/>
        </w:rPr>
        <w:fldChar w:fldCharType="separate"/>
      </w:r>
      <w:r w:rsidRPr="00D10639">
        <w:rPr>
          <w:szCs w:val="24"/>
        </w:rPr>
        <w:instrText xml:space="preserve"> _id="b38" _issn="0003-2700" _pubmed="NOT_FOUND"</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38</w:t>
      </w:r>
      <w:r w:rsidRPr="00D10639">
        <w:rPr>
          <w:szCs w:val="24"/>
        </w:rPr>
        <w:t>.</w:t>
      </w:r>
      <w:r w:rsidRPr="00D10639">
        <w:rPr>
          <w:szCs w:val="24"/>
        </w:rPr>
        <w:tab/>
      </w:r>
      <w:r w:rsidRPr="00D10639">
        <w:rPr>
          <w:rStyle w:val="bibsurname"/>
          <w:szCs w:val="24"/>
          <w:shd w:val="clear" w:color="auto" w:fill="auto"/>
        </w:rPr>
        <w:t>Madden</w:t>
      </w:r>
      <w:r w:rsidRPr="00D10639">
        <w:rPr>
          <w:szCs w:val="24"/>
        </w:rPr>
        <w:t xml:space="preserve">, </w:t>
      </w:r>
      <w:r w:rsidRPr="00D10639">
        <w:rPr>
          <w:rStyle w:val="bibfname"/>
          <w:szCs w:val="24"/>
          <w:shd w:val="clear" w:color="auto" w:fill="auto"/>
        </w:rPr>
        <w:t>H.H.</w:t>
      </w:r>
      <w:r w:rsidRPr="00D10639">
        <w:rPr>
          <w:szCs w:val="24"/>
        </w:rPr>
        <w:t xml:space="preserve"> </w:t>
      </w:r>
      <w:r w:rsidRPr="00D10639">
        <w:rPr>
          <w:rStyle w:val="bibarticle"/>
          <w:szCs w:val="24"/>
          <w:shd w:val="clear" w:color="auto" w:fill="auto"/>
        </w:rPr>
        <w:t xml:space="preserve">Comments on the </w:t>
      </w:r>
      <w:proofErr w:type="spellStart"/>
      <w:r w:rsidRPr="00D10639">
        <w:rPr>
          <w:rStyle w:val="bibarticle"/>
          <w:szCs w:val="24"/>
          <w:shd w:val="clear" w:color="auto" w:fill="auto"/>
        </w:rPr>
        <w:t>Savitzky-Golay</w:t>
      </w:r>
      <w:proofErr w:type="spellEnd"/>
      <w:r w:rsidRPr="00D10639">
        <w:rPr>
          <w:rStyle w:val="bibarticle"/>
          <w:szCs w:val="24"/>
          <w:shd w:val="clear" w:color="auto" w:fill="auto"/>
        </w:rPr>
        <w:t xml:space="preserve"> convolution method for least-squares fit smoothing and differentiation of digital data.</w:t>
      </w:r>
      <w:r w:rsidRPr="00D10639">
        <w:rPr>
          <w:szCs w:val="24"/>
        </w:rPr>
        <w:t xml:space="preserve"> </w:t>
      </w:r>
      <w:proofErr w:type="gramStart"/>
      <w:r w:rsidRPr="00D10639">
        <w:rPr>
          <w:rStyle w:val="bibjournal"/>
          <w:szCs w:val="24"/>
          <w:shd w:val="clear" w:color="auto" w:fill="auto"/>
        </w:rPr>
        <w:t>Anal.</w:t>
      </w:r>
      <w:proofErr w:type="gramEnd"/>
      <w:r w:rsidRPr="00D10639">
        <w:rPr>
          <w:rStyle w:val="bibjournal"/>
          <w:szCs w:val="24"/>
          <w:shd w:val="clear" w:color="auto" w:fill="auto"/>
        </w:rPr>
        <w:t xml:space="preserve"> </w:t>
      </w:r>
      <w:proofErr w:type="gramStart"/>
      <w:r w:rsidRPr="00D10639">
        <w:rPr>
          <w:rStyle w:val="bibjournal"/>
          <w:szCs w:val="24"/>
          <w:shd w:val="clear" w:color="auto" w:fill="auto"/>
        </w:rPr>
        <w:t>Chem.</w:t>
      </w:r>
      <w:r w:rsidRPr="00D10639">
        <w:rPr>
          <w:szCs w:val="24"/>
        </w:rPr>
        <w:t xml:space="preserve"> </w:t>
      </w:r>
      <w:r w:rsidRPr="00D10639">
        <w:rPr>
          <w:rStyle w:val="bibvolume"/>
          <w:szCs w:val="24"/>
          <w:shd w:val="clear" w:color="auto" w:fill="auto"/>
        </w:rPr>
        <w:t>50</w:t>
      </w:r>
      <w:r w:rsidRPr="00D10639">
        <w:rPr>
          <w:szCs w:val="24"/>
        </w:rPr>
        <w:t xml:space="preserve">, </w:t>
      </w:r>
      <w:r w:rsidRPr="00D10639">
        <w:rPr>
          <w:rStyle w:val="bibfpage"/>
          <w:szCs w:val="24"/>
          <w:shd w:val="clear" w:color="auto" w:fill="auto"/>
        </w:rPr>
        <w:t>1383</w:t>
      </w:r>
      <w:r w:rsidRPr="00D10639">
        <w:rPr>
          <w:szCs w:val="24"/>
        </w:rPr>
        <w:t>–</w:t>
      </w:r>
      <w:r w:rsidRPr="00D10639">
        <w:rPr>
          <w:rStyle w:val="biblpage"/>
          <w:szCs w:val="24"/>
          <w:shd w:val="clear" w:color="auto" w:fill="auto"/>
        </w:rPr>
        <w:t>1386</w:t>
      </w:r>
      <w:r w:rsidRPr="00D10639">
        <w:rPr>
          <w:szCs w:val="24"/>
        </w:rPr>
        <w:t xml:space="preserve"> (</w:t>
      </w:r>
      <w:r w:rsidRPr="00D10639">
        <w:rPr>
          <w:rStyle w:val="bibyear"/>
          <w:szCs w:val="24"/>
          <w:shd w:val="clear" w:color="auto" w:fill="auto"/>
        </w:rPr>
        <w:t>1978</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_id=\"b39\" _issn=\"1088-9051\" _pubmed=\"16024819\""</w:instrText>
      </w:r>
      <w:r w:rsidRPr="00D10639">
        <w:rPr>
          <w:szCs w:val="24"/>
        </w:rPr>
        <w:fldChar w:fldCharType="separate"/>
      </w:r>
      <w:r w:rsidRPr="00D10639">
        <w:rPr>
          <w:szCs w:val="24"/>
        </w:rPr>
        <w:instrText xml:space="preserve"> _id="b39" _issn="1088-9051" _pubmed="16024819"</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39</w:t>
      </w:r>
      <w:r w:rsidRPr="00D10639">
        <w:rPr>
          <w:szCs w:val="24"/>
        </w:rPr>
        <w:t>.</w:t>
      </w:r>
      <w:r w:rsidRPr="00D10639">
        <w:rPr>
          <w:szCs w:val="24"/>
        </w:rPr>
        <w:tab/>
      </w:r>
      <w:proofErr w:type="spellStart"/>
      <w:r w:rsidRPr="00D10639">
        <w:rPr>
          <w:rStyle w:val="bibsurname"/>
          <w:szCs w:val="24"/>
          <w:shd w:val="clear" w:color="auto" w:fill="auto"/>
        </w:rPr>
        <w:t>Siepel</w:t>
      </w:r>
      <w:proofErr w:type="spellEnd"/>
      <w:r w:rsidRPr="00D10639">
        <w:rPr>
          <w:szCs w:val="24"/>
        </w:rPr>
        <w:t xml:space="preserve">, </w:t>
      </w:r>
      <w:r w:rsidRPr="00D10639">
        <w:rPr>
          <w:rStyle w:val="bibfname"/>
          <w:szCs w:val="24"/>
          <w:shd w:val="clear" w:color="auto" w:fill="auto"/>
        </w:rPr>
        <w:t>A.</w:t>
      </w:r>
      <w:r w:rsidRPr="00D10639">
        <w:rPr>
          <w:szCs w:val="24"/>
        </w:rPr>
        <w:t xml:space="preserve"> </w:t>
      </w:r>
      <w:r w:rsidRPr="00D10639">
        <w:rPr>
          <w:rStyle w:val="bibetal"/>
          <w:i/>
          <w:szCs w:val="24"/>
          <w:shd w:val="clear" w:color="auto" w:fill="auto"/>
        </w:rPr>
        <w:t>et al.</w:t>
      </w:r>
      <w:r w:rsidRPr="00D10639">
        <w:rPr>
          <w:szCs w:val="24"/>
        </w:rPr>
        <w:t xml:space="preserve"> </w:t>
      </w:r>
      <w:proofErr w:type="gramStart"/>
      <w:r w:rsidRPr="00D10639">
        <w:rPr>
          <w:rStyle w:val="bibarticle"/>
          <w:szCs w:val="24"/>
          <w:shd w:val="clear" w:color="auto" w:fill="auto"/>
        </w:rPr>
        <w:t>Evolutionarily</w:t>
      </w:r>
      <w:proofErr w:type="gramEnd"/>
      <w:r w:rsidRPr="00D10639">
        <w:rPr>
          <w:rStyle w:val="bibarticle"/>
          <w:szCs w:val="24"/>
          <w:shd w:val="clear" w:color="auto" w:fill="auto"/>
        </w:rPr>
        <w:t xml:space="preserve"> conserved elements in vertebrate, insect, worm and yeast genomes.</w:t>
      </w:r>
      <w:r w:rsidRPr="00D10639">
        <w:rPr>
          <w:szCs w:val="24"/>
        </w:rPr>
        <w:t xml:space="preserve"> </w:t>
      </w:r>
      <w:proofErr w:type="gramStart"/>
      <w:r w:rsidRPr="00D10639">
        <w:rPr>
          <w:rStyle w:val="bibjournal"/>
          <w:szCs w:val="24"/>
          <w:shd w:val="clear" w:color="auto" w:fill="auto"/>
        </w:rPr>
        <w:t>Genome Res.</w:t>
      </w:r>
      <w:r w:rsidRPr="00D10639">
        <w:rPr>
          <w:szCs w:val="24"/>
        </w:rPr>
        <w:t xml:space="preserve"> </w:t>
      </w:r>
      <w:r w:rsidRPr="00D10639">
        <w:rPr>
          <w:rStyle w:val="bibvolume"/>
          <w:szCs w:val="24"/>
          <w:shd w:val="clear" w:color="auto" w:fill="auto"/>
        </w:rPr>
        <w:t>15</w:t>
      </w:r>
      <w:r w:rsidRPr="00D10639">
        <w:rPr>
          <w:szCs w:val="24"/>
        </w:rPr>
        <w:t xml:space="preserve">, </w:t>
      </w:r>
      <w:r w:rsidRPr="00D10639">
        <w:rPr>
          <w:rStyle w:val="bibfpage"/>
          <w:szCs w:val="24"/>
          <w:shd w:val="clear" w:color="auto" w:fill="auto"/>
        </w:rPr>
        <w:t>1034</w:t>
      </w:r>
      <w:r w:rsidRPr="00D10639">
        <w:rPr>
          <w:szCs w:val="24"/>
        </w:rPr>
        <w:t>–</w:t>
      </w:r>
      <w:r w:rsidRPr="00D10639">
        <w:rPr>
          <w:rStyle w:val="biblpage"/>
          <w:szCs w:val="24"/>
          <w:shd w:val="clear" w:color="auto" w:fill="auto"/>
        </w:rPr>
        <w:t>1050</w:t>
      </w:r>
      <w:r w:rsidRPr="00D10639">
        <w:rPr>
          <w:szCs w:val="24"/>
        </w:rPr>
        <w:t xml:space="preserve"> (</w:t>
      </w:r>
      <w:r w:rsidRPr="00D10639">
        <w:rPr>
          <w:rStyle w:val="bibyear"/>
          <w:szCs w:val="24"/>
          <w:shd w:val="clear" w:color="auto" w:fill="auto"/>
        </w:rPr>
        <w:t>2005</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_id=\"b40\" _issn=\"0305-1048\" _pubmed=\"11752248\""</w:instrText>
      </w:r>
      <w:r w:rsidRPr="00D10639">
        <w:rPr>
          <w:szCs w:val="24"/>
        </w:rPr>
        <w:fldChar w:fldCharType="separate"/>
      </w:r>
      <w:r w:rsidRPr="00D10639">
        <w:rPr>
          <w:szCs w:val="24"/>
        </w:rPr>
        <w:instrText xml:space="preserve"> _id="b40" _issn="0305-1048" _pubmed="11752248"</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40</w:t>
      </w:r>
      <w:r w:rsidRPr="00D10639">
        <w:rPr>
          <w:szCs w:val="24"/>
        </w:rPr>
        <w:t>.</w:t>
      </w:r>
      <w:r w:rsidRPr="00D10639">
        <w:rPr>
          <w:szCs w:val="24"/>
        </w:rPr>
        <w:tab/>
      </w:r>
      <w:r w:rsidRPr="00D10639">
        <w:rPr>
          <w:rStyle w:val="bibsurname"/>
          <w:szCs w:val="24"/>
          <w:shd w:val="clear" w:color="auto" w:fill="auto"/>
        </w:rPr>
        <w:t>Hubbard</w:t>
      </w:r>
      <w:r w:rsidRPr="00D10639">
        <w:rPr>
          <w:szCs w:val="24"/>
        </w:rPr>
        <w:t xml:space="preserve">, </w:t>
      </w:r>
      <w:r w:rsidRPr="00D10639">
        <w:rPr>
          <w:rStyle w:val="bibfname"/>
          <w:szCs w:val="24"/>
          <w:shd w:val="clear" w:color="auto" w:fill="auto"/>
        </w:rPr>
        <w:t>T.</w:t>
      </w:r>
      <w:r w:rsidRPr="00D10639">
        <w:rPr>
          <w:szCs w:val="24"/>
        </w:rPr>
        <w:t xml:space="preserve"> </w:t>
      </w:r>
      <w:r w:rsidRPr="00D10639">
        <w:rPr>
          <w:rStyle w:val="bibetal"/>
          <w:i/>
          <w:szCs w:val="24"/>
          <w:shd w:val="clear" w:color="auto" w:fill="auto"/>
        </w:rPr>
        <w:t>et al.</w:t>
      </w:r>
      <w:r w:rsidRPr="00D10639">
        <w:rPr>
          <w:szCs w:val="24"/>
        </w:rPr>
        <w:t xml:space="preserve"> </w:t>
      </w:r>
      <w:proofErr w:type="gramStart"/>
      <w:r w:rsidRPr="00D10639">
        <w:rPr>
          <w:rStyle w:val="bibarticle"/>
          <w:szCs w:val="24"/>
          <w:shd w:val="clear" w:color="auto" w:fill="auto"/>
        </w:rPr>
        <w:t xml:space="preserve">The </w:t>
      </w:r>
      <w:commentRangeStart w:id="82"/>
      <w:proofErr w:type="spellStart"/>
      <w:ins w:id="83" w:author="Eduardo Gusmao" w:date="2016-02-04T22:27:00Z">
        <w:r w:rsidR="00122A2E">
          <w:rPr>
            <w:rStyle w:val="bibarticle"/>
            <w:szCs w:val="24"/>
            <w:shd w:val="clear" w:color="auto" w:fill="auto"/>
          </w:rPr>
          <w:t>E</w:t>
        </w:r>
      </w:ins>
      <w:del w:id="84" w:author="Eduardo Gusmao" w:date="2016-02-04T22:27:00Z">
        <w:r w:rsidRPr="00D10639" w:rsidDel="00122A2E">
          <w:rPr>
            <w:rStyle w:val="bibarticle"/>
            <w:szCs w:val="24"/>
            <w:shd w:val="clear" w:color="auto" w:fill="auto"/>
          </w:rPr>
          <w:delText>e</w:delText>
        </w:r>
      </w:del>
      <w:r w:rsidRPr="00D10639">
        <w:rPr>
          <w:rStyle w:val="bibarticle"/>
          <w:szCs w:val="24"/>
          <w:shd w:val="clear" w:color="auto" w:fill="auto"/>
        </w:rPr>
        <w:t>nsembl</w:t>
      </w:r>
      <w:commentRangeEnd w:id="82"/>
      <w:proofErr w:type="spellEnd"/>
      <w:r w:rsidR="00122A2E">
        <w:rPr>
          <w:rStyle w:val="Refdecomentrio"/>
        </w:rPr>
        <w:commentReference w:id="82"/>
      </w:r>
      <w:r w:rsidRPr="00D10639">
        <w:rPr>
          <w:rStyle w:val="bibarticle"/>
          <w:szCs w:val="24"/>
          <w:shd w:val="clear" w:color="auto" w:fill="auto"/>
        </w:rPr>
        <w:t xml:space="preserve"> genome database project.</w:t>
      </w:r>
      <w:proofErr w:type="gramEnd"/>
      <w:r w:rsidRPr="00D10639">
        <w:rPr>
          <w:szCs w:val="24"/>
        </w:rPr>
        <w:t xml:space="preserve"> </w:t>
      </w:r>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30</w:t>
      </w:r>
      <w:r w:rsidRPr="00D10639">
        <w:rPr>
          <w:szCs w:val="24"/>
        </w:rPr>
        <w:t xml:space="preserve">, </w:t>
      </w:r>
      <w:r w:rsidRPr="00D10639">
        <w:rPr>
          <w:rStyle w:val="bibfpage"/>
          <w:szCs w:val="24"/>
          <w:shd w:val="clear" w:color="auto" w:fill="auto"/>
        </w:rPr>
        <w:t>38</w:t>
      </w:r>
      <w:r w:rsidRPr="00D10639">
        <w:rPr>
          <w:szCs w:val="24"/>
        </w:rPr>
        <w:t>–</w:t>
      </w:r>
      <w:r w:rsidRPr="00D10639">
        <w:rPr>
          <w:rStyle w:val="biblpage"/>
          <w:szCs w:val="24"/>
          <w:shd w:val="clear" w:color="auto" w:fill="auto"/>
        </w:rPr>
        <w:t>41</w:t>
      </w:r>
      <w:r w:rsidRPr="00D10639">
        <w:rPr>
          <w:szCs w:val="24"/>
        </w:rPr>
        <w:t xml:space="preserve"> (</w:t>
      </w:r>
      <w:r w:rsidRPr="00D10639">
        <w:rPr>
          <w:rStyle w:val="bibyear"/>
          <w:szCs w:val="24"/>
          <w:shd w:val="clear" w:color="auto" w:fill="auto"/>
        </w:rPr>
        <w:t>2002</w:t>
      </w:r>
      <w:r w:rsidRPr="00D10639">
        <w:rPr>
          <w:szCs w:val="24"/>
        </w:rPr>
        <w:t>).</w:t>
      </w: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lastRenderedPageBreak/>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_id=\"b41\" _issn=\"1367-4803\" _pubmed=\"21330290\""</w:instrText>
      </w:r>
      <w:r w:rsidRPr="00D10639">
        <w:rPr>
          <w:szCs w:val="24"/>
        </w:rPr>
        <w:fldChar w:fldCharType="separate"/>
      </w:r>
      <w:r w:rsidRPr="00D10639">
        <w:rPr>
          <w:szCs w:val="24"/>
        </w:rPr>
        <w:instrText xml:space="preserve"> _id="b41" _issn="1367-4803" _pubmed="21330290"</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41</w:t>
      </w:r>
      <w:r w:rsidRPr="00D10639">
        <w:rPr>
          <w:szCs w:val="24"/>
        </w:rPr>
        <w:t>.</w:t>
      </w:r>
      <w:r w:rsidRPr="00D10639">
        <w:rPr>
          <w:szCs w:val="24"/>
        </w:rPr>
        <w:tab/>
      </w:r>
      <w:r w:rsidRPr="00D10639">
        <w:rPr>
          <w:rStyle w:val="bibsurname"/>
          <w:szCs w:val="24"/>
          <w:shd w:val="clear" w:color="auto" w:fill="auto"/>
        </w:rPr>
        <w:t>Grant</w:t>
      </w:r>
      <w:r w:rsidRPr="00D10639">
        <w:rPr>
          <w:szCs w:val="24"/>
        </w:rPr>
        <w:t xml:space="preserve">, </w:t>
      </w:r>
      <w:r w:rsidRPr="00D10639">
        <w:rPr>
          <w:rStyle w:val="bibfname"/>
          <w:szCs w:val="24"/>
          <w:shd w:val="clear" w:color="auto" w:fill="auto"/>
        </w:rPr>
        <w:t>C.E.</w:t>
      </w:r>
      <w:r w:rsidRPr="00D10639">
        <w:rPr>
          <w:szCs w:val="24"/>
        </w:rPr>
        <w:t xml:space="preserve">, </w:t>
      </w:r>
      <w:r w:rsidRPr="00D10639">
        <w:rPr>
          <w:rStyle w:val="bibsurname"/>
          <w:szCs w:val="24"/>
          <w:shd w:val="clear" w:color="auto" w:fill="auto"/>
        </w:rPr>
        <w:t>Bailey</w:t>
      </w:r>
      <w:r w:rsidRPr="00D10639">
        <w:rPr>
          <w:szCs w:val="24"/>
        </w:rPr>
        <w:t xml:space="preserve">, </w:t>
      </w:r>
      <w:r w:rsidRPr="00D10639">
        <w:rPr>
          <w:rStyle w:val="bibfname"/>
          <w:szCs w:val="24"/>
          <w:shd w:val="clear" w:color="auto" w:fill="auto"/>
        </w:rPr>
        <w:t>T.L.</w:t>
      </w:r>
      <w:r w:rsidRPr="00D10639">
        <w:rPr>
          <w:szCs w:val="24"/>
        </w:rPr>
        <w:t xml:space="preserve"> &amp; </w:t>
      </w:r>
      <w:r w:rsidRPr="00D10639">
        <w:rPr>
          <w:rStyle w:val="bibsurname"/>
          <w:szCs w:val="24"/>
          <w:shd w:val="clear" w:color="auto" w:fill="auto"/>
        </w:rPr>
        <w:t>Noble</w:t>
      </w:r>
      <w:r w:rsidRPr="00D10639">
        <w:rPr>
          <w:szCs w:val="24"/>
        </w:rPr>
        <w:t xml:space="preserve">, </w:t>
      </w:r>
      <w:proofErr w:type="gramStart"/>
      <w:r w:rsidRPr="00D10639">
        <w:rPr>
          <w:rStyle w:val="bibfname"/>
          <w:szCs w:val="24"/>
          <w:shd w:val="clear" w:color="auto" w:fill="auto"/>
        </w:rPr>
        <w:t>W.S</w:t>
      </w:r>
      <w:proofErr w:type="gramEnd"/>
      <w:r w:rsidRPr="00D10639">
        <w:rPr>
          <w:rStyle w:val="bibfname"/>
          <w:szCs w:val="24"/>
          <w:shd w:val="clear" w:color="auto" w:fill="auto"/>
        </w:rPr>
        <w:t>.</w:t>
      </w:r>
      <w:r w:rsidRPr="00D10639">
        <w:rPr>
          <w:szCs w:val="24"/>
        </w:rPr>
        <w:t xml:space="preserve"> </w:t>
      </w:r>
      <w:r w:rsidRPr="00D10639">
        <w:rPr>
          <w:rStyle w:val="bibarticle"/>
          <w:szCs w:val="24"/>
          <w:shd w:val="clear" w:color="auto" w:fill="auto"/>
        </w:rPr>
        <w:t>FIMO: scanning for occurrences of a given motif.</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27</w:t>
      </w:r>
      <w:r w:rsidRPr="00D10639">
        <w:rPr>
          <w:szCs w:val="24"/>
        </w:rPr>
        <w:t xml:space="preserve">, </w:t>
      </w:r>
      <w:r w:rsidRPr="00D10639">
        <w:rPr>
          <w:rStyle w:val="bibfpage"/>
          <w:szCs w:val="24"/>
          <w:shd w:val="clear" w:color="auto" w:fill="auto"/>
        </w:rPr>
        <w:t>1017</w:t>
      </w:r>
      <w:r w:rsidRPr="00D10639">
        <w:rPr>
          <w:szCs w:val="24"/>
        </w:rPr>
        <w:t>–</w:t>
      </w:r>
      <w:r w:rsidRPr="00D10639">
        <w:rPr>
          <w:rStyle w:val="biblpage"/>
          <w:szCs w:val="24"/>
          <w:shd w:val="clear" w:color="auto" w:fill="auto"/>
        </w:rPr>
        <w:t>1018</w:t>
      </w:r>
      <w:r w:rsidRPr="00D10639">
        <w:rPr>
          <w:szCs w:val="24"/>
        </w:rPr>
        <w:t xml:space="preserve"> (</w:t>
      </w:r>
      <w:r w:rsidRPr="00D10639">
        <w:rPr>
          <w:rStyle w:val="bibyear"/>
          <w:szCs w:val="24"/>
          <w:shd w:val="clear" w:color="auto" w:fill="auto"/>
        </w:rPr>
        <w:t>2011</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_id=\"b42\" _issn=\"1367-4803\" _pubmed=\"10812473\""</w:instrText>
      </w:r>
      <w:r w:rsidRPr="00D10639">
        <w:rPr>
          <w:szCs w:val="24"/>
        </w:rPr>
        <w:fldChar w:fldCharType="separate"/>
      </w:r>
      <w:r w:rsidRPr="00D10639">
        <w:rPr>
          <w:szCs w:val="24"/>
        </w:rPr>
        <w:instrText xml:space="preserve"> _id="b42" _issn="1367-4803" _pubmed="10812473"</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42</w:t>
      </w:r>
      <w:r w:rsidRPr="00D10639">
        <w:rPr>
          <w:szCs w:val="24"/>
        </w:rPr>
        <w:t>.</w:t>
      </w:r>
      <w:r w:rsidRPr="00D10639">
        <w:rPr>
          <w:szCs w:val="24"/>
        </w:rPr>
        <w:tab/>
      </w:r>
      <w:proofErr w:type="spellStart"/>
      <w:r w:rsidRPr="00D10639">
        <w:rPr>
          <w:rStyle w:val="bibsurname"/>
          <w:szCs w:val="24"/>
          <w:shd w:val="clear" w:color="auto" w:fill="auto"/>
        </w:rPr>
        <w:t>Stormo</w:t>
      </w:r>
      <w:proofErr w:type="spellEnd"/>
      <w:r w:rsidRPr="00D10639">
        <w:rPr>
          <w:szCs w:val="24"/>
        </w:rPr>
        <w:t xml:space="preserve">, </w:t>
      </w:r>
      <w:r w:rsidRPr="00D10639">
        <w:rPr>
          <w:rStyle w:val="bibfname"/>
          <w:szCs w:val="24"/>
          <w:shd w:val="clear" w:color="auto" w:fill="auto"/>
        </w:rPr>
        <w:t>G.D.</w:t>
      </w:r>
      <w:r w:rsidRPr="00D10639">
        <w:rPr>
          <w:szCs w:val="24"/>
        </w:rPr>
        <w:t xml:space="preserve"> </w:t>
      </w:r>
      <w:r w:rsidRPr="00D10639">
        <w:rPr>
          <w:rStyle w:val="bibarticle"/>
          <w:szCs w:val="24"/>
          <w:shd w:val="clear" w:color="auto" w:fill="auto"/>
        </w:rPr>
        <w:t>DNA binding sites: representation and discovery.</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16</w:t>
      </w:r>
      <w:r w:rsidRPr="00D10639">
        <w:rPr>
          <w:szCs w:val="24"/>
        </w:rPr>
        <w:t xml:space="preserve">, </w:t>
      </w:r>
      <w:r w:rsidRPr="00D10639">
        <w:rPr>
          <w:rStyle w:val="bibfpage"/>
          <w:szCs w:val="24"/>
          <w:shd w:val="clear" w:color="auto" w:fill="auto"/>
        </w:rPr>
        <w:t>16</w:t>
      </w:r>
      <w:r w:rsidRPr="00D10639">
        <w:rPr>
          <w:szCs w:val="24"/>
        </w:rPr>
        <w:t>–</w:t>
      </w:r>
      <w:r w:rsidRPr="00D10639">
        <w:rPr>
          <w:rStyle w:val="biblpage"/>
          <w:szCs w:val="24"/>
          <w:shd w:val="clear" w:color="auto" w:fill="auto"/>
        </w:rPr>
        <w:t>23</w:t>
      </w:r>
      <w:r w:rsidRPr="00D10639">
        <w:rPr>
          <w:szCs w:val="24"/>
        </w:rPr>
        <w:t xml:space="preserve"> (</w:t>
      </w:r>
      <w:r w:rsidRPr="00D10639">
        <w:rPr>
          <w:rStyle w:val="bibyear"/>
          <w:szCs w:val="24"/>
          <w:shd w:val="clear" w:color="auto" w:fill="auto"/>
        </w:rPr>
        <w:t>2000</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_id=\"b43\" _issn=\"1367-4803\" _pubmed=\"19304878\""</w:instrText>
      </w:r>
      <w:r w:rsidRPr="00D10639">
        <w:rPr>
          <w:szCs w:val="24"/>
        </w:rPr>
        <w:fldChar w:fldCharType="separate"/>
      </w:r>
      <w:r w:rsidRPr="00D10639">
        <w:rPr>
          <w:szCs w:val="24"/>
        </w:rPr>
        <w:instrText xml:space="preserve"> _id="b43" _issn="1367-4803" _pubmed="19304878"</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43</w:t>
      </w:r>
      <w:r w:rsidRPr="00D10639">
        <w:rPr>
          <w:szCs w:val="24"/>
        </w:rPr>
        <w:t>.</w:t>
      </w:r>
      <w:r w:rsidRPr="00D10639">
        <w:rPr>
          <w:szCs w:val="24"/>
        </w:rPr>
        <w:tab/>
      </w:r>
      <w:r w:rsidRPr="00D10639">
        <w:rPr>
          <w:rStyle w:val="bibsurname"/>
          <w:szCs w:val="24"/>
          <w:shd w:val="clear" w:color="auto" w:fill="auto"/>
        </w:rPr>
        <w:t>Cock</w:t>
      </w:r>
      <w:r w:rsidRPr="00D10639">
        <w:rPr>
          <w:szCs w:val="24"/>
        </w:rPr>
        <w:t xml:space="preserve">, </w:t>
      </w:r>
      <w:r w:rsidRPr="00D10639">
        <w:rPr>
          <w:rStyle w:val="bibfname"/>
          <w:szCs w:val="24"/>
          <w:shd w:val="clear" w:color="auto" w:fill="auto"/>
        </w:rPr>
        <w:t>P.J.A.</w:t>
      </w:r>
      <w:r w:rsidRPr="00D10639">
        <w:rPr>
          <w:szCs w:val="24"/>
        </w:rPr>
        <w:t xml:space="preserve"> </w:t>
      </w:r>
      <w:r w:rsidRPr="00D10639">
        <w:rPr>
          <w:rStyle w:val="bibetal"/>
          <w:i/>
          <w:szCs w:val="24"/>
          <w:shd w:val="clear" w:color="auto" w:fill="auto"/>
        </w:rPr>
        <w:t>et al.</w:t>
      </w:r>
      <w:r w:rsidRPr="00D10639">
        <w:rPr>
          <w:szCs w:val="24"/>
        </w:rPr>
        <w:t xml:space="preserve"> </w:t>
      </w:r>
      <w:proofErr w:type="spellStart"/>
      <w:r w:rsidRPr="00D10639">
        <w:rPr>
          <w:rStyle w:val="bibarticle"/>
          <w:szCs w:val="24"/>
          <w:shd w:val="clear" w:color="auto" w:fill="auto"/>
        </w:rPr>
        <w:t>Biopython</w:t>
      </w:r>
      <w:proofErr w:type="spellEnd"/>
      <w:r w:rsidRPr="00D10639">
        <w:rPr>
          <w:rStyle w:val="bibarticle"/>
          <w:szCs w:val="24"/>
          <w:shd w:val="clear" w:color="auto" w:fill="auto"/>
        </w:rPr>
        <w:t>: freely available Python tools for computational molecular biology and bioinformatics.</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25</w:t>
      </w:r>
      <w:r w:rsidRPr="00D10639">
        <w:rPr>
          <w:szCs w:val="24"/>
        </w:rPr>
        <w:t xml:space="preserve">, </w:t>
      </w:r>
      <w:r w:rsidRPr="00D10639">
        <w:rPr>
          <w:rStyle w:val="bibfpage"/>
          <w:szCs w:val="24"/>
          <w:shd w:val="clear" w:color="auto" w:fill="auto"/>
        </w:rPr>
        <w:t>1422</w:t>
      </w:r>
      <w:r w:rsidRPr="00D10639">
        <w:rPr>
          <w:szCs w:val="24"/>
        </w:rPr>
        <w:t>–</w:t>
      </w:r>
      <w:r w:rsidRPr="00D10639">
        <w:rPr>
          <w:rStyle w:val="biblpage"/>
          <w:szCs w:val="24"/>
          <w:shd w:val="clear" w:color="auto" w:fill="auto"/>
        </w:rPr>
        <w:t>1423</w:t>
      </w:r>
      <w:r w:rsidRPr="00D10639">
        <w:rPr>
          <w:szCs w:val="24"/>
        </w:rPr>
        <w:t xml:space="preserve"> (</w:t>
      </w:r>
      <w:r w:rsidRPr="00D10639">
        <w:rPr>
          <w:rStyle w:val="bibyear"/>
          <w:szCs w:val="24"/>
          <w:shd w:val="clear" w:color="auto" w:fill="auto"/>
        </w:rPr>
        <w:t>2009</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_id=\"b44\" _issn=\"1367-4803\" _pubmed=\"19773334\""</w:instrText>
      </w:r>
      <w:r w:rsidRPr="00D10639">
        <w:rPr>
          <w:szCs w:val="24"/>
        </w:rPr>
        <w:fldChar w:fldCharType="separate"/>
      </w:r>
      <w:r w:rsidRPr="00D10639">
        <w:rPr>
          <w:szCs w:val="24"/>
        </w:rPr>
        <w:instrText xml:space="preserve"> _id="b44" _issn="1367-4803" _pubmed="19773334"</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44</w:t>
      </w:r>
      <w:r w:rsidRPr="00D10639">
        <w:rPr>
          <w:szCs w:val="24"/>
        </w:rPr>
        <w:t>.</w:t>
      </w:r>
      <w:r w:rsidRPr="00D10639">
        <w:rPr>
          <w:szCs w:val="24"/>
        </w:rPr>
        <w:tab/>
      </w:r>
      <w:proofErr w:type="spellStart"/>
      <w:r w:rsidRPr="00D10639">
        <w:rPr>
          <w:rStyle w:val="bibsurname"/>
          <w:szCs w:val="24"/>
          <w:shd w:val="clear" w:color="auto" w:fill="auto"/>
        </w:rPr>
        <w:t>Korhonen</w:t>
      </w:r>
      <w:proofErr w:type="spellEnd"/>
      <w:r w:rsidRPr="00D10639">
        <w:rPr>
          <w:szCs w:val="24"/>
        </w:rPr>
        <w:t xml:space="preserve">, </w:t>
      </w:r>
      <w:r w:rsidRPr="00D10639">
        <w:rPr>
          <w:rStyle w:val="bibfname"/>
          <w:szCs w:val="24"/>
          <w:shd w:val="clear" w:color="auto" w:fill="auto"/>
        </w:rPr>
        <w:t>J.</w:t>
      </w:r>
      <w:r w:rsidRPr="00D10639">
        <w:rPr>
          <w:szCs w:val="24"/>
        </w:rPr>
        <w:t xml:space="preserve">, </w:t>
      </w:r>
      <w:proofErr w:type="spellStart"/>
      <w:r w:rsidRPr="00D10639">
        <w:rPr>
          <w:rStyle w:val="bibsurname"/>
          <w:szCs w:val="24"/>
          <w:shd w:val="clear" w:color="auto" w:fill="auto"/>
        </w:rPr>
        <w:t>Martinmäki</w:t>
      </w:r>
      <w:proofErr w:type="spellEnd"/>
      <w:r w:rsidRPr="00D10639">
        <w:rPr>
          <w:szCs w:val="24"/>
        </w:rPr>
        <w:t xml:space="preserve">, </w:t>
      </w:r>
      <w:r w:rsidRPr="00D10639">
        <w:rPr>
          <w:rStyle w:val="bibfname"/>
          <w:szCs w:val="24"/>
          <w:shd w:val="clear" w:color="auto" w:fill="auto"/>
        </w:rPr>
        <w:t>P.</w:t>
      </w:r>
      <w:r w:rsidR="00E94BB4" w:rsidRPr="00D10639">
        <w:rPr>
          <w:szCs w:val="24"/>
        </w:rPr>
        <w:t>,</w:t>
      </w:r>
      <w:r w:rsidRPr="00D10639">
        <w:rPr>
          <w:szCs w:val="24"/>
        </w:rPr>
        <w:t xml:space="preserve"> </w:t>
      </w:r>
      <w:proofErr w:type="spellStart"/>
      <w:r w:rsidRPr="00D10639">
        <w:rPr>
          <w:rStyle w:val="bibsurname"/>
          <w:szCs w:val="24"/>
          <w:shd w:val="clear" w:color="auto" w:fill="auto"/>
        </w:rPr>
        <w:t>Pizzi</w:t>
      </w:r>
      <w:proofErr w:type="spellEnd"/>
      <w:r w:rsidRPr="00D10639">
        <w:rPr>
          <w:szCs w:val="24"/>
        </w:rPr>
        <w:t xml:space="preserve">, </w:t>
      </w:r>
      <w:r w:rsidRPr="00D10639">
        <w:rPr>
          <w:rStyle w:val="bibfname"/>
          <w:szCs w:val="24"/>
          <w:shd w:val="clear" w:color="auto" w:fill="auto"/>
        </w:rPr>
        <w:t>C.</w:t>
      </w:r>
      <w:r w:rsidR="00E94BB4" w:rsidRPr="00D10639">
        <w:rPr>
          <w:szCs w:val="24"/>
        </w:rPr>
        <w:t xml:space="preserve">, </w:t>
      </w:r>
      <w:proofErr w:type="spellStart"/>
      <w:r w:rsidRPr="00D10639">
        <w:rPr>
          <w:rStyle w:val="bibsurname"/>
          <w:shd w:val="clear" w:color="auto" w:fill="auto"/>
        </w:rPr>
        <w:t>Rastas</w:t>
      </w:r>
      <w:proofErr w:type="spellEnd"/>
      <w:r w:rsidRPr="00D10639">
        <w:t xml:space="preserve">, </w:t>
      </w:r>
      <w:r w:rsidRPr="00D10639">
        <w:rPr>
          <w:rStyle w:val="bibfname"/>
          <w:shd w:val="clear" w:color="auto" w:fill="auto"/>
        </w:rPr>
        <w:t>P.</w:t>
      </w:r>
      <w:r w:rsidRPr="00D10639">
        <w:t xml:space="preserve"> &amp; </w:t>
      </w:r>
      <w:proofErr w:type="spellStart"/>
      <w:r w:rsidRPr="00D10639">
        <w:rPr>
          <w:rStyle w:val="bibsurname"/>
          <w:shd w:val="clear" w:color="auto" w:fill="auto"/>
        </w:rPr>
        <w:t>Ukkonen</w:t>
      </w:r>
      <w:proofErr w:type="spellEnd"/>
      <w:r w:rsidRPr="00D10639">
        <w:t xml:space="preserve">, </w:t>
      </w:r>
      <w:proofErr w:type="gramStart"/>
      <w:r w:rsidRPr="00D10639">
        <w:rPr>
          <w:rStyle w:val="bibfname"/>
          <w:shd w:val="clear" w:color="auto" w:fill="auto"/>
        </w:rPr>
        <w:t>E</w:t>
      </w:r>
      <w:proofErr w:type="gramEnd"/>
      <w:r w:rsidRPr="00D10639">
        <w:rPr>
          <w:rStyle w:val="bibfname"/>
          <w:shd w:val="clear" w:color="auto" w:fill="auto"/>
        </w:rPr>
        <w:t>.</w:t>
      </w:r>
      <w:r w:rsidRPr="00D10639">
        <w:rPr>
          <w:rStyle w:val="bibarticle"/>
          <w:szCs w:val="24"/>
          <w:shd w:val="clear" w:color="auto" w:fill="auto"/>
        </w:rPr>
        <w:t xml:space="preserve"> MOODS: fast search for position weight matrix matches in DNA sequences.</w:t>
      </w:r>
      <w:r w:rsidRPr="00D10639">
        <w:rPr>
          <w:szCs w:val="24"/>
        </w:rPr>
        <w:t xml:space="preserve"> </w:t>
      </w:r>
      <w:proofErr w:type="gramStart"/>
      <w:r w:rsidRPr="00D10639">
        <w:rPr>
          <w:rStyle w:val="bibjournal"/>
          <w:szCs w:val="24"/>
          <w:shd w:val="clear" w:color="auto" w:fill="auto"/>
        </w:rPr>
        <w:t>Bioinformatics</w:t>
      </w:r>
      <w:r w:rsidRPr="00D10639">
        <w:rPr>
          <w:szCs w:val="24"/>
        </w:rPr>
        <w:t xml:space="preserve"> </w:t>
      </w:r>
      <w:r w:rsidRPr="00D10639">
        <w:rPr>
          <w:rStyle w:val="bibvolume"/>
          <w:szCs w:val="24"/>
          <w:shd w:val="clear" w:color="auto" w:fill="auto"/>
        </w:rPr>
        <w:t>25</w:t>
      </w:r>
      <w:r w:rsidRPr="00D10639">
        <w:rPr>
          <w:szCs w:val="24"/>
        </w:rPr>
        <w:t xml:space="preserve">, </w:t>
      </w:r>
      <w:r w:rsidRPr="00D10639">
        <w:rPr>
          <w:rStyle w:val="bibfpage"/>
          <w:szCs w:val="24"/>
          <w:shd w:val="clear" w:color="auto" w:fill="auto"/>
        </w:rPr>
        <w:t>3181</w:t>
      </w:r>
      <w:r w:rsidRPr="00D10639">
        <w:rPr>
          <w:szCs w:val="24"/>
        </w:rPr>
        <w:t>–</w:t>
      </w:r>
      <w:r w:rsidRPr="00D10639">
        <w:rPr>
          <w:rStyle w:val="biblpage"/>
          <w:szCs w:val="24"/>
          <w:shd w:val="clear" w:color="auto" w:fill="auto"/>
        </w:rPr>
        <w:t>3182</w:t>
      </w:r>
      <w:r w:rsidRPr="00D10639">
        <w:rPr>
          <w:szCs w:val="24"/>
        </w:rPr>
        <w:t xml:space="preserve"> (</w:t>
      </w:r>
      <w:r w:rsidRPr="00D10639">
        <w:rPr>
          <w:rStyle w:val="bibyear"/>
          <w:szCs w:val="24"/>
          <w:shd w:val="clear" w:color="auto" w:fill="auto"/>
        </w:rPr>
        <w:t>2009</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_id=\"b45\""</w:instrText>
      </w:r>
      <w:r w:rsidRPr="00D10639">
        <w:rPr>
          <w:szCs w:val="24"/>
        </w:rPr>
        <w:fldChar w:fldCharType="separate"/>
      </w:r>
      <w:r w:rsidRPr="00D10639">
        <w:rPr>
          <w:szCs w:val="24"/>
        </w:rPr>
        <w:instrText xml:space="preserve"> _id="b45"</w:instrText>
      </w:r>
      <w:r w:rsidRPr="00D10639">
        <w:rPr>
          <w:szCs w:val="24"/>
        </w:rPr>
        <w:fldChar w:fldCharType="end"/>
      </w:r>
      <w:r w:rsidRPr="00D10639">
        <w:rPr>
          <w:szCs w:val="24"/>
        </w:rPr>
        <w:instrText>"</w:instrText>
      </w:r>
      <w:r w:rsidRPr="00D10639">
        <w:rPr>
          <w:szCs w:val="24"/>
        </w:rPr>
        <w:fldChar w:fldCharType="separate"/>
      </w:r>
      <w:r w:rsidR="00E94BB4" w:rsidRPr="00D10639">
        <w:rPr>
          <w:szCs w:val="24"/>
        </w:rPr>
        <w:fldChar w:fldCharType="begin"/>
      </w:r>
      <w:r w:rsidR="00E94BB4" w:rsidRPr="00D10639">
        <w:rPr>
          <w:szCs w:val="24"/>
        </w:rPr>
        <w:instrText>IF</w:instrText>
      </w:r>
      <w:r w:rsidR="00E94BB4" w:rsidRPr="00D10639">
        <w:rPr>
          <w:szCs w:val="24"/>
        </w:rPr>
        <w:fldChar w:fldCharType="begin"/>
      </w:r>
      <w:r w:rsidR="00E94BB4" w:rsidRPr="00D10639">
        <w:rPr>
          <w:szCs w:val="24"/>
        </w:rPr>
        <w:instrText>DOCPROPERTY "x_t"</w:instrText>
      </w:r>
      <w:r w:rsidR="00E94BB4" w:rsidRPr="00D10639">
        <w:rPr>
          <w:szCs w:val="24"/>
        </w:rPr>
        <w:fldChar w:fldCharType="separate"/>
      </w:r>
      <w:r w:rsidR="00E94BB4" w:rsidRPr="00D10639">
        <w:rPr>
          <w:szCs w:val="24"/>
        </w:rPr>
        <w:instrText>Y</w:instrText>
      </w:r>
      <w:r w:rsidR="00E94BB4" w:rsidRPr="00D10639">
        <w:rPr>
          <w:szCs w:val="24"/>
        </w:rPr>
        <w:fldChar w:fldCharType="end"/>
      </w:r>
      <w:r w:rsidR="00E94BB4" w:rsidRPr="00D10639">
        <w:rPr>
          <w:szCs w:val="24"/>
        </w:rPr>
        <w:instrText>&lt;&gt; N "&lt;</w:instrText>
      </w:r>
      <w:r w:rsidR="00E94BB4" w:rsidRPr="00D10639">
        <w:rPr>
          <w:szCs w:val="24"/>
        </w:rPr>
        <w:fldChar w:fldCharType="begin"/>
      </w:r>
      <w:r w:rsidR="00E94BB4" w:rsidRPr="00D10639">
        <w:rPr>
          <w:szCs w:val="24"/>
        </w:rPr>
        <w:instrText>QUOTE "unknown"</w:instrText>
      </w:r>
      <w:r w:rsidR="00E94BB4" w:rsidRPr="00D10639">
        <w:rPr>
          <w:szCs w:val="24"/>
        </w:rPr>
        <w:fldChar w:fldCharType="separate"/>
      </w:r>
      <w:r w:rsidR="00E94BB4" w:rsidRPr="00D10639">
        <w:rPr>
          <w:szCs w:val="24"/>
        </w:rPr>
        <w:instrText>unknown</w:instrText>
      </w:r>
      <w:r w:rsidR="00E94BB4" w:rsidRPr="00D10639">
        <w:rPr>
          <w:szCs w:val="24"/>
        </w:rPr>
        <w:fldChar w:fldCharType="end"/>
      </w:r>
      <w:r w:rsidR="00E94BB4" w:rsidRPr="00D10639">
        <w:rPr>
          <w:szCs w:val="24"/>
        </w:rPr>
        <w:instrText>"</w:instrText>
      </w:r>
      <w:r w:rsidR="00E94BB4" w:rsidRPr="00D10639">
        <w:rPr>
          <w:szCs w:val="24"/>
        </w:rPr>
        <w:fldChar w:fldCharType="separate"/>
      </w:r>
      <w:r w:rsidR="00E94BB4" w:rsidRPr="00D10639">
        <w:rPr>
          <w:szCs w:val="24"/>
        </w:rPr>
        <w:t>&lt;</w:t>
      </w:r>
      <w:r w:rsidR="00E94BB4" w:rsidRPr="00D10639">
        <w:rPr>
          <w:szCs w:val="24"/>
        </w:rPr>
        <w:fldChar w:fldCharType="begin"/>
      </w:r>
      <w:r w:rsidR="00E94BB4" w:rsidRPr="00D10639">
        <w:rPr>
          <w:szCs w:val="24"/>
        </w:rPr>
        <w:instrText>QUOTE "unknown"</w:instrText>
      </w:r>
      <w:r w:rsidR="00E94BB4" w:rsidRPr="00D10639">
        <w:rPr>
          <w:szCs w:val="24"/>
        </w:rPr>
        <w:fldChar w:fldCharType="separate"/>
      </w:r>
      <w:r w:rsidR="00E94BB4" w:rsidRPr="00D10639">
        <w:rPr>
          <w:szCs w:val="24"/>
        </w:rPr>
        <w:t>jrn</w:t>
      </w:r>
      <w:r w:rsidR="00E94BB4" w:rsidRPr="00D10639">
        <w:rPr>
          <w:szCs w:val="24"/>
        </w:rPr>
        <w:fldChar w:fldCharType="end"/>
      </w:r>
      <w:r w:rsidR="00E94BB4"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45</w:t>
      </w:r>
      <w:r w:rsidR="00AB2CD7" w:rsidRPr="00D10639">
        <w:rPr>
          <w:rStyle w:val="bibnumber"/>
          <w:szCs w:val="24"/>
        </w:rPr>
        <w:t>.</w:t>
      </w:r>
      <w:r w:rsidR="00AB2CD7" w:rsidRPr="00D10639">
        <w:rPr>
          <w:szCs w:val="24"/>
        </w:rPr>
        <w:tab/>
      </w:r>
      <w:proofErr w:type="spellStart"/>
      <w:r w:rsidRPr="00D10639">
        <w:rPr>
          <w:rStyle w:val="bibsurname"/>
          <w:szCs w:val="24"/>
          <w:shd w:val="clear" w:color="auto" w:fill="auto"/>
        </w:rPr>
        <w:t>Wilczynski</w:t>
      </w:r>
      <w:proofErr w:type="spellEnd"/>
      <w:r w:rsidRPr="00D10639">
        <w:rPr>
          <w:szCs w:val="24"/>
        </w:rPr>
        <w:t xml:space="preserve">, </w:t>
      </w:r>
      <w:r w:rsidRPr="00D10639">
        <w:rPr>
          <w:rStyle w:val="bibfname"/>
          <w:szCs w:val="24"/>
          <w:shd w:val="clear" w:color="auto" w:fill="auto"/>
        </w:rPr>
        <w:t>B.</w:t>
      </w:r>
      <w:r w:rsidRPr="00D10639">
        <w:rPr>
          <w:szCs w:val="24"/>
        </w:rPr>
        <w:t xml:space="preserve">, </w:t>
      </w:r>
      <w:proofErr w:type="spellStart"/>
      <w:r w:rsidRPr="00D10639">
        <w:rPr>
          <w:rStyle w:val="bibsurname"/>
          <w:szCs w:val="24"/>
          <w:shd w:val="clear" w:color="auto" w:fill="auto"/>
        </w:rPr>
        <w:t>Dojer</w:t>
      </w:r>
      <w:proofErr w:type="spellEnd"/>
      <w:r w:rsidRPr="00D10639">
        <w:rPr>
          <w:szCs w:val="24"/>
        </w:rPr>
        <w:t xml:space="preserve">, </w:t>
      </w:r>
      <w:r w:rsidRPr="00D10639">
        <w:rPr>
          <w:rStyle w:val="bibfname"/>
          <w:szCs w:val="24"/>
          <w:shd w:val="clear" w:color="auto" w:fill="auto"/>
        </w:rPr>
        <w:t>N.</w:t>
      </w:r>
      <w:r w:rsidRPr="00D10639">
        <w:rPr>
          <w:szCs w:val="24"/>
        </w:rPr>
        <w:t xml:space="preserve">, </w:t>
      </w:r>
      <w:proofErr w:type="spellStart"/>
      <w:r w:rsidRPr="00D10639">
        <w:rPr>
          <w:rStyle w:val="bibsurname"/>
          <w:szCs w:val="24"/>
          <w:shd w:val="clear" w:color="auto" w:fill="auto"/>
        </w:rPr>
        <w:t>Patelak</w:t>
      </w:r>
      <w:proofErr w:type="spellEnd"/>
      <w:r w:rsidRPr="00D10639">
        <w:rPr>
          <w:szCs w:val="24"/>
        </w:rPr>
        <w:t xml:space="preserve">, </w:t>
      </w:r>
      <w:r w:rsidRPr="00D10639">
        <w:rPr>
          <w:rStyle w:val="bibfname"/>
          <w:szCs w:val="24"/>
          <w:shd w:val="clear" w:color="auto" w:fill="auto"/>
        </w:rPr>
        <w:t>M.</w:t>
      </w:r>
      <w:r w:rsidRPr="00D10639">
        <w:rPr>
          <w:szCs w:val="24"/>
        </w:rPr>
        <w:t xml:space="preserve"> &amp; </w:t>
      </w:r>
      <w:proofErr w:type="spellStart"/>
      <w:r w:rsidRPr="00D10639">
        <w:rPr>
          <w:rStyle w:val="bibsurname"/>
          <w:szCs w:val="24"/>
          <w:shd w:val="clear" w:color="auto" w:fill="auto"/>
        </w:rPr>
        <w:t>Tiuryn</w:t>
      </w:r>
      <w:proofErr w:type="spellEnd"/>
      <w:r w:rsidRPr="00D10639">
        <w:rPr>
          <w:szCs w:val="24"/>
        </w:rPr>
        <w:t xml:space="preserve">, </w:t>
      </w:r>
      <w:r w:rsidRPr="00D10639">
        <w:rPr>
          <w:rStyle w:val="bibfname"/>
          <w:szCs w:val="24"/>
          <w:shd w:val="clear" w:color="auto" w:fill="auto"/>
        </w:rPr>
        <w:t>J.</w:t>
      </w:r>
      <w:r w:rsidRPr="00D10639">
        <w:rPr>
          <w:szCs w:val="24"/>
        </w:rPr>
        <w:t xml:space="preserve"> </w:t>
      </w:r>
      <w:proofErr w:type="gramStart"/>
      <w:r w:rsidRPr="00D10639">
        <w:rPr>
          <w:rStyle w:val="bibarticle"/>
          <w:shd w:val="clear" w:color="auto" w:fill="auto"/>
        </w:rPr>
        <w:t>Finding</w:t>
      </w:r>
      <w:proofErr w:type="gramEnd"/>
      <w:r w:rsidRPr="00D10639">
        <w:rPr>
          <w:rStyle w:val="bibarticle"/>
          <w:shd w:val="clear" w:color="auto" w:fill="auto"/>
        </w:rPr>
        <w:t xml:space="preserve"> evolutionarily conserved cis-regulatory modules with a universal set of motifs.</w:t>
      </w:r>
      <w:r w:rsidRPr="00D10639">
        <w:rPr>
          <w:szCs w:val="24"/>
        </w:rPr>
        <w:t xml:space="preserve"> </w:t>
      </w:r>
      <w:proofErr w:type="gramStart"/>
      <w:r w:rsidRPr="00D10639">
        <w:rPr>
          <w:rStyle w:val="bibjournal"/>
          <w:shd w:val="clear" w:color="auto" w:fill="auto"/>
        </w:rPr>
        <w:t>BMC Bioinform</w:t>
      </w:r>
      <w:r w:rsidR="00D1448F" w:rsidRPr="00D10639">
        <w:rPr>
          <w:rStyle w:val="bibjournal"/>
          <w:shd w:val="clear" w:color="auto" w:fill="auto"/>
        </w:rPr>
        <w:t>atics</w:t>
      </w:r>
      <w:r w:rsidRPr="00D10639">
        <w:rPr>
          <w:szCs w:val="24"/>
        </w:rPr>
        <w:t xml:space="preserve"> </w:t>
      </w:r>
      <w:r w:rsidRPr="00D10639">
        <w:rPr>
          <w:rStyle w:val="bibvolume"/>
          <w:shd w:val="clear" w:color="auto" w:fill="auto"/>
        </w:rPr>
        <w:t>10</w:t>
      </w:r>
      <w:r w:rsidRPr="00D10639">
        <w:rPr>
          <w:szCs w:val="24"/>
        </w:rPr>
        <w:t xml:space="preserve">, </w:t>
      </w:r>
      <w:r w:rsidRPr="00D10639">
        <w:rPr>
          <w:rStyle w:val="bibfpage"/>
          <w:shd w:val="clear" w:color="auto" w:fill="auto"/>
        </w:rPr>
        <w:t>82</w:t>
      </w:r>
      <w:r w:rsidRPr="00D10639">
        <w:rPr>
          <w:szCs w:val="24"/>
        </w:rPr>
        <w:t xml:space="preserve"> (</w:t>
      </w:r>
      <w:r w:rsidRPr="00D10639">
        <w:rPr>
          <w:rStyle w:val="bibyear"/>
          <w:szCs w:val="24"/>
          <w:shd w:val="clear" w:color="auto" w:fill="auto"/>
        </w:rPr>
        <w:t>2009</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"unknown"</w:instrText>
      </w:r>
      <w:r w:rsidRPr="00D10639">
        <w:rPr>
          <w:szCs w:val="24"/>
        </w:rPr>
        <w:fldChar w:fldCharType="separate"/>
      </w:r>
      <w:r w:rsidRPr="00D10639">
        <w:rPr>
          <w:szCs w:val="24"/>
        </w:rPr>
        <w:instrText>unknown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00E94BB4" w:rsidRPr="00D10639">
        <w:rPr>
          <w:szCs w:val="24"/>
        </w:rPr>
        <w:fldChar w:fldCharType="begin"/>
      </w:r>
      <w:r w:rsidR="00E94BB4" w:rsidRPr="00D10639">
        <w:rPr>
          <w:szCs w:val="24"/>
        </w:rPr>
        <w:instrText>IF</w:instrText>
      </w:r>
      <w:r w:rsidR="00E94BB4" w:rsidRPr="00D10639">
        <w:rPr>
          <w:szCs w:val="24"/>
        </w:rPr>
        <w:fldChar w:fldCharType="begin"/>
      </w:r>
      <w:r w:rsidR="00E94BB4" w:rsidRPr="00D10639">
        <w:rPr>
          <w:szCs w:val="24"/>
        </w:rPr>
        <w:instrText>DOCPROPERTY "x_t"</w:instrText>
      </w:r>
      <w:r w:rsidR="00E94BB4" w:rsidRPr="00D10639">
        <w:rPr>
          <w:szCs w:val="24"/>
        </w:rPr>
        <w:fldChar w:fldCharType="separate"/>
      </w:r>
      <w:r w:rsidR="00E94BB4" w:rsidRPr="00D10639">
        <w:rPr>
          <w:szCs w:val="24"/>
        </w:rPr>
        <w:instrText>Y</w:instrText>
      </w:r>
      <w:r w:rsidR="00E94BB4" w:rsidRPr="00D10639">
        <w:rPr>
          <w:szCs w:val="24"/>
        </w:rPr>
        <w:fldChar w:fldCharType="end"/>
      </w:r>
      <w:r w:rsidR="00E94BB4" w:rsidRPr="00D10639">
        <w:rPr>
          <w:szCs w:val="24"/>
        </w:rPr>
        <w:instrText>&lt;&gt; N "&lt;/</w:instrText>
      </w:r>
      <w:r w:rsidR="00E94BB4" w:rsidRPr="00D10639">
        <w:rPr>
          <w:szCs w:val="24"/>
        </w:rPr>
        <w:fldChar w:fldCharType="begin"/>
      </w:r>
      <w:r w:rsidR="00E94BB4" w:rsidRPr="00D10639">
        <w:rPr>
          <w:szCs w:val="24"/>
        </w:rPr>
        <w:instrText>QUOTE "unknown"</w:instrText>
      </w:r>
      <w:r w:rsidR="00E94BB4" w:rsidRPr="00D10639">
        <w:rPr>
          <w:szCs w:val="24"/>
        </w:rPr>
        <w:fldChar w:fldCharType="separate"/>
      </w:r>
      <w:r w:rsidR="00E94BB4" w:rsidRPr="00D10639">
        <w:rPr>
          <w:szCs w:val="24"/>
        </w:rPr>
        <w:instrText>unknown</w:instrText>
      </w:r>
      <w:r w:rsidR="00E94BB4" w:rsidRPr="00D10639">
        <w:rPr>
          <w:szCs w:val="24"/>
        </w:rPr>
        <w:fldChar w:fldCharType="end"/>
      </w:r>
      <w:r w:rsidR="00E94BB4" w:rsidRPr="00D10639">
        <w:rPr>
          <w:szCs w:val="24"/>
        </w:rPr>
        <w:instrText>"</w:instrText>
      </w:r>
      <w:r w:rsidR="00E94BB4" w:rsidRPr="00D10639">
        <w:rPr>
          <w:szCs w:val="24"/>
        </w:rPr>
        <w:fldChar w:fldCharType="separate"/>
      </w:r>
      <w:r w:rsidR="00E94BB4" w:rsidRPr="00D10639">
        <w:rPr>
          <w:szCs w:val="24"/>
        </w:rPr>
        <w:t>&lt;/</w:t>
      </w:r>
      <w:r w:rsidR="00E94BB4" w:rsidRPr="00D10639">
        <w:rPr>
          <w:szCs w:val="24"/>
        </w:rPr>
        <w:fldChar w:fldCharType="begin"/>
      </w:r>
      <w:r w:rsidR="00E94BB4" w:rsidRPr="00D10639">
        <w:rPr>
          <w:szCs w:val="24"/>
        </w:rPr>
        <w:instrText>QUOTE "unknown"</w:instrText>
      </w:r>
      <w:r w:rsidR="00E94BB4" w:rsidRPr="00D10639">
        <w:rPr>
          <w:szCs w:val="24"/>
        </w:rPr>
        <w:fldChar w:fldCharType="separate"/>
      </w:r>
      <w:r w:rsidR="00E94BB4" w:rsidRPr="00D10639">
        <w:rPr>
          <w:szCs w:val="24"/>
        </w:rPr>
        <w:t>jrn</w:t>
      </w:r>
      <w:r w:rsidR="00E94BB4" w:rsidRPr="00D10639">
        <w:rPr>
          <w:szCs w:val="24"/>
        </w:rPr>
        <w:fldChar w:fldCharType="end"/>
      </w:r>
      <w:r w:rsidR="00E94BB4"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_id=\"b46\" _issn=\"0167-8655\" _pubmed=\"NOT_FOUND\""</w:instrText>
      </w:r>
      <w:r w:rsidRPr="00D10639">
        <w:rPr>
          <w:szCs w:val="24"/>
        </w:rPr>
        <w:fldChar w:fldCharType="separate"/>
      </w:r>
      <w:r w:rsidRPr="00D10639">
        <w:rPr>
          <w:szCs w:val="24"/>
        </w:rPr>
        <w:instrText xml:space="preserve"> _id="b46" _issn="0167-8655" _pubmed="NOT_FOUND"</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46</w:t>
      </w:r>
      <w:r w:rsidRPr="00D10639">
        <w:rPr>
          <w:szCs w:val="24"/>
        </w:rPr>
        <w:t>.</w:t>
      </w:r>
      <w:r w:rsidRPr="00D10639">
        <w:rPr>
          <w:szCs w:val="24"/>
        </w:rPr>
        <w:tab/>
      </w:r>
      <w:r w:rsidRPr="00D10639">
        <w:rPr>
          <w:rStyle w:val="bibsurname"/>
          <w:szCs w:val="24"/>
          <w:shd w:val="clear" w:color="auto" w:fill="auto"/>
        </w:rPr>
        <w:t>Fawcett</w:t>
      </w:r>
      <w:r w:rsidRPr="00D10639">
        <w:rPr>
          <w:szCs w:val="24"/>
        </w:rPr>
        <w:t xml:space="preserve">, </w:t>
      </w:r>
      <w:r w:rsidRPr="00D10639">
        <w:rPr>
          <w:rStyle w:val="bibfname"/>
          <w:szCs w:val="24"/>
          <w:shd w:val="clear" w:color="auto" w:fill="auto"/>
        </w:rPr>
        <w:t>T.</w:t>
      </w:r>
      <w:r w:rsidRPr="00D10639">
        <w:rPr>
          <w:szCs w:val="24"/>
        </w:rPr>
        <w:t xml:space="preserve"> </w:t>
      </w:r>
      <w:proofErr w:type="gramStart"/>
      <w:r w:rsidRPr="00D10639">
        <w:rPr>
          <w:rStyle w:val="bibarticle"/>
          <w:szCs w:val="24"/>
          <w:shd w:val="clear" w:color="auto" w:fill="auto"/>
        </w:rPr>
        <w:t>An introduction to ROC analysis.</w:t>
      </w:r>
      <w:proofErr w:type="gramEnd"/>
      <w:r w:rsidRPr="00D10639">
        <w:rPr>
          <w:szCs w:val="24"/>
        </w:rPr>
        <w:t xml:space="preserve"> </w:t>
      </w:r>
      <w:proofErr w:type="gramStart"/>
      <w:r w:rsidRPr="00D10639">
        <w:rPr>
          <w:rStyle w:val="bibjournal"/>
          <w:szCs w:val="24"/>
          <w:shd w:val="clear" w:color="auto" w:fill="auto"/>
        </w:rPr>
        <w:t xml:space="preserve">Pattern </w:t>
      </w:r>
      <w:proofErr w:type="spellStart"/>
      <w:r w:rsidRPr="00D10639">
        <w:rPr>
          <w:rStyle w:val="bibjournal"/>
          <w:szCs w:val="24"/>
          <w:shd w:val="clear" w:color="auto" w:fill="auto"/>
        </w:rPr>
        <w:t>Recognit</w:t>
      </w:r>
      <w:proofErr w:type="spellEnd"/>
      <w:r w:rsidRPr="00D10639">
        <w:rPr>
          <w:rStyle w:val="bibjournal"/>
          <w:szCs w:val="24"/>
          <w:shd w:val="clear" w:color="auto" w:fill="auto"/>
        </w:rPr>
        <w:t>.</w:t>
      </w:r>
      <w:proofErr w:type="gramEnd"/>
      <w:r w:rsidRPr="00D10639">
        <w:rPr>
          <w:rStyle w:val="bibjournal"/>
          <w:szCs w:val="24"/>
          <w:shd w:val="clear" w:color="auto" w:fill="auto"/>
        </w:rPr>
        <w:t xml:space="preserve"> </w:t>
      </w:r>
      <w:proofErr w:type="gramStart"/>
      <w:r w:rsidRPr="00D10639">
        <w:rPr>
          <w:rStyle w:val="bibjournal"/>
          <w:szCs w:val="24"/>
          <w:shd w:val="clear" w:color="auto" w:fill="auto"/>
        </w:rPr>
        <w:t>Lett.</w:t>
      </w:r>
      <w:proofErr w:type="gramEnd"/>
      <w:r w:rsidRPr="00D10639">
        <w:rPr>
          <w:szCs w:val="24"/>
        </w:rPr>
        <w:t xml:space="preserve"> </w:t>
      </w:r>
      <w:proofErr w:type="gramStart"/>
      <w:r w:rsidRPr="00D10639">
        <w:rPr>
          <w:rStyle w:val="bibvolume"/>
          <w:szCs w:val="24"/>
          <w:shd w:val="clear" w:color="auto" w:fill="auto"/>
        </w:rPr>
        <w:t>27</w:t>
      </w:r>
      <w:r w:rsidRPr="00D10639">
        <w:rPr>
          <w:szCs w:val="24"/>
        </w:rPr>
        <w:t xml:space="preserve">, </w:t>
      </w:r>
      <w:r w:rsidRPr="00D10639">
        <w:rPr>
          <w:rStyle w:val="bibfpage"/>
          <w:szCs w:val="24"/>
          <w:shd w:val="clear" w:color="auto" w:fill="auto"/>
        </w:rPr>
        <w:t>861</w:t>
      </w:r>
      <w:r w:rsidRPr="00D10639">
        <w:rPr>
          <w:szCs w:val="24"/>
        </w:rPr>
        <w:t>–</w:t>
      </w:r>
      <w:r w:rsidRPr="00D10639">
        <w:rPr>
          <w:rStyle w:val="biblpage"/>
          <w:szCs w:val="24"/>
          <w:shd w:val="clear" w:color="auto" w:fill="auto"/>
        </w:rPr>
        <w:t>874</w:t>
      </w:r>
      <w:r w:rsidRPr="00D10639">
        <w:rPr>
          <w:szCs w:val="24"/>
        </w:rPr>
        <w:t xml:space="preserve"> (</w:t>
      </w:r>
      <w:r w:rsidRPr="00D10639">
        <w:rPr>
          <w:rStyle w:val="bibyear"/>
          <w:szCs w:val="24"/>
          <w:shd w:val="clear" w:color="auto" w:fill="auto"/>
        </w:rPr>
        <w:t>2006</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_id=\"b47\" _issn=\"0305-1048\" _pubmed=\"25605792\""</w:instrText>
      </w:r>
      <w:r w:rsidRPr="00D10639">
        <w:rPr>
          <w:szCs w:val="24"/>
        </w:rPr>
        <w:fldChar w:fldCharType="separate"/>
      </w:r>
      <w:r w:rsidRPr="00D10639">
        <w:rPr>
          <w:szCs w:val="24"/>
        </w:rPr>
        <w:instrText xml:space="preserve"> _id="b47" _issn="0305-1048" _pubmed="25605792"</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47</w:t>
      </w:r>
      <w:r w:rsidRPr="00D10639">
        <w:rPr>
          <w:szCs w:val="24"/>
        </w:rPr>
        <w:t>.</w:t>
      </w:r>
      <w:r w:rsidRPr="00D10639">
        <w:rPr>
          <w:szCs w:val="24"/>
        </w:rPr>
        <w:tab/>
      </w:r>
      <w:r w:rsidRPr="00D10639">
        <w:rPr>
          <w:rStyle w:val="bibsurname"/>
          <w:szCs w:val="24"/>
          <w:shd w:val="clear" w:color="auto" w:fill="auto"/>
        </w:rPr>
        <w:t>Ritchie</w:t>
      </w:r>
      <w:r w:rsidRPr="00D10639">
        <w:rPr>
          <w:szCs w:val="24"/>
        </w:rPr>
        <w:t xml:space="preserve">, </w:t>
      </w:r>
      <w:r w:rsidRPr="00D10639">
        <w:rPr>
          <w:rStyle w:val="bibfname"/>
          <w:szCs w:val="24"/>
          <w:shd w:val="clear" w:color="auto" w:fill="auto"/>
        </w:rPr>
        <w:t>M.E.</w:t>
      </w:r>
      <w:r w:rsidRPr="00D10639">
        <w:rPr>
          <w:szCs w:val="24"/>
        </w:rPr>
        <w:t xml:space="preserve"> </w:t>
      </w:r>
      <w:r w:rsidRPr="00D10639">
        <w:rPr>
          <w:rStyle w:val="bibetal"/>
          <w:i/>
          <w:szCs w:val="24"/>
          <w:shd w:val="clear" w:color="auto" w:fill="auto"/>
        </w:rPr>
        <w:t>et al.</w:t>
      </w:r>
      <w:r w:rsidRPr="00D10639">
        <w:rPr>
          <w:szCs w:val="24"/>
        </w:rPr>
        <w:t xml:space="preserve"> </w:t>
      </w:r>
      <w:proofErr w:type="spellStart"/>
      <w:r w:rsidRPr="00D10639">
        <w:rPr>
          <w:rStyle w:val="bibarticle"/>
          <w:i/>
          <w:szCs w:val="24"/>
          <w:shd w:val="clear" w:color="auto" w:fill="auto"/>
        </w:rPr>
        <w:t>limma</w:t>
      </w:r>
      <w:proofErr w:type="spellEnd"/>
      <w:r w:rsidRPr="00D10639">
        <w:rPr>
          <w:rStyle w:val="bibarticle"/>
          <w:szCs w:val="24"/>
          <w:shd w:val="clear" w:color="auto" w:fill="auto"/>
        </w:rPr>
        <w:t xml:space="preserve"> powers differential expression analyses for RNA-sequencing and microarray studies.</w:t>
      </w:r>
      <w:r w:rsidRPr="00D10639">
        <w:rPr>
          <w:szCs w:val="24"/>
        </w:rPr>
        <w:t xml:space="preserve"> </w:t>
      </w:r>
      <w:proofErr w:type="gramStart"/>
      <w:r w:rsidRPr="00D10639">
        <w:rPr>
          <w:rStyle w:val="bibjournal"/>
          <w:szCs w:val="24"/>
          <w:shd w:val="clear" w:color="auto" w:fill="auto"/>
        </w:rPr>
        <w:t>Nucleic Acids Res.</w:t>
      </w:r>
      <w:r w:rsidRPr="00D10639">
        <w:rPr>
          <w:szCs w:val="24"/>
        </w:rPr>
        <w:t xml:space="preserve"> </w:t>
      </w:r>
      <w:r w:rsidRPr="00D10639">
        <w:rPr>
          <w:rStyle w:val="bibvolume"/>
          <w:szCs w:val="24"/>
          <w:shd w:val="clear" w:color="auto" w:fill="auto"/>
        </w:rPr>
        <w:t>43</w:t>
      </w:r>
      <w:r w:rsidRPr="00D10639">
        <w:rPr>
          <w:szCs w:val="24"/>
        </w:rPr>
        <w:t xml:space="preserve">, </w:t>
      </w:r>
      <w:r w:rsidRPr="00D10639">
        <w:rPr>
          <w:rStyle w:val="bibfpage"/>
          <w:szCs w:val="24"/>
          <w:shd w:val="clear" w:color="auto" w:fill="auto"/>
        </w:rPr>
        <w:t>e47</w:t>
      </w:r>
      <w:r w:rsidRPr="00D10639">
        <w:rPr>
          <w:szCs w:val="24"/>
        </w:rPr>
        <w:t xml:space="preserve"> (</w:t>
      </w:r>
      <w:r w:rsidRPr="00D10639">
        <w:rPr>
          <w:rStyle w:val="bibyear"/>
          <w:szCs w:val="24"/>
          <w:shd w:val="clear" w:color="auto" w:fill="auto"/>
        </w:rPr>
        <w:t>2015</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_id=\"b48\" _issn=\"1532-4435\" _pubmed=\"NOT_FOUND\""</w:instrText>
      </w:r>
      <w:r w:rsidRPr="00D10639">
        <w:rPr>
          <w:szCs w:val="24"/>
        </w:rPr>
        <w:fldChar w:fldCharType="separate"/>
      </w:r>
      <w:r w:rsidRPr="00D10639">
        <w:rPr>
          <w:szCs w:val="24"/>
        </w:rPr>
        <w:instrText xml:space="preserve"> _id="b48" _issn="1532-4435" _pubmed="NOT_FOUND"</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48</w:t>
      </w:r>
      <w:r w:rsidRPr="00D10639">
        <w:rPr>
          <w:szCs w:val="24"/>
        </w:rPr>
        <w:t>.</w:t>
      </w:r>
      <w:r w:rsidRPr="00D10639">
        <w:rPr>
          <w:szCs w:val="24"/>
        </w:rPr>
        <w:tab/>
      </w:r>
      <w:proofErr w:type="spellStart"/>
      <w:r w:rsidRPr="00D10639">
        <w:rPr>
          <w:rStyle w:val="bibsurname"/>
          <w:szCs w:val="24"/>
          <w:shd w:val="clear" w:color="auto" w:fill="auto"/>
        </w:rPr>
        <w:t>Demšar</w:t>
      </w:r>
      <w:proofErr w:type="spellEnd"/>
      <w:r w:rsidRPr="00D10639">
        <w:rPr>
          <w:szCs w:val="24"/>
        </w:rPr>
        <w:t xml:space="preserve">, </w:t>
      </w:r>
      <w:r w:rsidRPr="00D10639">
        <w:rPr>
          <w:rStyle w:val="bibfname"/>
          <w:szCs w:val="24"/>
          <w:shd w:val="clear" w:color="auto" w:fill="auto"/>
        </w:rPr>
        <w:t>J.</w:t>
      </w:r>
      <w:r w:rsidRPr="00D10639">
        <w:rPr>
          <w:szCs w:val="24"/>
        </w:rPr>
        <w:t xml:space="preserve"> </w:t>
      </w:r>
      <w:r w:rsidRPr="00D10639">
        <w:rPr>
          <w:rStyle w:val="bibarticle"/>
          <w:szCs w:val="24"/>
          <w:shd w:val="clear" w:color="auto" w:fill="auto"/>
        </w:rPr>
        <w:t>Statistical comparisons of classifiers over multiple data sets.</w:t>
      </w:r>
      <w:r w:rsidRPr="00D10639">
        <w:rPr>
          <w:szCs w:val="24"/>
        </w:rPr>
        <w:t xml:space="preserve"> </w:t>
      </w:r>
      <w:r w:rsidRPr="00D10639">
        <w:rPr>
          <w:rStyle w:val="bibjournal"/>
          <w:szCs w:val="24"/>
          <w:shd w:val="clear" w:color="auto" w:fill="auto"/>
        </w:rPr>
        <w:t xml:space="preserve">J. Mach. Learn. </w:t>
      </w:r>
      <w:proofErr w:type="gramStart"/>
      <w:r w:rsidRPr="00D10639">
        <w:rPr>
          <w:rStyle w:val="bibjournal"/>
          <w:szCs w:val="24"/>
          <w:shd w:val="clear" w:color="auto" w:fill="auto"/>
        </w:rPr>
        <w:t>Res.</w:t>
      </w:r>
      <w:r w:rsidRPr="00D10639">
        <w:rPr>
          <w:szCs w:val="24"/>
        </w:rPr>
        <w:t xml:space="preserve"> </w:t>
      </w:r>
      <w:r w:rsidRPr="00D10639">
        <w:rPr>
          <w:rStyle w:val="bibvolume"/>
          <w:szCs w:val="24"/>
          <w:shd w:val="clear" w:color="auto" w:fill="auto"/>
        </w:rPr>
        <w:t>7</w:t>
      </w:r>
      <w:r w:rsidRPr="00D10639">
        <w:rPr>
          <w:szCs w:val="24"/>
        </w:rPr>
        <w:t xml:space="preserve">, </w:t>
      </w:r>
      <w:r w:rsidRPr="00D10639">
        <w:rPr>
          <w:rStyle w:val="bibfpage"/>
          <w:szCs w:val="24"/>
          <w:shd w:val="clear" w:color="auto" w:fill="auto"/>
        </w:rPr>
        <w:t>1</w:t>
      </w:r>
      <w:r w:rsidRPr="00D10639">
        <w:rPr>
          <w:szCs w:val="24"/>
        </w:rPr>
        <w:t>–</w:t>
      </w:r>
      <w:r w:rsidRPr="00D10639">
        <w:rPr>
          <w:rStyle w:val="biblpage"/>
          <w:szCs w:val="24"/>
          <w:shd w:val="clear" w:color="auto" w:fill="auto"/>
        </w:rPr>
        <w:t>30</w:t>
      </w:r>
      <w:r w:rsidRPr="00D10639">
        <w:rPr>
          <w:szCs w:val="24"/>
        </w:rPr>
        <w:t xml:space="preserve"> (</w:t>
      </w:r>
      <w:r w:rsidRPr="00D10639">
        <w:rPr>
          <w:rStyle w:val="bibyear"/>
          <w:szCs w:val="24"/>
          <w:shd w:val="clear" w:color="auto" w:fill="auto"/>
        </w:rPr>
        <w:t>2006</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p w:rsidR="00FD27D1" w:rsidRPr="00D10639" w:rsidRDefault="00FD27D1">
      <w:pPr>
        <w:pStyle w:val="OnlineReference"/>
        <w:autoSpaceDE w:val="0"/>
        <w:autoSpaceDN w:val="0"/>
        <w:adjustRightInd w:val="0"/>
        <w:rPr>
          <w:szCs w:val="24"/>
        </w:rPr>
      </w:pPr>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begin"/>
      </w:r>
      <w:r w:rsidRPr="00D10639">
        <w:rPr>
          <w:szCs w:val="24"/>
        </w:rPr>
        <w:instrText>QUOTE " _id=\"b49\" _issn=\"0952-8385\" _pubmed=\"NOT_FOUND&amp;semi;INVALID_JOURNAL\""</w:instrText>
      </w:r>
      <w:r w:rsidRPr="00D10639">
        <w:rPr>
          <w:szCs w:val="24"/>
        </w:rPr>
        <w:fldChar w:fldCharType="separate"/>
      </w:r>
      <w:r w:rsidRPr="00D10639">
        <w:rPr>
          <w:szCs w:val="24"/>
        </w:rPr>
        <w:instrText xml:space="preserve"> _id="b49" _issn="0952-8385" _pubmed="NOT_FOUND&amp;semi;INVALID_JOURNAL"</w:instrText>
      </w:r>
      <w:r w:rsidRPr="00D10639">
        <w:rPr>
          <w:szCs w:val="24"/>
        </w:rPr>
        <w:fldChar w:fldCharType="end"/>
      </w:r>
      <w:r w:rsidRPr="00D10639">
        <w:rPr>
          <w:szCs w:val="24"/>
        </w:rPr>
        <w:instrText>"</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 AND(</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1</w:instrText>
      </w:r>
      <w:r w:rsidRPr="00D10639">
        <w:rPr>
          <w:szCs w:val="24"/>
        </w:rPr>
        <w:fldChar w:fldCharType="end"/>
      </w:r>
      <w:r w:rsidRPr="00D10639">
        <w:rPr>
          <w:szCs w:val="24"/>
        </w:rPr>
        <w:instrText>,</w:instrText>
      </w:r>
      <w:r w:rsidRPr="00D10639">
        <w:rPr>
          <w:szCs w:val="24"/>
        </w:rPr>
        <w:fldChar w:fldCharType="begin"/>
      </w:r>
      <w:r w:rsidRPr="00D10639">
        <w:rPr>
          <w:szCs w:val="24"/>
        </w:rPr>
        <w:instrText>COMPARE</w:instrText>
      </w:r>
      <w:r w:rsidRPr="00D10639">
        <w:rPr>
          <w:szCs w:val="24"/>
        </w:rPr>
        <w:fldChar w:fldCharType="begin"/>
      </w:r>
      <w:r w:rsidRPr="00D10639">
        <w:rPr>
          <w:szCs w:val="24"/>
        </w:rPr>
        <w:instrText>DOCPROPERTY "x_a"</w:instrText>
      </w:r>
      <w:r w:rsidRPr="00D10639">
        <w:rPr>
          <w:szCs w:val="24"/>
        </w:rPr>
        <w:fldChar w:fldCharType="separate"/>
      </w:r>
      <w:r w:rsidRPr="00D10639">
        <w:rPr>
          <w:szCs w:val="24"/>
        </w:rPr>
        <w:instrText>N</w:instrText>
      </w:r>
      <w:r w:rsidRPr="00D10639">
        <w:rPr>
          <w:szCs w:val="24"/>
        </w:rPr>
        <w:fldChar w:fldCharType="end"/>
      </w:r>
      <w:r w:rsidRPr="00D10639">
        <w:rPr>
          <w:szCs w:val="24"/>
        </w:rPr>
        <w:instrText>&lt;&gt; N</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0</w:instrText>
      </w:r>
      <w:r w:rsidRPr="00D10639">
        <w:rPr>
          <w:szCs w:val="24"/>
        </w:rPr>
        <w:fldChar w:fldCharType="end"/>
      </w:r>
      <w:r w:rsidRPr="00D10639">
        <w:rPr>
          <w:szCs w:val="24"/>
        </w:rPr>
        <w:instrText>= 1 "</w:instrText>
      </w:r>
      <w:r w:rsidRPr="00D10639">
        <w:rPr>
          <w:szCs w:val="24"/>
        </w:rPr>
        <w:fldChar w:fldCharType="begin"/>
      </w:r>
      <w:r w:rsidRPr="00D10639">
        <w:rPr>
          <w:szCs w:val="24"/>
        </w:rPr>
        <w:instrText>QUOTE ""</w:instrText>
      </w:r>
      <w:r w:rsidRPr="00D10639">
        <w:rPr>
          <w:szCs w:val="24"/>
        </w:rPr>
        <w:fldChar w:fldCharType="end"/>
      </w:r>
      <w:r w:rsidRPr="00D10639">
        <w:rPr>
          <w:szCs w:val="24"/>
        </w:rPr>
        <w:instrText>"</w:instrText>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r w:rsidRPr="00D10639">
        <w:rPr>
          <w:rStyle w:val="bibnumber"/>
          <w:szCs w:val="24"/>
        </w:rPr>
        <w:t>49</w:t>
      </w:r>
      <w:r w:rsidRPr="00D10639">
        <w:rPr>
          <w:szCs w:val="24"/>
        </w:rPr>
        <w:t>.</w:t>
      </w:r>
      <w:r w:rsidRPr="00D10639">
        <w:rPr>
          <w:szCs w:val="24"/>
        </w:rPr>
        <w:tab/>
      </w:r>
      <w:proofErr w:type="spellStart"/>
      <w:r w:rsidRPr="00D10639">
        <w:rPr>
          <w:rStyle w:val="bibsurname"/>
          <w:szCs w:val="24"/>
          <w:shd w:val="clear" w:color="auto" w:fill="auto"/>
        </w:rPr>
        <w:t>Benjamini</w:t>
      </w:r>
      <w:proofErr w:type="spellEnd"/>
      <w:r w:rsidRPr="00D10639">
        <w:rPr>
          <w:szCs w:val="24"/>
        </w:rPr>
        <w:t xml:space="preserve">, </w:t>
      </w:r>
      <w:r w:rsidRPr="00D10639">
        <w:rPr>
          <w:rStyle w:val="bibfname"/>
          <w:szCs w:val="24"/>
          <w:shd w:val="clear" w:color="auto" w:fill="auto"/>
        </w:rPr>
        <w:t>Y.</w:t>
      </w:r>
      <w:r w:rsidRPr="00D10639">
        <w:rPr>
          <w:szCs w:val="24"/>
        </w:rPr>
        <w:t xml:space="preserve"> </w:t>
      </w:r>
      <w:r w:rsidR="00D1448F" w:rsidRPr="00D10639">
        <w:rPr>
          <w:szCs w:val="24"/>
        </w:rPr>
        <w:t xml:space="preserve">&amp; </w:t>
      </w:r>
      <w:r w:rsidR="00D1448F" w:rsidRPr="00D10639">
        <w:rPr>
          <w:rStyle w:val="bibsurname"/>
          <w:shd w:val="clear" w:color="auto" w:fill="auto"/>
        </w:rPr>
        <w:t>Hochberg</w:t>
      </w:r>
      <w:r w:rsidR="00D1448F" w:rsidRPr="00D10639">
        <w:rPr>
          <w:szCs w:val="24"/>
        </w:rPr>
        <w:t xml:space="preserve">, </w:t>
      </w:r>
      <w:r w:rsidR="00D1448F" w:rsidRPr="00D10639">
        <w:rPr>
          <w:rStyle w:val="bibfname"/>
          <w:shd w:val="clear" w:color="auto" w:fill="auto"/>
        </w:rPr>
        <w:t>Y.</w:t>
      </w:r>
      <w:r w:rsidRPr="00D10639">
        <w:rPr>
          <w:szCs w:val="24"/>
        </w:rPr>
        <w:t xml:space="preserve"> </w:t>
      </w:r>
      <w:proofErr w:type="gramStart"/>
      <w:r w:rsidRPr="00D10639">
        <w:rPr>
          <w:rStyle w:val="bibarticle"/>
          <w:szCs w:val="24"/>
          <w:shd w:val="clear" w:color="auto" w:fill="auto"/>
        </w:rPr>
        <w:t>Controlling</w:t>
      </w:r>
      <w:proofErr w:type="gramEnd"/>
      <w:r w:rsidRPr="00D10639">
        <w:rPr>
          <w:rStyle w:val="bibarticle"/>
          <w:szCs w:val="24"/>
          <w:shd w:val="clear" w:color="auto" w:fill="auto"/>
        </w:rPr>
        <w:t xml:space="preserve"> the false discovery rate: </w:t>
      </w:r>
      <w:r w:rsidR="00D1448F" w:rsidRPr="00D10639">
        <w:rPr>
          <w:rStyle w:val="bibarticle"/>
          <w:szCs w:val="24"/>
          <w:shd w:val="clear" w:color="auto" w:fill="auto"/>
        </w:rPr>
        <w:t>a</w:t>
      </w:r>
      <w:r w:rsidRPr="00D10639">
        <w:rPr>
          <w:rStyle w:val="bibarticle"/>
          <w:szCs w:val="24"/>
          <w:shd w:val="clear" w:color="auto" w:fill="auto"/>
        </w:rPr>
        <w:t xml:space="preserve"> practical and powerful approach to multiple testing.</w:t>
      </w:r>
      <w:r w:rsidRPr="00D10639">
        <w:rPr>
          <w:szCs w:val="24"/>
        </w:rPr>
        <w:t xml:space="preserve"> </w:t>
      </w:r>
      <w:proofErr w:type="gramStart"/>
      <w:r w:rsidRPr="00D10639">
        <w:rPr>
          <w:rStyle w:val="bibjournal"/>
          <w:szCs w:val="24"/>
          <w:shd w:val="clear" w:color="auto" w:fill="auto"/>
        </w:rPr>
        <w:t>J.</w:t>
      </w:r>
      <w:r w:rsidR="00D1448F" w:rsidRPr="00D10639">
        <w:rPr>
          <w:rStyle w:val="bibjournal"/>
          <w:szCs w:val="24"/>
          <w:shd w:val="clear" w:color="auto" w:fill="auto"/>
        </w:rPr>
        <w:t xml:space="preserve"> </w:t>
      </w:r>
      <w:r w:rsidRPr="00D10639">
        <w:rPr>
          <w:rStyle w:val="bibjournal"/>
          <w:szCs w:val="24"/>
          <w:shd w:val="clear" w:color="auto" w:fill="auto"/>
        </w:rPr>
        <w:t>R. Stat. Soc.</w:t>
      </w:r>
      <w:r w:rsidR="00D1448F" w:rsidRPr="00D10639">
        <w:rPr>
          <w:rStyle w:val="bibjournal"/>
          <w:szCs w:val="24"/>
          <w:shd w:val="clear" w:color="auto" w:fill="auto"/>
        </w:rPr>
        <w:t xml:space="preserve"> Series B Stat. </w:t>
      </w:r>
      <w:proofErr w:type="spellStart"/>
      <w:r w:rsidR="00D1448F" w:rsidRPr="00D10639">
        <w:rPr>
          <w:rStyle w:val="bibjournal"/>
          <w:szCs w:val="24"/>
          <w:shd w:val="clear" w:color="auto" w:fill="auto"/>
        </w:rPr>
        <w:t>Methodol</w:t>
      </w:r>
      <w:proofErr w:type="spellEnd"/>
      <w:r w:rsidR="00D1448F" w:rsidRPr="00D10639">
        <w:rPr>
          <w:rStyle w:val="bibjournal"/>
          <w:szCs w:val="24"/>
          <w:shd w:val="clear" w:color="auto" w:fill="auto"/>
        </w:rPr>
        <w:t>.</w:t>
      </w:r>
      <w:proofErr w:type="gramEnd"/>
      <w:r w:rsidRPr="00D10639">
        <w:rPr>
          <w:szCs w:val="24"/>
        </w:rPr>
        <w:t xml:space="preserve"> </w:t>
      </w:r>
      <w:proofErr w:type="gramStart"/>
      <w:r w:rsidRPr="00D10639">
        <w:rPr>
          <w:rStyle w:val="bibvolume"/>
          <w:szCs w:val="24"/>
          <w:shd w:val="clear" w:color="auto" w:fill="auto"/>
        </w:rPr>
        <w:t>57</w:t>
      </w:r>
      <w:r w:rsidRPr="00D10639">
        <w:rPr>
          <w:szCs w:val="24"/>
        </w:rPr>
        <w:t xml:space="preserve">, </w:t>
      </w:r>
      <w:r w:rsidRPr="00D10639">
        <w:rPr>
          <w:rStyle w:val="bibfpage"/>
          <w:szCs w:val="24"/>
          <w:shd w:val="clear" w:color="auto" w:fill="auto"/>
        </w:rPr>
        <w:t>289</w:t>
      </w:r>
      <w:r w:rsidRPr="00D10639">
        <w:rPr>
          <w:szCs w:val="24"/>
        </w:rPr>
        <w:t>–</w:t>
      </w:r>
      <w:r w:rsidRPr="00D10639">
        <w:rPr>
          <w:rStyle w:val="biblpage"/>
          <w:szCs w:val="24"/>
          <w:shd w:val="clear" w:color="auto" w:fill="auto"/>
        </w:rPr>
        <w:t>300</w:t>
      </w:r>
      <w:r w:rsidRPr="00D10639">
        <w:rPr>
          <w:szCs w:val="24"/>
        </w:rPr>
        <w:t xml:space="preserve"> (</w:t>
      </w:r>
      <w:r w:rsidRPr="00D10639">
        <w:rPr>
          <w:rStyle w:val="bibyear"/>
          <w:szCs w:val="24"/>
          <w:shd w:val="clear" w:color="auto" w:fill="auto"/>
        </w:rPr>
        <w:t>1995</w:t>
      </w:r>
      <w:r w:rsidRPr="00D10639">
        <w:rPr>
          <w:szCs w:val="24"/>
        </w:rPr>
        <w:t>).</w:t>
      </w:r>
      <w:proofErr w:type="gramEnd"/>
      <w:r w:rsidRPr="00D10639">
        <w:rPr>
          <w:szCs w:val="24"/>
        </w:rPr>
        <w:fldChar w:fldCharType="begin"/>
      </w:r>
      <w:r w:rsidRPr="00D10639">
        <w:rPr>
          <w:szCs w:val="24"/>
        </w:rPr>
        <w:instrText>IF "x_-3" "</w:instrText>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instrText>&lt;/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instrText>&gt;</w:instrText>
      </w:r>
      <w:r w:rsidRPr="00D10639">
        <w:rPr>
          <w:szCs w:val="24"/>
        </w:rPr>
        <w:fldChar w:fldCharType="end"/>
      </w:r>
      <w:r w:rsidRPr="00D10639">
        <w:rPr>
          <w:szCs w:val="24"/>
        </w:rPr>
        <w:instrText>" ""</w:instrText>
      </w:r>
      <w:r w:rsidRPr="00D10639">
        <w:rPr>
          <w:szCs w:val="24"/>
        </w:rPr>
        <w:fldChar w:fldCharType="separate"/>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"&lt;/</w:instrText>
      </w:r>
      <w:r w:rsidRPr="00D10639">
        <w:rPr>
          <w:szCs w:val="24"/>
        </w:rPr>
        <w:fldChar w:fldCharType="begin"/>
      </w:r>
      <w:r w:rsidRPr="00D10639">
        <w:rPr>
          <w:szCs w:val="24"/>
        </w:rPr>
        <w:instrText>QUOTE "jrn"</w:instrText>
      </w:r>
      <w:r w:rsidRPr="00D10639">
        <w:rPr>
          <w:szCs w:val="24"/>
        </w:rPr>
        <w:fldChar w:fldCharType="separate"/>
      </w:r>
      <w:r w:rsidRPr="00D10639">
        <w:rPr>
          <w:szCs w:val="24"/>
        </w:rPr>
        <w:instrText>jrn</w:instrText>
      </w:r>
      <w:r w:rsidRPr="00D10639">
        <w:rPr>
          <w:szCs w:val="24"/>
        </w:rPr>
        <w:fldChar w:fldCharType="end"/>
      </w:r>
      <w:r w:rsidRPr="00D10639">
        <w:rPr>
          <w:szCs w:val="24"/>
        </w:rPr>
        <w:instrText>"</w:instrText>
      </w:r>
      <w:r w:rsidRPr="00D10639">
        <w:rPr>
          <w:szCs w:val="24"/>
        </w:rPr>
        <w:fldChar w:fldCharType="separate"/>
      </w:r>
      <w:r w:rsidRPr="00D10639">
        <w:rPr>
          <w:szCs w:val="24"/>
        </w:rPr>
        <w:t>&lt;/</w:t>
      </w:r>
      <w:r w:rsidRPr="00D10639">
        <w:rPr>
          <w:szCs w:val="24"/>
        </w:rPr>
        <w:fldChar w:fldCharType="begin"/>
      </w:r>
      <w:r w:rsidRPr="00D10639">
        <w:rPr>
          <w:szCs w:val="24"/>
        </w:rPr>
        <w:instrText>QUOTE "jrn"</w:instrText>
      </w:r>
      <w:r w:rsidRPr="00D10639">
        <w:rPr>
          <w:szCs w:val="24"/>
        </w:rPr>
        <w:fldChar w:fldCharType="separate"/>
      </w:r>
      <w:r w:rsidRPr="00D10639">
        <w:rPr>
          <w:szCs w:val="24"/>
        </w:rPr>
        <w:t>jrn</w:t>
      </w:r>
      <w:r w:rsidRPr="00D10639">
        <w:rPr>
          <w:szCs w:val="24"/>
        </w:rPr>
        <w:fldChar w:fldCharType="end"/>
      </w:r>
      <w:r w:rsidRPr="00D10639">
        <w:rPr>
          <w:szCs w:val="24"/>
        </w:rPr>
        <w:fldChar w:fldCharType="end"/>
      </w:r>
      <w:r w:rsidRPr="00D10639">
        <w:rPr>
          <w:szCs w:val="24"/>
        </w:rPr>
        <w:fldChar w:fldCharType="begin"/>
      </w:r>
      <w:r w:rsidRPr="00D10639">
        <w:rPr>
          <w:szCs w:val="24"/>
        </w:rPr>
        <w:instrText>IF</w:instrText>
      </w:r>
      <w:r w:rsidRPr="00D10639">
        <w:rPr>
          <w:szCs w:val="24"/>
        </w:rPr>
        <w:fldChar w:fldCharType="begin"/>
      </w:r>
      <w:r w:rsidRPr="00D10639">
        <w:rPr>
          <w:szCs w:val="24"/>
        </w:rPr>
        <w:instrText>DOCPROPERTY "x_t"</w:instrText>
      </w:r>
      <w:r w:rsidRPr="00D10639">
        <w:rPr>
          <w:szCs w:val="24"/>
        </w:rPr>
        <w:fldChar w:fldCharType="separate"/>
      </w:r>
      <w:r w:rsidRPr="00D10639">
        <w:rPr>
          <w:szCs w:val="24"/>
        </w:rPr>
        <w:instrText>Y</w:instrText>
      </w:r>
      <w:r w:rsidRPr="00D10639">
        <w:rPr>
          <w:szCs w:val="24"/>
        </w:rPr>
        <w:fldChar w:fldCharType="end"/>
      </w:r>
      <w:r w:rsidRPr="00D10639">
        <w:rPr>
          <w:szCs w:val="24"/>
        </w:rPr>
        <w:instrText>&lt;&gt; N "&gt;"</w:instrText>
      </w:r>
      <w:r w:rsidRPr="00D10639">
        <w:rPr>
          <w:szCs w:val="24"/>
        </w:rPr>
        <w:fldChar w:fldCharType="separate"/>
      </w:r>
      <w:r w:rsidRPr="00D10639">
        <w:rPr>
          <w:szCs w:val="24"/>
        </w:rPr>
        <w:t>&gt;</w:t>
      </w:r>
      <w:r w:rsidRPr="00D10639">
        <w:rPr>
          <w:szCs w:val="24"/>
        </w:rPr>
        <w:fldChar w:fldCharType="end"/>
      </w:r>
      <w:r w:rsidRPr="00D10639">
        <w:rPr>
          <w:szCs w:val="24"/>
        </w:rPr>
        <w:fldChar w:fldCharType="end"/>
      </w:r>
    </w:p>
    <w:sectPr w:rsidR="00FD27D1" w:rsidRPr="00D10639" w:rsidSect="00212247">
      <w:footerReference w:type="default" r:id="rId38"/>
      <w:pgSz w:w="11906" w:h="16838"/>
      <w:pgMar w:top="1134" w:right="1134" w:bottom="1686" w:left="1134" w:header="0" w:footer="1134"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uardo Gusmao" w:date="2016-02-04T21:37:00Z" w:initials="EG">
    <w:p w:rsidR="0057212E" w:rsidRDefault="0057212E">
      <w:pPr>
        <w:pStyle w:val="Textodecomentrio"/>
      </w:pPr>
      <w:r>
        <w:rPr>
          <w:rStyle w:val="Refdecomentrio"/>
        </w:rPr>
        <w:annotationRef/>
      </w:r>
      <w:r>
        <w:t>The term “motif-predicted binding site” is used before in the previous paragraph. Should the abbreviation “MPBS” be defined before (in the previous paragraph)?</w:t>
      </w:r>
    </w:p>
  </w:comment>
  <w:comment w:id="1" w:author="Eduardo Gusmao" w:date="2016-02-04T21:37:00Z" w:initials="EG">
    <w:p w:rsidR="0057212E" w:rsidRDefault="0057212E">
      <w:pPr>
        <w:pStyle w:val="Textodecomentrio"/>
      </w:pPr>
      <w:r>
        <w:rPr>
          <w:rStyle w:val="Refdecomentrio"/>
        </w:rPr>
        <w:annotationRef/>
      </w:r>
      <w:r>
        <w:t>We have changed the sentence to make this point clearer. It is not correct to talk about “peak resolution”. Instead, we prefer to use the term “signal resolution”. You can also say: “Second, ChIP-seq data inherently have a lower resolution than DNase-seq data”.</w:t>
      </w:r>
    </w:p>
  </w:comment>
  <w:comment w:id="7" w:author="Eduardo Gusmao" w:date="2016-02-04T21:37:00Z" w:initials="EG">
    <w:p w:rsidR="0057212E" w:rsidRDefault="0057212E">
      <w:pPr>
        <w:pStyle w:val="Textodecomentrio"/>
      </w:pPr>
      <w:r>
        <w:rPr>
          <w:rStyle w:val="Refdecomentrio"/>
        </w:rPr>
        <w:annotationRef/>
      </w:r>
      <w:r>
        <w:t>We made a mistake here. Please change.</w:t>
      </w:r>
    </w:p>
  </w:comment>
  <w:comment w:id="12" w:author="Eduardo Gusmao" w:date="2016-02-04T21:37:00Z" w:initials="EG">
    <w:p w:rsidR="0057212E" w:rsidRDefault="0057212E">
      <w:pPr>
        <w:pStyle w:val="Textodecomentrio"/>
      </w:pPr>
      <w:r>
        <w:rPr>
          <w:rStyle w:val="Refdecomentrio"/>
        </w:rPr>
        <w:annotationRef/>
      </w:r>
      <w:r>
        <w:t>Yes.</w:t>
      </w:r>
    </w:p>
  </w:comment>
  <w:comment w:id="15" w:author="Eduardo Gusmao" w:date="2016-02-04T21:37:00Z" w:initials="EG">
    <w:p w:rsidR="0057212E" w:rsidRDefault="0057212E">
      <w:pPr>
        <w:pStyle w:val="Textodecomentrio"/>
      </w:pPr>
      <w:r>
        <w:rPr>
          <w:rStyle w:val="Refdecomentrio"/>
        </w:rPr>
        <w:annotationRef/>
      </w:r>
      <w:r>
        <w:t>This text was removed from Figure 3a and added here because it was requested by the copyeditor. A little introduction was needed to wrap the text and make it clearer. Please let us know of any problems regarding word count.</w:t>
      </w:r>
    </w:p>
  </w:comment>
  <w:comment w:id="32" w:author="Eduardo Gusmao" w:date="2016-02-04T21:37:00Z" w:initials="EG">
    <w:p w:rsidR="0057212E" w:rsidRDefault="0057212E">
      <w:pPr>
        <w:pStyle w:val="Textodecomentrio"/>
      </w:pPr>
      <w:r>
        <w:rPr>
          <w:rStyle w:val="Refdecomentrio"/>
        </w:rPr>
        <w:annotationRef/>
      </w:r>
      <w:r>
        <w:t>We would like to have it fully spelled here not to confound the methods HINT-BC and HINT-BCN, since they are different and not included within each other.</w:t>
      </w:r>
    </w:p>
  </w:comment>
  <w:comment w:id="37" w:author="Eduardo Gusmao" w:date="2016-02-04T21:37:00Z" w:initials="EG">
    <w:p w:rsidR="0057212E" w:rsidRDefault="0057212E">
      <w:pPr>
        <w:pStyle w:val="Textodecomentrio"/>
      </w:pPr>
      <w:r>
        <w:rPr>
          <w:rStyle w:val="Refdecomentrio"/>
        </w:rPr>
        <w:annotationRef/>
      </w:r>
      <w:r>
        <w:t>We made a mistake here. Please correct.</w:t>
      </w:r>
    </w:p>
  </w:comment>
  <w:comment w:id="41" w:author="Eduardo Gusmao" w:date="2016-02-04T21:37:00Z" w:initials="EG">
    <w:p w:rsidR="0057212E" w:rsidRDefault="0057212E">
      <w:pPr>
        <w:pStyle w:val="Textodecomentrio"/>
      </w:pPr>
      <w:r>
        <w:rPr>
          <w:rStyle w:val="Refdecomentrio"/>
        </w:rPr>
        <w:annotationRef/>
      </w:r>
      <w:r>
        <w:t>Yes.</w:t>
      </w:r>
    </w:p>
  </w:comment>
  <w:comment w:id="42" w:author="Eduardo Gusmao" w:date="2016-02-04T21:37:00Z" w:initials="EG">
    <w:p w:rsidR="0057212E" w:rsidRDefault="0057212E">
      <w:pPr>
        <w:pStyle w:val="Textodecomentrio"/>
      </w:pPr>
      <w:r>
        <w:rPr>
          <w:rStyle w:val="Refdecomentrio"/>
        </w:rPr>
        <w:annotationRef/>
      </w:r>
      <w:r>
        <w:t>We made a mistake here. Please correct.</w:t>
      </w:r>
    </w:p>
  </w:comment>
  <w:comment w:id="45" w:author="Eduardo Gusmao" w:date="2016-02-04T21:37:00Z" w:initials="EG">
    <w:p w:rsidR="006B3070" w:rsidRDefault="006B3070">
      <w:pPr>
        <w:pStyle w:val="Textodecomentrio"/>
      </w:pPr>
      <w:r>
        <w:rPr>
          <w:rStyle w:val="Refdecomentrio"/>
        </w:rPr>
        <w:annotationRef/>
      </w:r>
      <w:r>
        <w:t>Please correct.</w:t>
      </w:r>
    </w:p>
  </w:comment>
  <w:comment w:id="48" w:author="Eduardo Gusmao" w:date="2016-02-04T21:37:00Z" w:initials="EG">
    <w:p w:rsidR="00FA7A85" w:rsidRDefault="00FA7A85">
      <w:pPr>
        <w:pStyle w:val="Textodecomentrio"/>
      </w:pPr>
      <w:r>
        <w:rPr>
          <w:rStyle w:val="Refdecomentrio"/>
        </w:rPr>
        <w:annotationRef/>
      </w:r>
      <w:r>
        <w:t>Please correct.</w:t>
      </w:r>
    </w:p>
  </w:comment>
  <w:comment w:id="50" w:author="Eduardo Gusmao" w:date="2016-02-04T21:37:00Z" w:initials="EG">
    <w:p w:rsidR="00ED0CF6" w:rsidRDefault="00ED0CF6">
      <w:pPr>
        <w:pStyle w:val="Textodecomentrio"/>
      </w:pPr>
      <w:r>
        <w:rPr>
          <w:rStyle w:val="Refdecomentrio"/>
        </w:rPr>
        <w:annotationRef/>
      </w:r>
      <w:r>
        <w:t>Please correct.</w:t>
      </w:r>
    </w:p>
  </w:comment>
  <w:comment w:id="52" w:author="Eduardo Gusmao" w:date="2016-02-04T21:37:00Z" w:initials="EG">
    <w:p w:rsidR="0057212E" w:rsidRDefault="0057212E">
      <w:pPr>
        <w:pStyle w:val="Textodecomentrio"/>
      </w:pPr>
      <w:r>
        <w:t xml:space="preserve">We moved this text to the second paragraph of </w:t>
      </w:r>
      <w:r>
        <w:rPr>
          <w:rStyle w:val="Refdecomentrio"/>
        </w:rPr>
        <w:annotationRef/>
      </w:r>
      <w:r>
        <w:t>“impact of experimental artifacts”.</w:t>
      </w:r>
    </w:p>
  </w:comment>
  <w:comment w:id="55" w:author="Eduardo Gusmao" w:date="2016-02-04T21:37:00Z" w:initials="EG">
    <w:p w:rsidR="0057212E" w:rsidRDefault="0057212E">
      <w:pPr>
        <w:pStyle w:val="Textodecomentrio"/>
      </w:pPr>
      <w:r>
        <w:rPr>
          <w:rStyle w:val="Refdecomentrio"/>
        </w:rPr>
        <w:annotationRef/>
      </w:r>
      <w:r>
        <w:t>Yes, the lines represent the linear regression’s best fit. We added some text to clarify that.</w:t>
      </w:r>
    </w:p>
  </w:comment>
  <w:comment w:id="65" w:author="Eduardo Gusmao" w:date="2016-02-04T21:37:00Z" w:initials="EG">
    <w:p w:rsidR="0057212E" w:rsidRDefault="0057212E">
      <w:pPr>
        <w:pStyle w:val="Textodecomentrio"/>
      </w:pPr>
      <w:r>
        <w:rPr>
          <w:rStyle w:val="Refdecomentrio"/>
        </w:rPr>
        <w:annotationRef/>
      </w:r>
      <w:r>
        <w:t>Please feel free to reposition the institution name to the best fit.</w:t>
      </w:r>
    </w:p>
  </w:comment>
  <w:comment w:id="69" w:author="Eduardo Gusmao" w:date="2016-02-04T21:37:00Z" w:initials="EG">
    <w:p w:rsidR="0057212E" w:rsidRDefault="0057212E">
      <w:pPr>
        <w:pStyle w:val="Textodecomentrio"/>
      </w:pPr>
      <w:r>
        <w:rPr>
          <w:rStyle w:val="Refdecomentrio"/>
        </w:rPr>
        <w:annotationRef/>
      </w:r>
      <w:r>
        <w:t>Please feel free to reposition the institution name to the best fit.</w:t>
      </w:r>
    </w:p>
  </w:comment>
  <w:comment w:id="78" w:author="Eduardo Gusmao" w:date="2016-02-04T21:37:00Z" w:initials="EG">
    <w:p w:rsidR="0057212E" w:rsidRDefault="0057212E">
      <w:pPr>
        <w:pStyle w:val="Textodecomentrio"/>
      </w:pPr>
      <w:r>
        <w:rPr>
          <w:rStyle w:val="Refdecomentrio"/>
        </w:rPr>
        <w:annotationRef/>
      </w:r>
      <w:r>
        <w:t>If possible, we would kindly ask these three sections (“He data set”, “Benchmarking data set” and “Comprehensive data set”) to be subsections (or somehow contained within) of “Method</w:t>
      </w:r>
      <w:r w:rsidR="00BC4E38">
        <w:t xml:space="preserve"> comparison”. If not possible, we</w:t>
      </w:r>
      <w:r>
        <w:t xml:space="preserve"> would</w:t>
      </w:r>
      <w:r w:rsidR="00BC4E38">
        <w:t xml:space="preserve"> like to</w:t>
      </w:r>
      <w:r>
        <w:t xml:space="preserve"> add the</w:t>
      </w:r>
      <w:r w:rsidR="00BC4E38">
        <w:t xml:space="preserve"> statement listing these sections between parentheses that we included in the paragraph </w:t>
      </w:r>
      <w:proofErr w:type="spellStart"/>
      <w:r w:rsidR="00BC4E38">
        <w:t>preceeding</w:t>
      </w:r>
      <w:proofErr w:type="spellEnd"/>
      <w:r w:rsidR="00BC4E38">
        <w:t xml:space="preserve"> these three sections.</w:t>
      </w:r>
    </w:p>
  </w:comment>
  <w:comment w:id="80" w:author="Eduardo Gusmao" w:date="2016-02-04T22:22:00Z" w:initials="EG">
    <w:p w:rsidR="00293B1B" w:rsidRDefault="00293B1B">
      <w:pPr>
        <w:pStyle w:val="Textodecomentrio"/>
      </w:pPr>
      <w:r>
        <w:rPr>
          <w:rStyle w:val="Refdecomentrio"/>
        </w:rPr>
        <w:annotationRef/>
      </w:r>
      <w:r>
        <w:t>Please correct.</w:t>
      </w:r>
    </w:p>
  </w:comment>
  <w:comment w:id="82" w:author="Eduardo Gusmao" w:date="2016-02-04T22:27:00Z" w:initials="EG">
    <w:p w:rsidR="00122A2E" w:rsidRDefault="00122A2E">
      <w:pPr>
        <w:pStyle w:val="Textodecomentrio"/>
      </w:pPr>
      <w:r>
        <w:rPr>
          <w:rStyle w:val="Refdecomentrio"/>
        </w:rPr>
        <w:annotationRef/>
      </w:r>
      <w:r>
        <w:t>Please correct.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E7" w:rsidRDefault="00322CE7">
      <w:r>
        <w:separator/>
      </w:r>
    </w:p>
  </w:endnote>
  <w:endnote w:type="continuationSeparator" w:id="0">
    <w:p w:rsidR="00322CE7" w:rsidRDefault="0032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12E" w:rsidRDefault="0057212E">
    <w:pPr>
      <w:pStyle w:val="Rodap"/>
      <w:jc w:val="center"/>
    </w:pPr>
    <w:r>
      <w:fldChar w:fldCharType="begin"/>
    </w:r>
    <w:r>
      <w:instrText>PAGE</w:instrText>
    </w:r>
    <w:r>
      <w:fldChar w:fldCharType="separate"/>
    </w:r>
    <w:r w:rsidR="00422DBA">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E7" w:rsidRDefault="00322CE7">
      <w:r>
        <w:separator/>
      </w:r>
    </w:p>
  </w:footnote>
  <w:footnote w:type="continuationSeparator" w:id="0">
    <w:p w:rsidR="00322CE7" w:rsidRDefault="00322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CheckHeader" w:val="F"/>
    <w:docVar w:name="CopyHld" w:val="Nature Publishing Group"/>
    <w:docVar w:name="CopyYear" w:val="2016"/>
    <w:docVar w:name="DOI" w:val="10.1038/nmeth.3772"/>
    <w:docVar w:name="ex_AddedHTMLPreformat" w:val="Consolas"/>
    <w:docVar w:name="ex_AuthPars" w:val="APComplete"/>
    <w:docVar w:name="ex_AutoRedact" w:val="APComplete"/>
    <w:docVar w:name="ex_Citations" w:val="APComplete"/>
    <w:docVar w:name="ex_CitConv" w:val="APComplete"/>
    <w:docVar w:name="ex_CitOrder" w:val="APComplete"/>
    <w:docVar w:name="ex_CleanUp" w:val="CleanUpComplete"/>
    <w:docVar w:name="ex_eXtylesBuild" w:val="2714"/>
    <w:docVar w:name="ex_FontAudit" w:val="APComplete"/>
    <w:docVar w:name="EX_LAST_PALETTE_TAB" w:val="2"/>
    <w:docVar w:name="ex_ParseBib" w:val="APComplete"/>
    <w:docVar w:name="ex_PPCleanUp" w:val="PPCleanUpComplete"/>
    <w:docVar w:name="ex_Pubmedap" w:val="APComplete"/>
    <w:docVar w:name="ex_StyleRefs"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
    <w:docVar w:name="iceFileDir" w:val="U:\Articles\january 2016\costa filho\CEd files"/>
    <w:docVar w:name="iceFileName" w:val="nmeth.3772_Costa Filho_eX.docx"/>
    <w:docVar w:name="iceJABR" w:val="NMeth"/>
    <w:docVar w:name="iceJournal" w:val="NMeth: Nature Methods"/>
    <w:docVar w:name="iceJournalName" w:val=" Nature Methods"/>
    <w:docVar w:name="icePublisher" w:val="NPGNY"/>
    <w:docVar w:name="iceType" w:val="Analysis"/>
    <w:docVar w:name="PreEdit Baseline Path" w:val="U:\Articles\january 2016\costa filho\CEd files\nmeth.3772_Costa Filho_eX$base.docx"/>
    <w:docVar w:name="PreEdit Baseline Timestamp" w:val="1/28/2016 5:29:16 PM"/>
    <w:docVar w:name="PreEdit Up-Front Loss" w:val="complete"/>
  </w:docVars>
  <w:rsids>
    <w:rsidRoot w:val="00A3124C"/>
    <w:rsid w:val="000175E3"/>
    <w:rsid w:val="00021F9F"/>
    <w:rsid w:val="00022F33"/>
    <w:rsid w:val="000258FC"/>
    <w:rsid w:val="0003054F"/>
    <w:rsid w:val="00033088"/>
    <w:rsid w:val="00035C63"/>
    <w:rsid w:val="0003735A"/>
    <w:rsid w:val="0003744E"/>
    <w:rsid w:val="000454FE"/>
    <w:rsid w:val="000574B9"/>
    <w:rsid w:val="0006149F"/>
    <w:rsid w:val="000712B7"/>
    <w:rsid w:val="0008048B"/>
    <w:rsid w:val="00081B01"/>
    <w:rsid w:val="000907ED"/>
    <w:rsid w:val="00091E07"/>
    <w:rsid w:val="000940B2"/>
    <w:rsid w:val="000A220A"/>
    <w:rsid w:val="000B774C"/>
    <w:rsid w:val="000C08FC"/>
    <w:rsid w:val="000C43DF"/>
    <w:rsid w:val="000D086D"/>
    <w:rsid w:val="000E1420"/>
    <w:rsid w:val="000E6F43"/>
    <w:rsid w:val="000F1628"/>
    <w:rsid w:val="0010064C"/>
    <w:rsid w:val="00102426"/>
    <w:rsid w:val="00122738"/>
    <w:rsid w:val="00122A2E"/>
    <w:rsid w:val="00126D56"/>
    <w:rsid w:val="0013212F"/>
    <w:rsid w:val="001464B9"/>
    <w:rsid w:val="00150596"/>
    <w:rsid w:val="00153746"/>
    <w:rsid w:val="00155403"/>
    <w:rsid w:val="00160F6A"/>
    <w:rsid w:val="001702DD"/>
    <w:rsid w:val="001711DB"/>
    <w:rsid w:val="00187CF0"/>
    <w:rsid w:val="00190E8A"/>
    <w:rsid w:val="001A0077"/>
    <w:rsid w:val="001A1E3F"/>
    <w:rsid w:val="001A4BFB"/>
    <w:rsid w:val="001A770D"/>
    <w:rsid w:val="001B0442"/>
    <w:rsid w:val="001C172D"/>
    <w:rsid w:val="001C5F1F"/>
    <w:rsid w:val="001D3294"/>
    <w:rsid w:val="001D3A07"/>
    <w:rsid w:val="001D47FA"/>
    <w:rsid w:val="001F7615"/>
    <w:rsid w:val="00210D8B"/>
    <w:rsid w:val="00212247"/>
    <w:rsid w:val="00212278"/>
    <w:rsid w:val="00222921"/>
    <w:rsid w:val="002252EC"/>
    <w:rsid w:val="0023666A"/>
    <w:rsid w:val="00241EE7"/>
    <w:rsid w:val="0026033E"/>
    <w:rsid w:val="00261D69"/>
    <w:rsid w:val="00263828"/>
    <w:rsid w:val="00263B51"/>
    <w:rsid w:val="002709CE"/>
    <w:rsid w:val="00282ACD"/>
    <w:rsid w:val="00290705"/>
    <w:rsid w:val="00293B1B"/>
    <w:rsid w:val="0029457E"/>
    <w:rsid w:val="00294C81"/>
    <w:rsid w:val="0029670B"/>
    <w:rsid w:val="002A44FE"/>
    <w:rsid w:val="002A62C8"/>
    <w:rsid w:val="002C0550"/>
    <w:rsid w:val="002C3BAD"/>
    <w:rsid w:val="002C660D"/>
    <w:rsid w:val="002D10B8"/>
    <w:rsid w:val="002E266E"/>
    <w:rsid w:val="002E29D9"/>
    <w:rsid w:val="002E3597"/>
    <w:rsid w:val="002E6151"/>
    <w:rsid w:val="00302B31"/>
    <w:rsid w:val="00307DF6"/>
    <w:rsid w:val="003109D1"/>
    <w:rsid w:val="00315A48"/>
    <w:rsid w:val="0031781A"/>
    <w:rsid w:val="00322CE7"/>
    <w:rsid w:val="00331547"/>
    <w:rsid w:val="00336EDE"/>
    <w:rsid w:val="00344329"/>
    <w:rsid w:val="00345B80"/>
    <w:rsid w:val="00345D13"/>
    <w:rsid w:val="00362BAA"/>
    <w:rsid w:val="00371D0E"/>
    <w:rsid w:val="003743CF"/>
    <w:rsid w:val="00374E6F"/>
    <w:rsid w:val="00377620"/>
    <w:rsid w:val="00384166"/>
    <w:rsid w:val="0038539C"/>
    <w:rsid w:val="003A0148"/>
    <w:rsid w:val="003A3007"/>
    <w:rsid w:val="003A46A1"/>
    <w:rsid w:val="003B04AF"/>
    <w:rsid w:val="003C2358"/>
    <w:rsid w:val="003C5E0A"/>
    <w:rsid w:val="003F2015"/>
    <w:rsid w:val="004026DA"/>
    <w:rsid w:val="00407836"/>
    <w:rsid w:val="00422DBA"/>
    <w:rsid w:val="00432BC0"/>
    <w:rsid w:val="004435EA"/>
    <w:rsid w:val="00492498"/>
    <w:rsid w:val="004952A0"/>
    <w:rsid w:val="004B0028"/>
    <w:rsid w:val="004B0153"/>
    <w:rsid w:val="004B5291"/>
    <w:rsid w:val="004B714A"/>
    <w:rsid w:val="004C793B"/>
    <w:rsid w:val="004C7949"/>
    <w:rsid w:val="004D3200"/>
    <w:rsid w:val="004D64FB"/>
    <w:rsid w:val="004E5682"/>
    <w:rsid w:val="004F4310"/>
    <w:rsid w:val="004F4437"/>
    <w:rsid w:val="004F67C0"/>
    <w:rsid w:val="00530AF9"/>
    <w:rsid w:val="00532BDC"/>
    <w:rsid w:val="00540362"/>
    <w:rsid w:val="005451F0"/>
    <w:rsid w:val="005521FA"/>
    <w:rsid w:val="005541D2"/>
    <w:rsid w:val="0057075B"/>
    <w:rsid w:val="0057212E"/>
    <w:rsid w:val="0058229F"/>
    <w:rsid w:val="0058270C"/>
    <w:rsid w:val="005854AE"/>
    <w:rsid w:val="005923B2"/>
    <w:rsid w:val="0059538D"/>
    <w:rsid w:val="00597453"/>
    <w:rsid w:val="00597682"/>
    <w:rsid w:val="005A5F14"/>
    <w:rsid w:val="005A7CE8"/>
    <w:rsid w:val="005B172E"/>
    <w:rsid w:val="005C09CE"/>
    <w:rsid w:val="005D0C04"/>
    <w:rsid w:val="005D209C"/>
    <w:rsid w:val="005D4998"/>
    <w:rsid w:val="005D7092"/>
    <w:rsid w:val="00601BAA"/>
    <w:rsid w:val="0061544D"/>
    <w:rsid w:val="00622248"/>
    <w:rsid w:val="00627C58"/>
    <w:rsid w:val="0063193C"/>
    <w:rsid w:val="00632F9E"/>
    <w:rsid w:val="0064176B"/>
    <w:rsid w:val="00643EB8"/>
    <w:rsid w:val="006447C6"/>
    <w:rsid w:val="00644D3D"/>
    <w:rsid w:val="006861D5"/>
    <w:rsid w:val="00690593"/>
    <w:rsid w:val="00697CE9"/>
    <w:rsid w:val="006A5833"/>
    <w:rsid w:val="006A76C3"/>
    <w:rsid w:val="006B3070"/>
    <w:rsid w:val="006C56D7"/>
    <w:rsid w:val="006E3202"/>
    <w:rsid w:val="006E5C9B"/>
    <w:rsid w:val="006F044C"/>
    <w:rsid w:val="006F0FC6"/>
    <w:rsid w:val="006F59E4"/>
    <w:rsid w:val="006F61E6"/>
    <w:rsid w:val="00705811"/>
    <w:rsid w:val="00720D57"/>
    <w:rsid w:val="007241EA"/>
    <w:rsid w:val="00736810"/>
    <w:rsid w:val="00746569"/>
    <w:rsid w:val="00752B06"/>
    <w:rsid w:val="007573C6"/>
    <w:rsid w:val="0076424A"/>
    <w:rsid w:val="007656B7"/>
    <w:rsid w:val="00773CC8"/>
    <w:rsid w:val="00773D21"/>
    <w:rsid w:val="00791540"/>
    <w:rsid w:val="007920A3"/>
    <w:rsid w:val="007969DB"/>
    <w:rsid w:val="00797130"/>
    <w:rsid w:val="007A1E2A"/>
    <w:rsid w:val="007A249D"/>
    <w:rsid w:val="007A4BCE"/>
    <w:rsid w:val="007A537F"/>
    <w:rsid w:val="007A5919"/>
    <w:rsid w:val="007A65A9"/>
    <w:rsid w:val="007B273D"/>
    <w:rsid w:val="007D02C6"/>
    <w:rsid w:val="007D2B02"/>
    <w:rsid w:val="007D2D8D"/>
    <w:rsid w:val="007D2EF9"/>
    <w:rsid w:val="007E2C7C"/>
    <w:rsid w:val="007E5714"/>
    <w:rsid w:val="00802733"/>
    <w:rsid w:val="00823805"/>
    <w:rsid w:val="008450EB"/>
    <w:rsid w:val="008507F6"/>
    <w:rsid w:val="00851C45"/>
    <w:rsid w:val="00857553"/>
    <w:rsid w:val="00866834"/>
    <w:rsid w:val="00872D12"/>
    <w:rsid w:val="008739BF"/>
    <w:rsid w:val="00875605"/>
    <w:rsid w:val="00887D61"/>
    <w:rsid w:val="00890F83"/>
    <w:rsid w:val="00892AC1"/>
    <w:rsid w:val="008931B8"/>
    <w:rsid w:val="008C6485"/>
    <w:rsid w:val="008D261C"/>
    <w:rsid w:val="008D275C"/>
    <w:rsid w:val="008D4861"/>
    <w:rsid w:val="008E2CE3"/>
    <w:rsid w:val="008F10D5"/>
    <w:rsid w:val="00905B11"/>
    <w:rsid w:val="00915A2B"/>
    <w:rsid w:val="00916507"/>
    <w:rsid w:val="00916EAC"/>
    <w:rsid w:val="009227AE"/>
    <w:rsid w:val="0092507F"/>
    <w:rsid w:val="00930056"/>
    <w:rsid w:val="00934596"/>
    <w:rsid w:val="009355AD"/>
    <w:rsid w:val="00937558"/>
    <w:rsid w:val="00950E69"/>
    <w:rsid w:val="00965738"/>
    <w:rsid w:val="00966009"/>
    <w:rsid w:val="00973A4A"/>
    <w:rsid w:val="009912D3"/>
    <w:rsid w:val="00996962"/>
    <w:rsid w:val="009B02E9"/>
    <w:rsid w:val="009B36CA"/>
    <w:rsid w:val="009B4919"/>
    <w:rsid w:val="009C59E2"/>
    <w:rsid w:val="009D1F81"/>
    <w:rsid w:val="009D6507"/>
    <w:rsid w:val="009E53F9"/>
    <w:rsid w:val="009E548C"/>
    <w:rsid w:val="009F46FA"/>
    <w:rsid w:val="009F6015"/>
    <w:rsid w:val="00A12A30"/>
    <w:rsid w:val="00A12CF7"/>
    <w:rsid w:val="00A14081"/>
    <w:rsid w:val="00A16F5C"/>
    <w:rsid w:val="00A202FC"/>
    <w:rsid w:val="00A242EB"/>
    <w:rsid w:val="00A3124C"/>
    <w:rsid w:val="00A341A6"/>
    <w:rsid w:val="00A4354F"/>
    <w:rsid w:val="00A45C63"/>
    <w:rsid w:val="00A50245"/>
    <w:rsid w:val="00A51048"/>
    <w:rsid w:val="00A558EB"/>
    <w:rsid w:val="00A62067"/>
    <w:rsid w:val="00A65E66"/>
    <w:rsid w:val="00A66F51"/>
    <w:rsid w:val="00A74902"/>
    <w:rsid w:val="00A82342"/>
    <w:rsid w:val="00AA5613"/>
    <w:rsid w:val="00AA6169"/>
    <w:rsid w:val="00AB2CD7"/>
    <w:rsid w:val="00AB4BA0"/>
    <w:rsid w:val="00AB6D8C"/>
    <w:rsid w:val="00AB73C2"/>
    <w:rsid w:val="00AC064E"/>
    <w:rsid w:val="00AC0A3D"/>
    <w:rsid w:val="00AC6F19"/>
    <w:rsid w:val="00AD7209"/>
    <w:rsid w:val="00AD7AFC"/>
    <w:rsid w:val="00AE3042"/>
    <w:rsid w:val="00AE6B0F"/>
    <w:rsid w:val="00B020F1"/>
    <w:rsid w:val="00B268F6"/>
    <w:rsid w:val="00B30733"/>
    <w:rsid w:val="00B31EAD"/>
    <w:rsid w:val="00B32C0C"/>
    <w:rsid w:val="00B34507"/>
    <w:rsid w:val="00B374D6"/>
    <w:rsid w:val="00B4726A"/>
    <w:rsid w:val="00B47AB6"/>
    <w:rsid w:val="00B501DA"/>
    <w:rsid w:val="00B5047B"/>
    <w:rsid w:val="00B51E03"/>
    <w:rsid w:val="00B73523"/>
    <w:rsid w:val="00B7665A"/>
    <w:rsid w:val="00B80E4C"/>
    <w:rsid w:val="00B80F8B"/>
    <w:rsid w:val="00BA4EC8"/>
    <w:rsid w:val="00BA620B"/>
    <w:rsid w:val="00BB2C55"/>
    <w:rsid w:val="00BC4E38"/>
    <w:rsid w:val="00BC68DB"/>
    <w:rsid w:val="00BC7056"/>
    <w:rsid w:val="00BE7403"/>
    <w:rsid w:val="00BE7C38"/>
    <w:rsid w:val="00BE7E7F"/>
    <w:rsid w:val="00BF0D48"/>
    <w:rsid w:val="00BF1A7D"/>
    <w:rsid w:val="00BF2FFB"/>
    <w:rsid w:val="00BF45B0"/>
    <w:rsid w:val="00BF6BB6"/>
    <w:rsid w:val="00C0135C"/>
    <w:rsid w:val="00C1296D"/>
    <w:rsid w:val="00C13FBF"/>
    <w:rsid w:val="00C164F9"/>
    <w:rsid w:val="00C20BFE"/>
    <w:rsid w:val="00C21612"/>
    <w:rsid w:val="00C27991"/>
    <w:rsid w:val="00C315C1"/>
    <w:rsid w:val="00C44209"/>
    <w:rsid w:val="00C514BA"/>
    <w:rsid w:val="00C5484C"/>
    <w:rsid w:val="00C555A6"/>
    <w:rsid w:val="00C67E9B"/>
    <w:rsid w:val="00C71027"/>
    <w:rsid w:val="00C76FD8"/>
    <w:rsid w:val="00CA18B6"/>
    <w:rsid w:val="00CA2C9B"/>
    <w:rsid w:val="00CA6709"/>
    <w:rsid w:val="00CB1DA6"/>
    <w:rsid w:val="00CC7B5F"/>
    <w:rsid w:val="00CD59C1"/>
    <w:rsid w:val="00CE2E7A"/>
    <w:rsid w:val="00CE5645"/>
    <w:rsid w:val="00CE6D83"/>
    <w:rsid w:val="00CF07E5"/>
    <w:rsid w:val="00CF1C97"/>
    <w:rsid w:val="00CF5ECC"/>
    <w:rsid w:val="00CF7274"/>
    <w:rsid w:val="00CF7AAE"/>
    <w:rsid w:val="00D0023B"/>
    <w:rsid w:val="00D05D1F"/>
    <w:rsid w:val="00D10639"/>
    <w:rsid w:val="00D1448F"/>
    <w:rsid w:val="00D1494A"/>
    <w:rsid w:val="00D21060"/>
    <w:rsid w:val="00D2256A"/>
    <w:rsid w:val="00D3728A"/>
    <w:rsid w:val="00D4213C"/>
    <w:rsid w:val="00D47E9D"/>
    <w:rsid w:val="00D534AC"/>
    <w:rsid w:val="00D56DA8"/>
    <w:rsid w:val="00D65508"/>
    <w:rsid w:val="00D65F56"/>
    <w:rsid w:val="00D70755"/>
    <w:rsid w:val="00D755EE"/>
    <w:rsid w:val="00D76043"/>
    <w:rsid w:val="00D7612A"/>
    <w:rsid w:val="00D7753B"/>
    <w:rsid w:val="00D83936"/>
    <w:rsid w:val="00D84334"/>
    <w:rsid w:val="00D874EA"/>
    <w:rsid w:val="00D908DC"/>
    <w:rsid w:val="00D91E8E"/>
    <w:rsid w:val="00D9486A"/>
    <w:rsid w:val="00D97411"/>
    <w:rsid w:val="00DA1B42"/>
    <w:rsid w:val="00DA23F2"/>
    <w:rsid w:val="00DB7835"/>
    <w:rsid w:val="00DC11C5"/>
    <w:rsid w:val="00DC5298"/>
    <w:rsid w:val="00DD1B7E"/>
    <w:rsid w:val="00DF257E"/>
    <w:rsid w:val="00DF32BD"/>
    <w:rsid w:val="00DF5F2B"/>
    <w:rsid w:val="00DF773F"/>
    <w:rsid w:val="00E052D5"/>
    <w:rsid w:val="00E1682D"/>
    <w:rsid w:val="00E24082"/>
    <w:rsid w:val="00E26A3F"/>
    <w:rsid w:val="00E326FC"/>
    <w:rsid w:val="00E32FB9"/>
    <w:rsid w:val="00E34060"/>
    <w:rsid w:val="00E35C15"/>
    <w:rsid w:val="00E535C5"/>
    <w:rsid w:val="00E630CE"/>
    <w:rsid w:val="00E650D8"/>
    <w:rsid w:val="00E70270"/>
    <w:rsid w:val="00E77499"/>
    <w:rsid w:val="00E82869"/>
    <w:rsid w:val="00E82A76"/>
    <w:rsid w:val="00E86100"/>
    <w:rsid w:val="00E866B5"/>
    <w:rsid w:val="00E90D45"/>
    <w:rsid w:val="00E94BB4"/>
    <w:rsid w:val="00E953CC"/>
    <w:rsid w:val="00EA2BEF"/>
    <w:rsid w:val="00EB25A8"/>
    <w:rsid w:val="00EB476B"/>
    <w:rsid w:val="00EC5ECB"/>
    <w:rsid w:val="00ED09A0"/>
    <w:rsid w:val="00ED0CF6"/>
    <w:rsid w:val="00ED14E8"/>
    <w:rsid w:val="00ED5304"/>
    <w:rsid w:val="00EE5458"/>
    <w:rsid w:val="00EE652F"/>
    <w:rsid w:val="00EE6D56"/>
    <w:rsid w:val="00EE7096"/>
    <w:rsid w:val="00F002BB"/>
    <w:rsid w:val="00F06AF6"/>
    <w:rsid w:val="00F10720"/>
    <w:rsid w:val="00F10A6B"/>
    <w:rsid w:val="00F20A1F"/>
    <w:rsid w:val="00F213D4"/>
    <w:rsid w:val="00F23143"/>
    <w:rsid w:val="00F2671F"/>
    <w:rsid w:val="00F6212F"/>
    <w:rsid w:val="00F63807"/>
    <w:rsid w:val="00F72F32"/>
    <w:rsid w:val="00F74E19"/>
    <w:rsid w:val="00F7598C"/>
    <w:rsid w:val="00F83C62"/>
    <w:rsid w:val="00F9651C"/>
    <w:rsid w:val="00FA7A85"/>
    <w:rsid w:val="00FB680D"/>
    <w:rsid w:val="00FC3877"/>
    <w:rsid w:val="00FC5727"/>
    <w:rsid w:val="00FD077A"/>
    <w:rsid w:val="00FD27D1"/>
    <w:rsid w:val="00FD3247"/>
    <w:rsid w:val="00FE3A18"/>
    <w:rsid w:val="00FE7E53"/>
    <w:rsid w:val="00FF2D02"/>
    <w:rsid w:val="00FF4B7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4"/>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507"/>
    <w:pPr>
      <w:spacing w:line="240" w:lineRule="auto"/>
    </w:pPr>
    <w:rPr>
      <w:rFonts w:ascii="Times New Roman" w:eastAsia="Times New Roman" w:hAnsi="Times New Roman" w:cs="Times New Roman"/>
      <w:sz w:val="20"/>
      <w:szCs w:val="20"/>
      <w:lang w:val="en-US"/>
    </w:rPr>
  </w:style>
  <w:style w:type="paragraph" w:styleId="Ttulo1">
    <w:name w:val="heading 1"/>
    <w:basedOn w:val="Normal"/>
    <w:next w:val="Normal"/>
    <w:uiPriority w:val="9"/>
    <w:qFormat/>
    <w:rsid w:val="00B34507"/>
    <w:pPr>
      <w:keepNext/>
      <w:spacing w:before="240" w:after="60"/>
      <w:outlineLvl w:val="0"/>
    </w:pPr>
    <w:rPr>
      <w:rFonts w:ascii="Arial" w:hAnsi="Arial"/>
      <w:b/>
      <w:kern w:val="28"/>
      <w:sz w:val="28"/>
    </w:rPr>
  </w:style>
  <w:style w:type="paragraph" w:styleId="Ttulo2">
    <w:name w:val="heading 2"/>
    <w:basedOn w:val="Normal"/>
    <w:next w:val="Normal"/>
    <w:link w:val="Ttulo2Char"/>
    <w:uiPriority w:val="9"/>
    <w:qFormat/>
    <w:rsid w:val="00B34507"/>
    <w:pPr>
      <w:keepNext/>
      <w:spacing w:before="240" w:after="60"/>
      <w:outlineLvl w:val="1"/>
    </w:pPr>
    <w:rPr>
      <w:rFonts w:ascii="Arial" w:hAnsi="Arial" w:cs="Arial"/>
      <w:b/>
      <w:bCs/>
      <w:i/>
      <w:iCs/>
      <w:sz w:val="28"/>
      <w:szCs w:val="28"/>
    </w:rPr>
  </w:style>
  <w:style w:type="paragraph" w:styleId="Ttulo3">
    <w:name w:val="heading 3"/>
    <w:basedOn w:val="Heading"/>
    <w:link w:val="Ttulo3Char"/>
    <w:uiPriority w:val="9"/>
    <w:qFormat/>
    <w:rsid w:val="006A7365"/>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rsid w:val="00FF6E84"/>
    <w:rPr>
      <w:color w:val="0000FF"/>
      <w:u w:val="single"/>
    </w:rPr>
  </w:style>
  <w:style w:type="character" w:customStyle="1" w:styleId="BalloonTextChar">
    <w:name w:val="Balloon Text Char"/>
    <w:basedOn w:val="Fontepargpadro"/>
    <w:qFormat/>
    <w:rsid w:val="00FF6E84"/>
    <w:rPr>
      <w:rFonts w:ascii="Tahoma" w:hAnsi="Tahoma" w:cs="Tahoma"/>
      <w:sz w:val="16"/>
      <w:szCs w:val="16"/>
    </w:rPr>
  </w:style>
  <w:style w:type="character" w:styleId="Refdecomentrio">
    <w:name w:val="annotation reference"/>
    <w:basedOn w:val="Fontepargpadro"/>
    <w:uiPriority w:val="99"/>
    <w:qFormat/>
    <w:rsid w:val="00FF6E84"/>
    <w:rPr>
      <w:sz w:val="18"/>
      <w:szCs w:val="18"/>
    </w:rPr>
  </w:style>
  <w:style w:type="character" w:customStyle="1" w:styleId="CommentTextChar">
    <w:name w:val="Comment Text Char"/>
    <w:basedOn w:val="Fontepargpadro"/>
    <w:qFormat/>
    <w:rsid w:val="00FF6E84"/>
    <w:rPr>
      <w:sz w:val="24"/>
      <w:szCs w:val="24"/>
    </w:rPr>
  </w:style>
  <w:style w:type="character" w:customStyle="1" w:styleId="CommentSubjectChar">
    <w:name w:val="Comment Subject Char"/>
    <w:basedOn w:val="CommentTextChar"/>
    <w:qFormat/>
    <w:rsid w:val="00FF6E84"/>
    <w:rPr>
      <w:b/>
      <w:bCs/>
      <w:sz w:val="20"/>
      <w:szCs w:val="20"/>
    </w:rPr>
  </w:style>
  <w:style w:type="character" w:customStyle="1" w:styleId="Heading1Char">
    <w:name w:val="Heading 1 Char"/>
    <w:basedOn w:val="Fontepargpadro"/>
    <w:uiPriority w:val="9"/>
    <w:qFormat/>
    <w:rsid w:val="00FF6E84"/>
    <w:rPr>
      <w:rFonts w:ascii="Times New Roman" w:eastAsia="Times New Roman" w:hAnsi="Times New Roman" w:cs="Times New Roman"/>
      <w:b/>
      <w:bCs/>
      <w:sz w:val="48"/>
      <w:szCs w:val="48"/>
      <w:lang w:eastAsia="pt-BR"/>
    </w:rPr>
  </w:style>
  <w:style w:type="character" w:customStyle="1" w:styleId="HeaderChar">
    <w:name w:val="Header Char"/>
    <w:basedOn w:val="Fontepargpadro"/>
    <w:qFormat/>
    <w:rsid w:val="00FF6E84"/>
    <w:rPr>
      <w:color w:val="00000A"/>
    </w:rPr>
  </w:style>
  <w:style w:type="character" w:customStyle="1" w:styleId="FooterChar">
    <w:name w:val="Footer Char"/>
    <w:basedOn w:val="Fontepargpadro"/>
    <w:qFormat/>
    <w:rsid w:val="00FF6E84"/>
    <w:rPr>
      <w:color w:val="00000A"/>
    </w:rPr>
  </w:style>
  <w:style w:type="character" w:customStyle="1" w:styleId="apple-converted-space">
    <w:name w:val="apple-converted-space"/>
    <w:basedOn w:val="Fontepargpadro"/>
    <w:qFormat/>
    <w:rsid w:val="00FF6E84"/>
  </w:style>
  <w:style w:type="character" w:styleId="nfase">
    <w:name w:val="Emphasis"/>
    <w:basedOn w:val="Fontepargpadro"/>
    <w:uiPriority w:val="20"/>
    <w:qFormat/>
    <w:rsid w:val="00FF6E84"/>
    <w:rPr>
      <w:i/>
      <w:iCs/>
    </w:rPr>
  </w:style>
  <w:style w:type="character" w:customStyle="1" w:styleId="cit">
    <w:name w:val="cit"/>
    <w:basedOn w:val="Fontepargpadro"/>
    <w:qFormat/>
    <w:rsid w:val="00FF6E84"/>
  </w:style>
  <w:style w:type="character" w:customStyle="1" w:styleId="NumberingSymbols">
    <w:name w:val="Numbering Symbols"/>
    <w:qFormat/>
    <w:rsid w:val="00FF6E84"/>
  </w:style>
  <w:style w:type="character" w:customStyle="1" w:styleId="FootnoteCharacters">
    <w:name w:val="Footnote Characters"/>
    <w:qFormat/>
    <w:rsid w:val="00FF6E84"/>
  </w:style>
  <w:style w:type="character" w:customStyle="1" w:styleId="FootnoteAnchor">
    <w:name w:val="Footnote Anchor"/>
    <w:rsid w:val="00FF6E84"/>
    <w:rPr>
      <w:vertAlign w:val="superscript"/>
    </w:rPr>
  </w:style>
  <w:style w:type="character" w:customStyle="1" w:styleId="EndnoteAnchor">
    <w:name w:val="Endnote Anchor"/>
    <w:rsid w:val="00FF6E84"/>
    <w:rPr>
      <w:vertAlign w:val="superscript"/>
    </w:rPr>
  </w:style>
  <w:style w:type="character" w:customStyle="1" w:styleId="EndnoteCharacters">
    <w:name w:val="Endnote Characters"/>
    <w:qFormat/>
    <w:rsid w:val="00FF6E84"/>
  </w:style>
  <w:style w:type="character" w:customStyle="1" w:styleId="Quotation">
    <w:name w:val="Quotation"/>
    <w:qFormat/>
    <w:rsid w:val="00212247"/>
    <w:rPr>
      <w:i/>
      <w:iCs/>
    </w:rPr>
  </w:style>
  <w:style w:type="character" w:customStyle="1" w:styleId="Bullets">
    <w:name w:val="Bullets"/>
    <w:qFormat/>
    <w:rsid w:val="00212247"/>
    <w:rPr>
      <w:rFonts w:ascii="OpenSymbol" w:eastAsia="OpenSymbol" w:hAnsi="OpenSymbol" w:cs="OpenSymbol"/>
    </w:rPr>
  </w:style>
  <w:style w:type="paragraph" w:customStyle="1" w:styleId="Heading">
    <w:name w:val="Heading"/>
    <w:basedOn w:val="Normal"/>
    <w:next w:val="TextBody"/>
    <w:qFormat/>
    <w:rsid w:val="00FF6E84"/>
    <w:pPr>
      <w:keepNext/>
      <w:spacing w:before="240" w:after="120"/>
    </w:pPr>
    <w:rPr>
      <w:rFonts w:ascii="Liberation Sans" w:hAnsi="Liberation Sans" w:cs="FreeSans"/>
      <w:sz w:val="28"/>
      <w:szCs w:val="28"/>
    </w:rPr>
  </w:style>
  <w:style w:type="paragraph" w:customStyle="1" w:styleId="TextBody">
    <w:name w:val="Text Body"/>
    <w:basedOn w:val="Normal"/>
    <w:rsid w:val="00FF6E84"/>
    <w:pPr>
      <w:spacing w:after="140" w:line="288" w:lineRule="auto"/>
    </w:pPr>
  </w:style>
  <w:style w:type="paragraph" w:styleId="Lista">
    <w:name w:val="List"/>
    <w:basedOn w:val="TextBody"/>
    <w:uiPriority w:val="99"/>
    <w:rsid w:val="00FF6E84"/>
    <w:rPr>
      <w:rFonts w:cs="FreeSans"/>
    </w:rPr>
  </w:style>
  <w:style w:type="paragraph" w:styleId="Legenda">
    <w:name w:val="caption"/>
    <w:basedOn w:val="Normal"/>
    <w:uiPriority w:val="35"/>
    <w:qFormat/>
    <w:rsid w:val="00FF6E84"/>
    <w:pPr>
      <w:suppressLineNumbers/>
      <w:spacing w:before="120" w:after="120"/>
    </w:pPr>
    <w:rPr>
      <w:rFonts w:cs="FreeSans"/>
      <w:i/>
      <w:iCs/>
      <w:sz w:val="24"/>
      <w:szCs w:val="24"/>
    </w:rPr>
  </w:style>
  <w:style w:type="paragraph" w:customStyle="1" w:styleId="Index">
    <w:name w:val="Index"/>
    <w:basedOn w:val="Normal"/>
    <w:qFormat/>
    <w:rsid w:val="00FF6E84"/>
    <w:pPr>
      <w:suppressLineNumbers/>
    </w:pPr>
    <w:rPr>
      <w:rFonts w:cs="FreeSans"/>
    </w:rPr>
  </w:style>
  <w:style w:type="paragraph" w:styleId="Textodebalo">
    <w:name w:val="Balloon Text"/>
    <w:basedOn w:val="Normal"/>
    <w:link w:val="TextodebaloChar"/>
    <w:uiPriority w:val="99"/>
    <w:qFormat/>
    <w:rsid w:val="00FF6E84"/>
    <w:rPr>
      <w:rFonts w:ascii="Tahoma" w:hAnsi="Tahoma" w:cs="Tahoma"/>
      <w:sz w:val="16"/>
      <w:szCs w:val="16"/>
    </w:rPr>
  </w:style>
  <w:style w:type="paragraph" w:styleId="Textodecomentrio">
    <w:name w:val="annotation text"/>
    <w:basedOn w:val="Normal"/>
    <w:link w:val="TextodecomentrioChar"/>
    <w:uiPriority w:val="99"/>
    <w:rsid w:val="00B34507"/>
  </w:style>
  <w:style w:type="paragraph" w:styleId="Assuntodocomentrio">
    <w:name w:val="annotation subject"/>
    <w:basedOn w:val="Textodecomentrio"/>
    <w:next w:val="Textodecomentrio"/>
    <w:link w:val="AssuntodocomentrioChar"/>
    <w:uiPriority w:val="99"/>
    <w:rsid w:val="00B34507"/>
    <w:rPr>
      <w:b/>
      <w:bCs/>
    </w:rPr>
  </w:style>
  <w:style w:type="paragraph" w:styleId="PargrafodaLista">
    <w:name w:val="List Paragraph"/>
    <w:basedOn w:val="Normal"/>
    <w:uiPriority w:val="34"/>
    <w:qFormat/>
    <w:rsid w:val="00FF6E84"/>
    <w:pPr>
      <w:ind w:left="720"/>
      <w:contextualSpacing/>
    </w:pPr>
  </w:style>
  <w:style w:type="paragraph" w:styleId="Cabealho">
    <w:name w:val="header"/>
    <w:basedOn w:val="Normal"/>
    <w:link w:val="CabealhoChar"/>
    <w:uiPriority w:val="99"/>
    <w:rsid w:val="00FF6E84"/>
    <w:pPr>
      <w:tabs>
        <w:tab w:val="center" w:pos="4320"/>
        <w:tab w:val="right" w:pos="8640"/>
      </w:tabs>
    </w:pPr>
  </w:style>
  <w:style w:type="paragraph" w:styleId="Rodap">
    <w:name w:val="footer"/>
    <w:basedOn w:val="Normal"/>
    <w:link w:val="RodapChar"/>
    <w:uiPriority w:val="99"/>
    <w:rsid w:val="00FF6E84"/>
    <w:pPr>
      <w:tabs>
        <w:tab w:val="center" w:pos="4320"/>
        <w:tab w:val="right" w:pos="8640"/>
      </w:tabs>
    </w:pPr>
  </w:style>
  <w:style w:type="paragraph" w:styleId="Reviso">
    <w:name w:val="Revision"/>
    <w:uiPriority w:val="99"/>
    <w:qFormat/>
    <w:rsid w:val="00FF6E84"/>
    <w:pPr>
      <w:suppressAutoHyphens/>
      <w:spacing w:line="240" w:lineRule="auto"/>
    </w:pPr>
    <w:rPr>
      <w:color w:val="00000A"/>
      <w:sz w:val="22"/>
    </w:rPr>
  </w:style>
  <w:style w:type="paragraph" w:customStyle="1" w:styleId="Footnote">
    <w:name w:val="Footnote"/>
    <w:basedOn w:val="BaseText"/>
    <w:rsid w:val="00B34507"/>
    <w:pPr>
      <w:spacing w:line="360" w:lineRule="auto"/>
    </w:pPr>
  </w:style>
  <w:style w:type="paragraph" w:customStyle="1" w:styleId="TableContents">
    <w:name w:val="Table Contents"/>
    <w:basedOn w:val="Normal"/>
    <w:link w:val="TableContentsChar"/>
    <w:qFormat/>
    <w:rsid w:val="00FF6E84"/>
  </w:style>
  <w:style w:type="paragraph" w:customStyle="1" w:styleId="TableHeading">
    <w:name w:val="Table Heading"/>
    <w:basedOn w:val="TableContents"/>
    <w:qFormat/>
    <w:rsid w:val="00FF6E84"/>
  </w:style>
  <w:style w:type="paragraph" w:customStyle="1" w:styleId="Quotations">
    <w:name w:val="Quotations"/>
    <w:basedOn w:val="Normal"/>
    <w:qFormat/>
    <w:rsid w:val="006A7365"/>
  </w:style>
  <w:style w:type="paragraph" w:styleId="Ttulo">
    <w:name w:val="Title"/>
    <w:basedOn w:val="BaseHeading"/>
    <w:link w:val="TtuloChar"/>
    <w:uiPriority w:val="10"/>
    <w:qFormat/>
    <w:rsid w:val="00B34507"/>
    <w:pPr>
      <w:spacing w:line="360" w:lineRule="auto"/>
    </w:pPr>
  </w:style>
  <w:style w:type="paragraph" w:styleId="Subttulo">
    <w:name w:val="Subtitle"/>
    <w:basedOn w:val="Heading"/>
    <w:link w:val="SubttuloChar"/>
    <w:uiPriority w:val="11"/>
    <w:qFormat/>
    <w:rsid w:val="006A7365"/>
  </w:style>
  <w:style w:type="paragraph" w:styleId="Pr-formataoHTML">
    <w:name w:val="HTML Preformatted"/>
    <w:basedOn w:val="Normal"/>
    <w:link w:val="Pr-formataoHTMLChar"/>
    <w:uiPriority w:val="99"/>
    <w:semiHidden/>
    <w:unhideWhenUsed/>
    <w:rsid w:val="00B34507"/>
    <w:rPr>
      <w:rFonts w:ascii="Consolas" w:hAnsi="Consolas" w:cs="Consolas"/>
    </w:rPr>
  </w:style>
  <w:style w:type="character" w:customStyle="1" w:styleId="Pr-formataoHTMLChar">
    <w:name w:val="Pré-formatação HTML Char"/>
    <w:basedOn w:val="Fontepargpadro"/>
    <w:link w:val="Pr-formataoHTML"/>
    <w:uiPriority w:val="99"/>
    <w:semiHidden/>
    <w:rsid w:val="00B34507"/>
    <w:rPr>
      <w:rFonts w:ascii="Consolas" w:hAnsi="Consolas" w:cs="Consolas"/>
      <w:color w:val="00000A"/>
      <w:sz w:val="20"/>
      <w:szCs w:val="20"/>
    </w:rPr>
  </w:style>
  <w:style w:type="character" w:customStyle="1" w:styleId="bibarticle">
    <w:name w:val="bib_article"/>
    <w:basedOn w:val="bibbase"/>
    <w:rsid w:val="00B34507"/>
    <w:rPr>
      <w:sz w:val="24"/>
      <w:bdr w:val="none" w:sz="0" w:space="0" w:color="auto"/>
      <w:shd w:val="clear" w:color="auto" w:fill="00FFFF"/>
    </w:rPr>
  </w:style>
  <w:style w:type="character" w:customStyle="1" w:styleId="TableContentsChar">
    <w:name w:val="Table Contents Char"/>
    <w:basedOn w:val="Fontepargpadro"/>
    <w:link w:val="TableContents"/>
    <w:rsid w:val="00B34507"/>
    <w:rPr>
      <w:color w:val="00000A"/>
      <w:sz w:val="22"/>
    </w:rPr>
  </w:style>
  <w:style w:type="character" w:customStyle="1" w:styleId="bibdoi">
    <w:name w:val="bib_doi"/>
    <w:basedOn w:val="bibbase"/>
    <w:rsid w:val="00B34507"/>
    <w:rPr>
      <w:sz w:val="24"/>
      <w:bdr w:val="none" w:sz="0" w:space="0" w:color="auto"/>
      <w:shd w:val="clear" w:color="auto" w:fill="00FF00"/>
    </w:rPr>
  </w:style>
  <w:style w:type="character" w:customStyle="1" w:styleId="Ttulo2Char">
    <w:name w:val="Título 2 Char"/>
    <w:basedOn w:val="Fontepargpadro"/>
    <w:link w:val="Ttulo2"/>
    <w:uiPriority w:val="9"/>
    <w:rsid w:val="00B34507"/>
    <w:rPr>
      <w:rFonts w:ascii="Arial" w:eastAsia="Times New Roman" w:hAnsi="Arial" w:cs="Arial"/>
      <w:b/>
      <w:bCs/>
      <w:i/>
      <w:iCs/>
      <w:sz w:val="28"/>
      <w:szCs w:val="28"/>
      <w:lang w:val="en-US"/>
    </w:rPr>
  </w:style>
  <w:style w:type="character" w:customStyle="1" w:styleId="Ttulo3Char">
    <w:name w:val="Título 3 Char"/>
    <w:basedOn w:val="Fontepargpadro"/>
    <w:link w:val="Ttulo3"/>
    <w:uiPriority w:val="9"/>
    <w:rsid w:val="00B34507"/>
    <w:rPr>
      <w:rFonts w:ascii="Liberation Sans" w:hAnsi="Liberation Sans" w:cs="FreeSans"/>
      <w:color w:val="00000A"/>
      <w:sz w:val="28"/>
      <w:szCs w:val="28"/>
    </w:rPr>
  </w:style>
  <w:style w:type="character" w:customStyle="1" w:styleId="TextodebaloChar">
    <w:name w:val="Texto de balão Char"/>
    <w:basedOn w:val="Fontepargpadro"/>
    <w:link w:val="Textodebalo"/>
    <w:uiPriority w:val="99"/>
    <w:rsid w:val="00B34507"/>
    <w:rPr>
      <w:rFonts w:ascii="Tahoma" w:hAnsi="Tahoma" w:cs="Tahoma"/>
      <w:color w:val="00000A"/>
      <w:sz w:val="16"/>
      <w:szCs w:val="16"/>
    </w:rPr>
  </w:style>
  <w:style w:type="character" w:customStyle="1" w:styleId="TextodecomentrioChar">
    <w:name w:val="Texto de comentário Char"/>
    <w:basedOn w:val="Fontepargpadro"/>
    <w:link w:val="Textodecomentrio"/>
    <w:uiPriority w:val="99"/>
    <w:rsid w:val="00B34507"/>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rsid w:val="00B34507"/>
    <w:rPr>
      <w:rFonts w:ascii="Times New Roman" w:eastAsia="Times New Roman" w:hAnsi="Times New Roman" w:cs="Times New Roman"/>
      <w:b/>
      <w:bCs/>
      <w:sz w:val="20"/>
      <w:szCs w:val="20"/>
      <w:lang w:val="en-US"/>
    </w:rPr>
  </w:style>
  <w:style w:type="character" w:customStyle="1" w:styleId="CabealhoChar">
    <w:name w:val="Cabeçalho Char"/>
    <w:basedOn w:val="Fontepargpadro"/>
    <w:link w:val="Cabealho"/>
    <w:uiPriority w:val="99"/>
    <w:rsid w:val="00B34507"/>
    <w:rPr>
      <w:color w:val="00000A"/>
      <w:sz w:val="22"/>
    </w:rPr>
  </w:style>
  <w:style w:type="character" w:customStyle="1" w:styleId="RodapChar">
    <w:name w:val="Rodapé Char"/>
    <w:basedOn w:val="Fontepargpadro"/>
    <w:link w:val="Rodap"/>
    <w:uiPriority w:val="99"/>
    <w:rsid w:val="00B34507"/>
    <w:rPr>
      <w:color w:val="00000A"/>
      <w:sz w:val="22"/>
    </w:rPr>
  </w:style>
  <w:style w:type="character" w:customStyle="1" w:styleId="TtuloChar">
    <w:name w:val="Título Char"/>
    <w:basedOn w:val="Fontepargpadro"/>
    <w:link w:val="Ttulo"/>
    <w:uiPriority w:val="10"/>
    <w:rsid w:val="00B34507"/>
    <w:rPr>
      <w:rFonts w:ascii="Arial" w:eastAsia="Times New Roman" w:hAnsi="Arial" w:cs="Times New Roman"/>
      <w:b/>
      <w:kern w:val="28"/>
      <w:sz w:val="28"/>
      <w:szCs w:val="20"/>
      <w:lang w:val="en-US"/>
    </w:rPr>
  </w:style>
  <w:style w:type="character" w:customStyle="1" w:styleId="SubttuloChar">
    <w:name w:val="Subtítulo Char"/>
    <w:basedOn w:val="Fontepargpadro"/>
    <w:link w:val="Subttulo"/>
    <w:uiPriority w:val="11"/>
    <w:rsid w:val="00B34507"/>
    <w:rPr>
      <w:rFonts w:ascii="Liberation Sans" w:hAnsi="Liberation Sans" w:cs="FreeSans"/>
      <w:color w:val="00000A"/>
      <w:sz w:val="28"/>
      <w:szCs w:val="28"/>
    </w:rPr>
  </w:style>
  <w:style w:type="character" w:customStyle="1" w:styleId="bibetal">
    <w:name w:val="bib_etal"/>
    <w:basedOn w:val="bibbase"/>
    <w:rsid w:val="00B34507"/>
    <w:rPr>
      <w:sz w:val="24"/>
      <w:bdr w:val="none" w:sz="0" w:space="0" w:color="auto"/>
      <w:shd w:val="clear" w:color="auto" w:fill="008080"/>
    </w:rPr>
  </w:style>
  <w:style w:type="character" w:customStyle="1" w:styleId="bibfname">
    <w:name w:val="bib_fname"/>
    <w:basedOn w:val="bibbase"/>
    <w:rsid w:val="00B34507"/>
    <w:rPr>
      <w:sz w:val="24"/>
      <w:bdr w:val="none" w:sz="0" w:space="0" w:color="auto"/>
      <w:shd w:val="clear" w:color="auto" w:fill="FFFF00"/>
    </w:rPr>
  </w:style>
  <w:style w:type="character" w:customStyle="1" w:styleId="bibfpage">
    <w:name w:val="bib_fpage"/>
    <w:basedOn w:val="bibbase"/>
    <w:rsid w:val="00B34507"/>
    <w:rPr>
      <w:sz w:val="24"/>
      <w:bdr w:val="none" w:sz="0" w:space="0" w:color="auto"/>
      <w:shd w:val="clear" w:color="auto" w:fill="808080"/>
    </w:rPr>
  </w:style>
  <w:style w:type="character" w:customStyle="1" w:styleId="bibissue">
    <w:name w:val="bib_issue"/>
    <w:basedOn w:val="bibbase"/>
    <w:rsid w:val="00B34507"/>
    <w:rPr>
      <w:sz w:val="24"/>
      <w:bdr w:val="none" w:sz="0" w:space="0" w:color="auto"/>
      <w:shd w:val="clear" w:color="auto" w:fill="FFFF00"/>
    </w:rPr>
  </w:style>
  <w:style w:type="character" w:customStyle="1" w:styleId="bibjournal">
    <w:name w:val="bib_journal"/>
    <w:basedOn w:val="bibbase"/>
    <w:rsid w:val="00B34507"/>
    <w:rPr>
      <w:i/>
      <w:sz w:val="24"/>
      <w:bdr w:val="none" w:sz="0" w:space="0" w:color="auto"/>
      <w:shd w:val="clear" w:color="auto" w:fill="808000"/>
    </w:rPr>
  </w:style>
  <w:style w:type="character" w:customStyle="1" w:styleId="biblpage">
    <w:name w:val="bib_lpage"/>
    <w:basedOn w:val="bibbase"/>
    <w:rsid w:val="00B34507"/>
    <w:rPr>
      <w:sz w:val="24"/>
      <w:bdr w:val="none" w:sz="0" w:space="0" w:color="auto"/>
      <w:shd w:val="clear" w:color="auto" w:fill="808080"/>
    </w:rPr>
  </w:style>
  <w:style w:type="character" w:customStyle="1" w:styleId="bibnumber">
    <w:name w:val="bib_number"/>
    <w:basedOn w:val="bibbase"/>
    <w:rsid w:val="00B34507"/>
    <w:rPr>
      <w:sz w:val="24"/>
    </w:rPr>
  </w:style>
  <w:style w:type="character" w:customStyle="1" w:styleId="biborganization">
    <w:name w:val="bib_organization"/>
    <w:basedOn w:val="bibbase"/>
    <w:rsid w:val="00B34507"/>
    <w:rPr>
      <w:sz w:val="24"/>
      <w:bdr w:val="none" w:sz="0" w:space="0" w:color="auto"/>
      <w:shd w:val="clear" w:color="auto" w:fill="808000"/>
    </w:rPr>
  </w:style>
  <w:style w:type="character" w:customStyle="1" w:styleId="bibsuppl">
    <w:name w:val="bib_suppl"/>
    <w:basedOn w:val="bibbase"/>
    <w:rsid w:val="00B34507"/>
    <w:rPr>
      <w:sz w:val="24"/>
      <w:bdr w:val="none" w:sz="0" w:space="0" w:color="auto"/>
      <w:shd w:val="clear" w:color="auto" w:fill="FFFF00"/>
    </w:rPr>
  </w:style>
  <w:style w:type="character" w:customStyle="1" w:styleId="bibsurname">
    <w:name w:val="bib_surname"/>
    <w:basedOn w:val="bibbase"/>
    <w:rsid w:val="00B34507"/>
    <w:rPr>
      <w:sz w:val="24"/>
      <w:bdr w:val="none" w:sz="0" w:space="0" w:color="auto"/>
      <w:shd w:val="clear" w:color="auto" w:fill="FFFF00"/>
    </w:rPr>
  </w:style>
  <w:style w:type="character" w:customStyle="1" w:styleId="bibunpubl">
    <w:name w:val="bib_unpubl"/>
    <w:basedOn w:val="bibbase"/>
    <w:rsid w:val="00B34507"/>
    <w:rPr>
      <w:sz w:val="24"/>
    </w:rPr>
  </w:style>
  <w:style w:type="character" w:customStyle="1" w:styleId="biburl">
    <w:name w:val="bib_url"/>
    <w:basedOn w:val="bibbase"/>
    <w:rsid w:val="00B34507"/>
    <w:rPr>
      <w:sz w:val="24"/>
      <w:bdr w:val="none" w:sz="0" w:space="0" w:color="auto"/>
      <w:shd w:val="clear" w:color="auto" w:fill="00FF00"/>
    </w:rPr>
  </w:style>
  <w:style w:type="character" w:customStyle="1" w:styleId="bibvolume">
    <w:name w:val="bib_volume"/>
    <w:basedOn w:val="bibbase"/>
    <w:rsid w:val="00B34507"/>
    <w:rPr>
      <w:b/>
      <w:sz w:val="24"/>
      <w:bdr w:val="none" w:sz="0" w:space="0" w:color="auto"/>
      <w:shd w:val="clear" w:color="auto" w:fill="00FF00"/>
    </w:rPr>
  </w:style>
  <w:style w:type="character" w:customStyle="1" w:styleId="bibyear">
    <w:name w:val="bib_year"/>
    <w:basedOn w:val="bibbase"/>
    <w:rsid w:val="00B34507"/>
    <w:rPr>
      <w:sz w:val="24"/>
      <w:bdr w:val="none" w:sz="0" w:space="0" w:color="auto"/>
      <w:shd w:val="clear" w:color="auto" w:fill="FF00FF"/>
    </w:rPr>
  </w:style>
  <w:style w:type="character" w:customStyle="1" w:styleId="citebib">
    <w:name w:val="cite_bib"/>
    <w:basedOn w:val="citebase"/>
    <w:rsid w:val="00B34507"/>
    <w:rPr>
      <w:sz w:val="24"/>
      <w:bdr w:val="none" w:sz="0" w:space="0" w:color="auto"/>
      <w:shd w:val="clear" w:color="auto" w:fill="00FFFF"/>
    </w:rPr>
  </w:style>
  <w:style w:type="character" w:customStyle="1" w:styleId="citebox">
    <w:name w:val="cite_box"/>
    <w:basedOn w:val="citebase"/>
    <w:rsid w:val="00B34507"/>
    <w:rPr>
      <w:sz w:val="24"/>
    </w:rPr>
  </w:style>
  <w:style w:type="character" w:customStyle="1" w:styleId="citefig">
    <w:name w:val="cite_fig"/>
    <w:basedOn w:val="citebase"/>
    <w:rsid w:val="00B34507"/>
    <w:rPr>
      <w:b/>
      <w:color w:val="auto"/>
      <w:sz w:val="24"/>
      <w:bdr w:val="none" w:sz="0" w:space="0" w:color="auto"/>
      <w:shd w:val="clear" w:color="auto" w:fill="00FF00"/>
    </w:rPr>
  </w:style>
  <w:style w:type="character" w:customStyle="1" w:styleId="citetbl">
    <w:name w:val="cite_tbl"/>
    <w:basedOn w:val="citebase"/>
    <w:rsid w:val="00B34507"/>
    <w:rPr>
      <w:b/>
      <w:color w:val="auto"/>
      <w:sz w:val="24"/>
      <w:bdr w:val="none" w:sz="0" w:space="0" w:color="auto"/>
      <w:shd w:val="clear" w:color="auto" w:fill="FF00FF"/>
    </w:rPr>
  </w:style>
  <w:style w:type="character" w:customStyle="1" w:styleId="bibdeg">
    <w:name w:val="bib_deg"/>
    <w:basedOn w:val="bibbase"/>
    <w:rsid w:val="00B34507"/>
    <w:rPr>
      <w:sz w:val="24"/>
    </w:rPr>
  </w:style>
  <w:style w:type="character" w:customStyle="1" w:styleId="bibsuffix">
    <w:name w:val="bib_suffix"/>
    <w:basedOn w:val="bibbase"/>
    <w:rsid w:val="00B34507"/>
    <w:rPr>
      <w:sz w:val="24"/>
    </w:rPr>
  </w:style>
  <w:style w:type="character" w:customStyle="1" w:styleId="bibcomment">
    <w:name w:val="bib_comment"/>
    <w:basedOn w:val="bibbase"/>
    <w:rsid w:val="00B34507"/>
    <w:rPr>
      <w:sz w:val="24"/>
    </w:rPr>
  </w:style>
  <w:style w:type="character" w:customStyle="1" w:styleId="audeg">
    <w:name w:val="au_deg"/>
    <w:basedOn w:val="aubase"/>
    <w:rsid w:val="00B34507"/>
    <w:rPr>
      <w:sz w:val="20"/>
      <w:bdr w:val="none" w:sz="0" w:space="0" w:color="auto"/>
      <w:shd w:val="clear" w:color="auto" w:fill="FFFF00"/>
    </w:rPr>
  </w:style>
  <w:style w:type="character" w:customStyle="1" w:styleId="aufname">
    <w:name w:val="au_fname"/>
    <w:basedOn w:val="aubase"/>
    <w:rsid w:val="00B34507"/>
    <w:rPr>
      <w:sz w:val="20"/>
      <w:bdr w:val="none" w:sz="0" w:space="0" w:color="auto"/>
      <w:shd w:val="clear" w:color="auto" w:fill="00FFFF"/>
    </w:rPr>
  </w:style>
  <w:style w:type="character" w:customStyle="1" w:styleId="aurole">
    <w:name w:val="au_role"/>
    <w:basedOn w:val="aubase"/>
    <w:rsid w:val="00B34507"/>
    <w:rPr>
      <w:sz w:val="20"/>
      <w:bdr w:val="none" w:sz="0" w:space="0" w:color="auto"/>
      <w:shd w:val="clear" w:color="auto" w:fill="808000"/>
    </w:rPr>
  </w:style>
  <w:style w:type="character" w:customStyle="1" w:styleId="ausuffix">
    <w:name w:val="au_suffix"/>
    <w:basedOn w:val="aubase"/>
    <w:rsid w:val="00B34507"/>
    <w:rPr>
      <w:sz w:val="20"/>
      <w:bdr w:val="none" w:sz="0" w:space="0" w:color="auto"/>
      <w:shd w:val="clear" w:color="auto" w:fill="FF00FF"/>
    </w:rPr>
  </w:style>
  <w:style w:type="character" w:customStyle="1" w:styleId="ausurname">
    <w:name w:val="au_surname"/>
    <w:basedOn w:val="aubase"/>
    <w:rsid w:val="00B34507"/>
    <w:rPr>
      <w:sz w:val="20"/>
      <w:bdr w:val="none" w:sz="0" w:space="0" w:color="auto"/>
      <w:shd w:val="clear" w:color="auto" w:fill="00FF00"/>
    </w:rPr>
  </w:style>
  <w:style w:type="character" w:customStyle="1" w:styleId="bibbase">
    <w:name w:val="bib_base"/>
    <w:rsid w:val="00B34507"/>
    <w:rPr>
      <w:sz w:val="24"/>
    </w:rPr>
  </w:style>
  <w:style w:type="character" w:customStyle="1" w:styleId="aubase">
    <w:name w:val="au_base"/>
    <w:rsid w:val="00B34507"/>
    <w:rPr>
      <w:sz w:val="20"/>
    </w:rPr>
  </w:style>
  <w:style w:type="character" w:customStyle="1" w:styleId="citebase">
    <w:name w:val="cite_base"/>
    <w:rsid w:val="00B34507"/>
    <w:rPr>
      <w:sz w:val="24"/>
    </w:rPr>
  </w:style>
  <w:style w:type="character" w:customStyle="1" w:styleId="aucollab">
    <w:name w:val="au_collab"/>
    <w:basedOn w:val="aubase"/>
    <w:rsid w:val="00B34507"/>
    <w:rPr>
      <w:sz w:val="20"/>
      <w:bdr w:val="none" w:sz="0" w:space="0" w:color="auto"/>
      <w:shd w:val="clear" w:color="auto" w:fill="C0C0C0"/>
    </w:rPr>
  </w:style>
  <w:style w:type="character" w:customStyle="1" w:styleId="citefn">
    <w:name w:val="cite_fn"/>
    <w:basedOn w:val="citebase"/>
    <w:rsid w:val="00B34507"/>
    <w:rPr>
      <w:sz w:val="24"/>
      <w:shd w:val="clear" w:color="auto" w:fill="FF0000"/>
    </w:rPr>
  </w:style>
  <w:style w:type="character" w:customStyle="1" w:styleId="citeen">
    <w:name w:val="cite_en"/>
    <w:basedOn w:val="citebase"/>
    <w:rsid w:val="00B34507"/>
    <w:rPr>
      <w:sz w:val="24"/>
      <w:shd w:val="clear" w:color="auto" w:fill="FFFF00"/>
      <w:vertAlign w:val="superscript"/>
    </w:rPr>
  </w:style>
  <w:style w:type="character" w:customStyle="1" w:styleId="eqno">
    <w:name w:val="eq_no"/>
    <w:basedOn w:val="citebase"/>
    <w:rsid w:val="00B34507"/>
    <w:rPr>
      <w:sz w:val="24"/>
    </w:rPr>
  </w:style>
  <w:style w:type="paragraph" w:customStyle="1" w:styleId="BaseHeading">
    <w:name w:val="Base_Heading"/>
    <w:rsid w:val="00B34507"/>
    <w:pPr>
      <w:keepNext/>
      <w:spacing w:before="240" w:line="240" w:lineRule="auto"/>
      <w:outlineLvl w:val="0"/>
    </w:pPr>
    <w:rPr>
      <w:rFonts w:ascii="Arial" w:eastAsia="Times New Roman" w:hAnsi="Arial" w:cs="Times New Roman"/>
      <w:b/>
      <w:kern w:val="28"/>
      <w:sz w:val="28"/>
      <w:szCs w:val="20"/>
      <w:lang w:val="en-US"/>
    </w:rPr>
  </w:style>
  <w:style w:type="paragraph" w:customStyle="1" w:styleId="BaseText">
    <w:name w:val="Base_Text"/>
    <w:rsid w:val="00B34507"/>
    <w:pPr>
      <w:spacing w:before="120" w:line="240" w:lineRule="auto"/>
    </w:pPr>
    <w:rPr>
      <w:rFonts w:ascii="Times New Roman" w:eastAsia="Times New Roman" w:hAnsi="Times New Roman" w:cs="Times New Roman"/>
      <w:sz w:val="20"/>
      <w:szCs w:val="20"/>
      <w:lang w:val="en-US"/>
    </w:rPr>
  </w:style>
  <w:style w:type="paragraph" w:customStyle="1" w:styleId="Abstract">
    <w:name w:val="Abstract"/>
    <w:basedOn w:val="BaseText"/>
    <w:rsid w:val="00B34507"/>
    <w:pPr>
      <w:spacing w:line="360" w:lineRule="auto"/>
    </w:pPr>
    <w:rPr>
      <w:b/>
      <w:sz w:val="24"/>
    </w:rPr>
  </w:style>
  <w:style w:type="paragraph" w:customStyle="1" w:styleId="Acknowledgment">
    <w:name w:val="Acknowledgment"/>
    <w:basedOn w:val="BaseText"/>
    <w:rsid w:val="00B34507"/>
    <w:pPr>
      <w:spacing w:line="360" w:lineRule="auto"/>
    </w:pPr>
  </w:style>
  <w:style w:type="paragraph" w:customStyle="1" w:styleId="AcknowledgmentTitle">
    <w:name w:val="AcknowledgmentTitle"/>
    <w:basedOn w:val="Ttulo1"/>
    <w:rsid w:val="00B34507"/>
    <w:rPr>
      <w:sz w:val="24"/>
    </w:rPr>
  </w:style>
  <w:style w:type="paragraph" w:customStyle="1" w:styleId="Affiliations">
    <w:name w:val="Affiliations"/>
    <w:basedOn w:val="BaseText"/>
    <w:rsid w:val="00B34507"/>
    <w:pPr>
      <w:spacing w:line="360" w:lineRule="auto"/>
    </w:pPr>
    <w:rPr>
      <w:i/>
    </w:rPr>
  </w:style>
  <w:style w:type="paragraph" w:customStyle="1" w:styleId="Authors">
    <w:name w:val="Authors"/>
    <w:basedOn w:val="BaseText"/>
    <w:rsid w:val="00B34507"/>
    <w:pPr>
      <w:spacing w:line="360" w:lineRule="auto"/>
    </w:pPr>
  </w:style>
  <w:style w:type="paragraph" w:customStyle="1" w:styleId="BodyPara">
    <w:name w:val="BodyPara"/>
    <w:basedOn w:val="BaseText"/>
    <w:rsid w:val="00B34507"/>
    <w:pPr>
      <w:spacing w:line="360" w:lineRule="auto"/>
    </w:pPr>
    <w:rPr>
      <w:sz w:val="24"/>
    </w:rPr>
  </w:style>
  <w:style w:type="paragraph" w:customStyle="1" w:styleId="BodyIndent">
    <w:name w:val="BodyIndent"/>
    <w:basedOn w:val="BaseText"/>
    <w:rsid w:val="00B34507"/>
    <w:pPr>
      <w:spacing w:line="360" w:lineRule="auto"/>
      <w:ind w:firstLine="720"/>
    </w:pPr>
    <w:rPr>
      <w:sz w:val="24"/>
    </w:rPr>
  </w:style>
  <w:style w:type="paragraph" w:customStyle="1" w:styleId="Boxhead">
    <w:name w:val="Boxhead"/>
    <w:basedOn w:val="Ttulo1"/>
    <w:rsid w:val="00B34507"/>
  </w:style>
  <w:style w:type="paragraph" w:customStyle="1" w:styleId="BoxText">
    <w:name w:val="BoxText"/>
    <w:basedOn w:val="BaseText"/>
    <w:rsid w:val="00B34507"/>
  </w:style>
  <w:style w:type="paragraph" w:customStyle="1" w:styleId="BulletedList">
    <w:name w:val="BulletedList"/>
    <w:basedOn w:val="BaseText"/>
    <w:rsid w:val="00B34507"/>
    <w:pPr>
      <w:ind w:left="360" w:hanging="360"/>
    </w:pPr>
  </w:style>
  <w:style w:type="paragraph" w:customStyle="1" w:styleId="CompInterest">
    <w:name w:val="CompInterest"/>
    <w:basedOn w:val="BaseText"/>
    <w:rsid w:val="00B34507"/>
    <w:pPr>
      <w:spacing w:line="360" w:lineRule="auto"/>
    </w:pPr>
  </w:style>
  <w:style w:type="paragraph" w:customStyle="1" w:styleId="Correspondence">
    <w:name w:val="Correspondence"/>
    <w:basedOn w:val="BaseText"/>
    <w:rsid w:val="00B34507"/>
    <w:pPr>
      <w:spacing w:line="360" w:lineRule="auto"/>
    </w:pPr>
  </w:style>
  <w:style w:type="paragraph" w:customStyle="1" w:styleId="OnlineSubheading">
    <w:name w:val="Online_Subheading"/>
    <w:basedOn w:val="BaseHeading"/>
    <w:rsid w:val="00B34507"/>
    <w:rPr>
      <w:rFonts w:ascii="Times New Roman" w:hAnsi="Times New Roman"/>
      <w:sz w:val="24"/>
    </w:rPr>
  </w:style>
  <w:style w:type="paragraph" w:styleId="MapadoDocumento">
    <w:name w:val="Document Map"/>
    <w:basedOn w:val="Normal"/>
    <w:link w:val="MapadoDocumentoChar"/>
    <w:uiPriority w:val="99"/>
    <w:semiHidden/>
    <w:rsid w:val="00B34507"/>
    <w:pPr>
      <w:shd w:val="clear" w:color="auto" w:fill="000080"/>
    </w:pPr>
    <w:rPr>
      <w:rFonts w:ascii="Tahoma" w:hAnsi="Tahoma"/>
    </w:rPr>
  </w:style>
  <w:style w:type="character" w:customStyle="1" w:styleId="MapadoDocumentoChar">
    <w:name w:val="Mapa do Documento Char"/>
    <w:basedOn w:val="Fontepargpadro"/>
    <w:link w:val="MapadoDocumento"/>
    <w:uiPriority w:val="99"/>
    <w:semiHidden/>
    <w:rsid w:val="00B34507"/>
    <w:rPr>
      <w:rFonts w:ascii="Tahoma" w:eastAsia="Times New Roman" w:hAnsi="Tahoma" w:cs="Times New Roman"/>
      <w:sz w:val="20"/>
      <w:szCs w:val="20"/>
      <w:shd w:val="clear" w:color="auto" w:fill="000080"/>
      <w:lang w:val="en-US"/>
    </w:rPr>
  </w:style>
  <w:style w:type="paragraph" w:customStyle="1" w:styleId="Endnote">
    <w:name w:val="Endnote"/>
    <w:basedOn w:val="BaseText"/>
    <w:rsid w:val="00B34507"/>
  </w:style>
  <w:style w:type="paragraph" w:customStyle="1" w:styleId="Equation">
    <w:name w:val="Equation"/>
    <w:basedOn w:val="BaseText"/>
    <w:rsid w:val="00B34507"/>
    <w:pPr>
      <w:ind w:left="1440" w:right="1440"/>
    </w:pPr>
  </w:style>
  <w:style w:type="paragraph" w:customStyle="1" w:styleId="FigureLegend">
    <w:name w:val="FigureLegend"/>
    <w:basedOn w:val="BaseText"/>
    <w:rsid w:val="00B34507"/>
    <w:pPr>
      <w:spacing w:line="360" w:lineRule="auto"/>
    </w:pPr>
    <w:rPr>
      <w:sz w:val="24"/>
    </w:rPr>
  </w:style>
  <w:style w:type="paragraph" w:customStyle="1" w:styleId="FirstPara">
    <w:name w:val="FirstPara"/>
    <w:basedOn w:val="BaseText"/>
    <w:rsid w:val="00B34507"/>
    <w:pPr>
      <w:spacing w:line="360" w:lineRule="auto"/>
    </w:pPr>
    <w:rPr>
      <w:sz w:val="24"/>
    </w:rPr>
  </w:style>
  <w:style w:type="character" w:styleId="HiperlinkVisitado">
    <w:name w:val="FollowedHyperlink"/>
    <w:basedOn w:val="Fontepargpadro"/>
    <w:uiPriority w:val="99"/>
    <w:rsid w:val="00B34507"/>
    <w:rPr>
      <w:color w:val="800080"/>
      <w:u w:val="single"/>
    </w:rPr>
  </w:style>
  <w:style w:type="paragraph" w:customStyle="1" w:styleId="DataReferencesHead">
    <w:name w:val="DataReferencesHead"/>
    <w:basedOn w:val="Ttulo1"/>
    <w:rsid w:val="00B34507"/>
  </w:style>
  <w:style w:type="paragraph" w:customStyle="1" w:styleId="DataReferencesSubhead">
    <w:name w:val="DataReferencesSubhead"/>
    <w:basedOn w:val="Ttulo2"/>
    <w:rsid w:val="00B34507"/>
  </w:style>
  <w:style w:type="paragraph" w:customStyle="1" w:styleId="MethEqn">
    <w:name w:val="MethEqn"/>
    <w:basedOn w:val="BaseText"/>
    <w:rsid w:val="00B34507"/>
    <w:pPr>
      <w:ind w:left="1440" w:right="1440"/>
    </w:pPr>
    <w:rPr>
      <w:sz w:val="18"/>
    </w:rPr>
  </w:style>
  <w:style w:type="paragraph" w:customStyle="1" w:styleId="MethHead1">
    <w:name w:val="MethHead1"/>
    <w:basedOn w:val="Ttulo1"/>
    <w:rsid w:val="00B34507"/>
    <w:rPr>
      <w:sz w:val="24"/>
    </w:rPr>
  </w:style>
  <w:style w:type="paragraph" w:customStyle="1" w:styleId="MethHead2">
    <w:name w:val="MethHead2"/>
    <w:basedOn w:val="Ttulo1"/>
    <w:rsid w:val="00B34507"/>
    <w:pPr>
      <w:outlineLvl w:val="1"/>
    </w:pPr>
    <w:rPr>
      <w:sz w:val="20"/>
    </w:rPr>
  </w:style>
  <w:style w:type="paragraph" w:customStyle="1" w:styleId="MethPara">
    <w:name w:val="MethPara"/>
    <w:basedOn w:val="BaseText"/>
    <w:rsid w:val="00B34507"/>
    <w:pPr>
      <w:spacing w:line="360" w:lineRule="auto"/>
    </w:pPr>
    <w:rPr>
      <w:sz w:val="24"/>
    </w:rPr>
  </w:style>
  <w:style w:type="paragraph" w:customStyle="1" w:styleId="MethParaIndent">
    <w:name w:val="MethParaIndent"/>
    <w:basedOn w:val="BaseText"/>
    <w:rsid w:val="00B34507"/>
    <w:pPr>
      <w:spacing w:line="360" w:lineRule="auto"/>
      <w:ind w:firstLine="720"/>
    </w:pPr>
    <w:rPr>
      <w:sz w:val="24"/>
    </w:rPr>
  </w:style>
  <w:style w:type="paragraph" w:customStyle="1" w:styleId="NumList1">
    <w:name w:val="NumList1"/>
    <w:basedOn w:val="BaseText"/>
    <w:rsid w:val="00B34507"/>
    <w:pPr>
      <w:ind w:left="360" w:hanging="360"/>
    </w:pPr>
  </w:style>
  <w:style w:type="paragraph" w:customStyle="1" w:styleId="NumList2">
    <w:name w:val="NumList2"/>
    <w:basedOn w:val="BaseText"/>
    <w:rsid w:val="00B34507"/>
    <w:pPr>
      <w:ind w:left="720" w:hanging="360"/>
    </w:pPr>
  </w:style>
  <w:style w:type="paragraph" w:customStyle="1" w:styleId="NumList3">
    <w:name w:val="NumList3"/>
    <w:basedOn w:val="BaseText"/>
    <w:rsid w:val="00B34507"/>
    <w:pPr>
      <w:ind w:left="1080" w:hanging="360"/>
    </w:pPr>
  </w:style>
  <w:style w:type="paragraph" w:customStyle="1" w:styleId="NumListLevel4">
    <w:name w:val="NumListLevel4"/>
    <w:basedOn w:val="BaseText"/>
    <w:rsid w:val="00B34507"/>
    <w:pPr>
      <w:ind w:left="1440" w:hanging="360"/>
    </w:pPr>
  </w:style>
  <w:style w:type="paragraph" w:customStyle="1" w:styleId="Query">
    <w:name w:val="Query"/>
    <w:basedOn w:val="BaseText"/>
    <w:rsid w:val="00B34507"/>
  </w:style>
  <w:style w:type="paragraph" w:styleId="Citao">
    <w:name w:val="Quote"/>
    <w:basedOn w:val="BaseText"/>
    <w:link w:val="CitaoChar"/>
    <w:uiPriority w:val="29"/>
    <w:qFormat/>
    <w:rsid w:val="00B34507"/>
    <w:pPr>
      <w:ind w:left="1440" w:right="1440"/>
    </w:pPr>
  </w:style>
  <w:style w:type="character" w:customStyle="1" w:styleId="CitaoChar">
    <w:name w:val="Citação Char"/>
    <w:basedOn w:val="Fontepargpadro"/>
    <w:link w:val="Citao"/>
    <w:uiPriority w:val="29"/>
    <w:rsid w:val="00B34507"/>
    <w:rPr>
      <w:rFonts w:ascii="Times New Roman" w:eastAsia="Times New Roman" w:hAnsi="Times New Roman" w:cs="Times New Roman"/>
      <w:sz w:val="20"/>
      <w:szCs w:val="20"/>
      <w:lang w:val="en-US"/>
    </w:rPr>
  </w:style>
  <w:style w:type="paragraph" w:customStyle="1" w:styleId="ReceivedAccepted">
    <w:name w:val="ReceivedAccepted"/>
    <w:basedOn w:val="BaseText"/>
    <w:rsid w:val="00B34507"/>
    <w:pPr>
      <w:spacing w:line="360" w:lineRule="auto"/>
    </w:pPr>
  </w:style>
  <w:style w:type="paragraph" w:customStyle="1" w:styleId="Reference">
    <w:name w:val="Reference"/>
    <w:basedOn w:val="BaseText"/>
    <w:rsid w:val="00B34507"/>
    <w:pPr>
      <w:spacing w:line="360" w:lineRule="auto"/>
      <w:ind w:left="792" w:hanging="792"/>
    </w:pPr>
    <w:rPr>
      <w:sz w:val="24"/>
    </w:rPr>
  </w:style>
  <w:style w:type="paragraph" w:customStyle="1" w:styleId="ReferenceHead">
    <w:name w:val="ReferenceHead"/>
    <w:basedOn w:val="Ttulo1"/>
    <w:rsid w:val="00B34507"/>
  </w:style>
  <w:style w:type="paragraph" w:customStyle="1" w:styleId="Sec1Ttl">
    <w:name w:val="Sec1Ttl"/>
    <w:basedOn w:val="Ttulo1"/>
    <w:rsid w:val="00B34507"/>
    <w:rPr>
      <w:sz w:val="24"/>
    </w:rPr>
  </w:style>
  <w:style w:type="paragraph" w:customStyle="1" w:styleId="Sec2Ttl">
    <w:name w:val="Sec2Ttl"/>
    <w:basedOn w:val="Ttulo1"/>
    <w:rsid w:val="00B34507"/>
    <w:pPr>
      <w:outlineLvl w:val="1"/>
    </w:pPr>
    <w:rPr>
      <w:sz w:val="20"/>
    </w:rPr>
  </w:style>
  <w:style w:type="paragraph" w:customStyle="1" w:styleId="SuppInfor">
    <w:name w:val="SuppInfor"/>
    <w:basedOn w:val="BaseText"/>
    <w:rsid w:val="00B34507"/>
    <w:pPr>
      <w:spacing w:line="360" w:lineRule="auto"/>
    </w:pPr>
  </w:style>
  <w:style w:type="paragraph" w:customStyle="1" w:styleId="TableBody">
    <w:name w:val="TableBody"/>
    <w:basedOn w:val="BaseText"/>
    <w:rsid w:val="00B34507"/>
    <w:pPr>
      <w:spacing w:before="0"/>
    </w:pPr>
    <w:rPr>
      <w:rFonts w:ascii="Arial" w:hAnsi="Arial"/>
    </w:rPr>
  </w:style>
  <w:style w:type="paragraph" w:customStyle="1" w:styleId="TableFootnote">
    <w:name w:val="TableFootnote"/>
    <w:basedOn w:val="BaseText"/>
    <w:rsid w:val="00B34507"/>
    <w:pPr>
      <w:spacing w:before="0"/>
    </w:pPr>
    <w:rPr>
      <w:rFonts w:ascii="Arial" w:hAnsi="Arial"/>
    </w:rPr>
  </w:style>
  <w:style w:type="paragraph" w:customStyle="1" w:styleId="TableHead">
    <w:name w:val="TableHead"/>
    <w:basedOn w:val="BaseText"/>
    <w:rsid w:val="00B34507"/>
    <w:pPr>
      <w:spacing w:before="0"/>
    </w:pPr>
    <w:rPr>
      <w:rFonts w:ascii="Arial" w:hAnsi="Arial"/>
    </w:rPr>
  </w:style>
  <w:style w:type="paragraph" w:customStyle="1" w:styleId="TableLegend">
    <w:name w:val="TableLegend"/>
    <w:basedOn w:val="BaseText"/>
    <w:rsid w:val="00B34507"/>
    <w:pPr>
      <w:spacing w:before="0"/>
    </w:pPr>
    <w:rPr>
      <w:rFonts w:ascii="Arial" w:hAnsi="Arial"/>
    </w:rPr>
  </w:style>
  <w:style w:type="paragraph" w:customStyle="1" w:styleId="TableTitle">
    <w:name w:val="TableTitle"/>
    <w:basedOn w:val="BaseText"/>
    <w:rsid w:val="00B34507"/>
    <w:rPr>
      <w:rFonts w:ascii="Arial" w:hAnsi="Arial"/>
    </w:rPr>
  </w:style>
  <w:style w:type="paragraph" w:customStyle="1" w:styleId="UnnumList">
    <w:name w:val="UnnumList"/>
    <w:basedOn w:val="BaseText"/>
    <w:rsid w:val="00B34507"/>
    <w:pPr>
      <w:ind w:left="360" w:hanging="360"/>
    </w:pPr>
  </w:style>
  <w:style w:type="paragraph" w:customStyle="1" w:styleId="OnlineMethHead1">
    <w:name w:val="Online_MethHead1"/>
    <w:basedOn w:val="BaseHeading"/>
    <w:rsid w:val="00B34507"/>
    <w:rPr>
      <w:sz w:val="24"/>
    </w:rPr>
  </w:style>
  <w:style w:type="paragraph" w:customStyle="1" w:styleId="ItalicNote">
    <w:name w:val="ItalicNote"/>
    <w:basedOn w:val="BaseText"/>
    <w:rsid w:val="00B34507"/>
    <w:pPr>
      <w:spacing w:line="360" w:lineRule="auto"/>
    </w:pPr>
    <w:rPr>
      <w:i/>
      <w:sz w:val="24"/>
    </w:rPr>
  </w:style>
  <w:style w:type="paragraph" w:customStyle="1" w:styleId="ReferenceAnnotation">
    <w:name w:val="ReferenceAnnotation"/>
    <w:basedOn w:val="BaseText"/>
    <w:rsid w:val="00B34507"/>
    <w:pPr>
      <w:spacing w:line="360" w:lineRule="auto"/>
      <w:ind w:left="792"/>
    </w:pPr>
    <w:rPr>
      <w:b/>
      <w:sz w:val="24"/>
    </w:rPr>
  </w:style>
  <w:style w:type="paragraph" w:customStyle="1" w:styleId="OnlineMethHead2">
    <w:name w:val="Online_MethHead2"/>
    <w:basedOn w:val="BaseHeading"/>
    <w:rsid w:val="00B34507"/>
    <w:pPr>
      <w:outlineLvl w:val="1"/>
    </w:pPr>
    <w:rPr>
      <w:sz w:val="20"/>
    </w:rPr>
  </w:style>
  <w:style w:type="paragraph" w:customStyle="1" w:styleId="OnlineMethPara">
    <w:name w:val="Online_MethPara"/>
    <w:basedOn w:val="BaseText"/>
    <w:rsid w:val="00B34507"/>
    <w:pPr>
      <w:spacing w:line="360" w:lineRule="auto"/>
    </w:pPr>
    <w:rPr>
      <w:sz w:val="24"/>
    </w:rPr>
  </w:style>
  <w:style w:type="paragraph" w:customStyle="1" w:styleId="OnlineMethParaIndent">
    <w:name w:val="Online_MethParaIndent"/>
    <w:basedOn w:val="BaseText"/>
    <w:rsid w:val="00B34507"/>
    <w:pPr>
      <w:spacing w:line="360" w:lineRule="auto"/>
      <w:ind w:firstLine="720"/>
    </w:pPr>
    <w:rPr>
      <w:sz w:val="24"/>
    </w:rPr>
  </w:style>
  <w:style w:type="paragraph" w:customStyle="1" w:styleId="OnlineReference">
    <w:name w:val="Online_Reference"/>
    <w:basedOn w:val="BaseText"/>
    <w:rsid w:val="00B34507"/>
    <w:pPr>
      <w:spacing w:line="360" w:lineRule="auto"/>
      <w:ind w:left="792" w:hanging="792"/>
    </w:pPr>
    <w:rPr>
      <w:sz w:val="24"/>
    </w:rPr>
  </w:style>
  <w:style w:type="paragraph" w:customStyle="1" w:styleId="OnlineMethEqn">
    <w:name w:val="Online_MethEqn"/>
    <w:basedOn w:val="BaseText"/>
    <w:rsid w:val="00B34507"/>
    <w:pPr>
      <w:ind w:left="1440" w:right="1440"/>
    </w:pPr>
    <w:rPr>
      <w:sz w:val="18"/>
    </w:rPr>
  </w:style>
  <w:style w:type="paragraph" w:customStyle="1" w:styleId="DataReference">
    <w:name w:val="Data_Reference"/>
    <w:basedOn w:val="BaseText"/>
    <w:rsid w:val="00B34507"/>
    <w:pPr>
      <w:spacing w:line="360" w:lineRule="auto"/>
    </w:pPr>
    <w:rPr>
      <w:sz w:val="24"/>
    </w:rPr>
  </w:style>
  <w:style w:type="character" w:styleId="Hyperlink">
    <w:name w:val="Hyperlink"/>
    <w:basedOn w:val="Fontepargpadro"/>
    <w:uiPriority w:val="99"/>
    <w:unhideWhenUsed/>
    <w:rsid w:val="001A77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4"/>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507"/>
    <w:pPr>
      <w:spacing w:line="240" w:lineRule="auto"/>
    </w:pPr>
    <w:rPr>
      <w:rFonts w:ascii="Times New Roman" w:eastAsia="Times New Roman" w:hAnsi="Times New Roman" w:cs="Times New Roman"/>
      <w:sz w:val="20"/>
      <w:szCs w:val="20"/>
      <w:lang w:val="en-US"/>
    </w:rPr>
  </w:style>
  <w:style w:type="paragraph" w:styleId="Ttulo1">
    <w:name w:val="heading 1"/>
    <w:basedOn w:val="Normal"/>
    <w:next w:val="Normal"/>
    <w:uiPriority w:val="9"/>
    <w:qFormat/>
    <w:rsid w:val="00B34507"/>
    <w:pPr>
      <w:keepNext/>
      <w:spacing w:before="240" w:after="60"/>
      <w:outlineLvl w:val="0"/>
    </w:pPr>
    <w:rPr>
      <w:rFonts w:ascii="Arial" w:hAnsi="Arial"/>
      <w:b/>
      <w:kern w:val="28"/>
      <w:sz w:val="28"/>
    </w:rPr>
  </w:style>
  <w:style w:type="paragraph" w:styleId="Ttulo2">
    <w:name w:val="heading 2"/>
    <w:basedOn w:val="Normal"/>
    <w:next w:val="Normal"/>
    <w:link w:val="Ttulo2Char"/>
    <w:uiPriority w:val="9"/>
    <w:qFormat/>
    <w:rsid w:val="00B34507"/>
    <w:pPr>
      <w:keepNext/>
      <w:spacing w:before="240" w:after="60"/>
      <w:outlineLvl w:val="1"/>
    </w:pPr>
    <w:rPr>
      <w:rFonts w:ascii="Arial" w:hAnsi="Arial" w:cs="Arial"/>
      <w:b/>
      <w:bCs/>
      <w:i/>
      <w:iCs/>
      <w:sz w:val="28"/>
      <w:szCs w:val="28"/>
    </w:rPr>
  </w:style>
  <w:style w:type="paragraph" w:styleId="Ttulo3">
    <w:name w:val="heading 3"/>
    <w:basedOn w:val="Heading"/>
    <w:link w:val="Ttulo3Char"/>
    <w:uiPriority w:val="9"/>
    <w:qFormat/>
    <w:rsid w:val="006A7365"/>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rsid w:val="00FF6E84"/>
    <w:rPr>
      <w:color w:val="0000FF"/>
      <w:u w:val="single"/>
    </w:rPr>
  </w:style>
  <w:style w:type="character" w:customStyle="1" w:styleId="BalloonTextChar">
    <w:name w:val="Balloon Text Char"/>
    <w:basedOn w:val="Fontepargpadro"/>
    <w:qFormat/>
    <w:rsid w:val="00FF6E84"/>
    <w:rPr>
      <w:rFonts w:ascii="Tahoma" w:hAnsi="Tahoma" w:cs="Tahoma"/>
      <w:sz w:val="16"/>
      <w:szCs w:val="16"/>
    </w:rPr>
  </w:style>
  <w:style w:type="character" w:styleId="Refdecomentrio">
    <w:name w:val="annotation reference"/>
    <w:basedOn w:val="Fontepargpadro"/>
    <w:uiPriority w:val="99"/>
    <w:qFormat/>
    <w:rsid w:val="00FF6E84"/>
    <w:rPr>
      <w:sz w:val="18"/>
      <w:szCs w:val="18"/>
    </w:rPr>
  </w:style>
  <w:style w:type="character" w:customStyle="1" w:styleId="CommentTextChar">
    <w:name w:val="Comment Text Char"/>
    <w:basedOn w:val="Fontepargpadro"/>
    <w:qFormat/>
    <w:rsid w:val="00FF6E84"/>
    <w:rPr>
      <w:sz w:val="24"/>
      <w:szCs w:val="24"/>
    </w:rPr>
  </w:style>
  <w:style w:type="character" w:customStyle="1" w:styleId="CommentSubjectChar">
    <w:name w:val="Comment Subject Char"/>
    <w:basedOn w:val="CommentTextChar"/>
    <w:qFormat/>
    <w:rsid w:val="00FF6E84"/>
    <w:rPr>
      <w:b/>
      <w:bCs/>
      <w:sz w:val="20"/>
      <w:szCs w:val="20"/>
    </w:rPr>
  </w:style>
  <w:style w:type="character" w:customStyle="1" w:styleId="Heading1Char">
    <w:name w:val="Heading 1 Char"/>
    <w:basedOn w:val="Fontepargpadro"/>
    <w:uiPriority w:val="9"/>
    <w:qFormat/>
    <w:rsid w:val="00FF6E84"/>
    <w:rPr>
      <w:rFonts w:ascii="Times New Roman" w:eastAsia="Times New Roman" w:hAnsi="Times New Roman" w:cs="Times New Roman"/>
      <w:b/>
      <w:bCs/>
      <w:sz w:val="48"/>
      <w:szCs w:val="48"/>
      <w:lang w:eastAsia="pt-BR"/>
    </w:rPr>
  </w:style>
  <w:style w:type="character" w:customStyle="1" w:styleId="HeaderChar">
    <w:name w:val="Header Char"/>
    <w:basedOn w:val="Fontepargpadro"/>
    <w:qFormat/>
    <w:rsid w:val="00FF6E84"/>
    <w:rPr>
      <w:color w:val="00000A"/>
    </w:rPr>
  </w:style>
  <w:style w:type="character" w:customStyle="1" w:styleId="FooterChar">
    <w:name w:val="Footer Char"/>
    <w:basedOn w:val="Fontepargpadro"/>
    <w:qFormat/>
    <w:rsid w:val="00FF6E84"/>
    <w:rPr>
      <w:color w:val="00000A"/>
    </w:rPr>
  </w:style>
  <w:style w:type="character" w:customStyle="1" w:styleId="apple-converted-space">
    <w:name w:val="apple-converted-space"/>
    <w:basedOn w:val="Fontepargpadro"/>
    <w:qFormat/>
    <w:rsid w:val="00FF6E84"/>
  </w:style>
  <w:style w:type="character" w:styleId="nfase">
    <w:name w:val="Emphasis"/>
    <w:basedOn w:val="Fontepargpadro"/>
    <w:uiPriority w:val="20"/>
    <w:qFormat/>
    <w:rsid w:val="00FF6E84"/>
    <w:rPr>
      <w:i/>
      <w:iCs/>
    </w:rPr>
  </w:style>
  <w:style w:type="character" w:customStyle="1" w:styleId="cit">
    <w:name w:val="cit"/>
    <w:basedOn w:val="Fontepargpadro"/>
    <w:qFormat/>
    <w:rsid w:val="00FF6E84"/>
  </w:style>
  <w:style w:type="character" w:customStyle="1" w:styleId="NumberingSymbols">
    <w:name w:val="Numbering Symbols"/>
    <w:qFormat/>
    <w:rsid w:val="00FF6E84"/>
  </w:style>
  <w:style w:type="character" w:customStyle="1" w:styleId="FootnoteCharacters">
    <w:name w:val="Footnote Characters"/>
    <w:qFormat/>
    <w:rsid w:val="00FF6E84"/>
  </w:style>
  <w:style w:type="character" w:customStyle="1" w:styleId="FootnoteAnchor">
    <w:name w:val="Footnote Anchor"/>
    <w:rsid w:val="00FF6E84"/>
    <w:rPr>
      <w:vertAlign w:val="superscript"/>
    </w:rPr>
  </w:style>
  <w:style w:type="character" w:customStyle="1" w:styleId="EndnoteAnchor">
    <w:name w:val="Endnote Anchor"/>
    <w:rsid w:val="00FF6E84"/>
    <w:rPr>
      <w:vertAlign w:val="superscript"/>
    </w:rPr>
  </w:style>
  <w:style w:type="character" w:customStyle="1" w:styleId="EndnoteCharacters">
    <w:name w:val="Endnote Characters"/>
    <w:qFormat/>
    <w:rsid w:val="00FF6E84"/>
  </w:style>
  <w:style w:type="character" w:customStyle="1" w:styleId="Quotation">
    <w:name w:val="Quotation"/>
    <w:qFormat/>
    <w:rsid w:val="00212247"/>
    <w:rPr>
      <w:i/>
      <w:iCs/>
    </w:rPr>
  </w:style>
  <w:style w:type="character" w:customStyle="1" w:styleId="Bullets">
    <w:name w:val="Bullets"/>
    <w:qFormat/>
    <w:rsid w:val="00212247"/>
    <w:rPr>
      <w:rFonts w:ascii="OpenSymbol" w:eastAsia="OpenSymbol" w:hAnsi="OpenSymbol" w:cs="OpenSymbol"/>
    </w:rPr>
  </w:style>
  <w:style w:type="paragraph" w:customStyle="1" w:styleId="Heading">
    <w:name w:val="Heading"/>
    <w:basedOn w:val="Normal"/>
    <w:next w:val="TextBody"/>
    <w:qFormat/>
    <w:rsid w:val="00FF6E84"/>
    <w:pPr>
      <w:keepNext/>
      <w:spacing w:before="240" w:after="120"/>
    </w:pPr>
    <w:rPr>
      <w:rFonts w:ascii="Liberation Sans" w:hAnsi="Liberation Sans" w:cs="FreeSans"/>
      <w:sz w:val="28"/>
      <w:szCs w:val="28"/>
    </w:rPr>
  </w:style>
  <w:style w:type="paragraph" w:customStyle="1" w:styleId="TextBody">
    <w:name w:val="Text Body"/>
    <w:basedOn w:val="Normal"/>
    <w:rsid w:val="00FF6E84"/>
    <w:pPr>
      <w:spacing w:after="140" w:line="288" w:lineRule="auto"/>
    </w:pPr>
  </w:style>
  <w:style w:type="paragraph" w:styleId="Lista">
    <w:name w:val="List"/>
    <w:basedOn w:val="TextBody"/>
    <w:uiPriority w:val="99"/>
    <w:rsid w:val="00FF6E84"/>
    <w:rPr>
      <w:rFonts w:cs="FreeSans"/>
    </w:rPr>
  </w:style>
  <w:style w:type="paragraph" w:styleId="Legenda">
    <w:name w:val="caption"/>
    <w:basedOn w:val="Normal"/>
    <w:uiPriority w:val="35"/>
    <w:qFormat/>
    <w:rsid w:val="00FF6E84"/>
    <w:pPr>
      <w:suppressLineNumbers/>
      <w:spacing w:before="120" w:after="120"/>
    </w:pPr>
    <w:rPr>
      <w:rFonts w:cs="FreeSans"/>
      <w:i/>
      <w:iCs/>
      <w:sz w:val="24"/>
      <w:szCs w:val="24"/>
    </w:rPr>
  </w:style>
  <w:style w:type="paragraph" w:customStyle="1" w:styleId="Index">
    <w:name w:val="Index"/>
    <w:basedOn w:val="Normal"/>
    <w:qFormat/>
    <w:rsid w:val="00FF6E84"/>
    <w:pPr>
      <w:suppressLineNumbers/>
    </w:pPr>
    <w:rPr>
      <w:rFonts w:cs="FreeSans"/>
    </w:rPr>
  </w:style>
  <w:style w:type="paragraph" w:styleId="Textodebalo">
    <w:name w:val="Balloon Text"/>
    <w:basedOn w:val="Normal"/>
    <w:link w:val="TextodebaloChar"/>
    <w:uiPriority w:val="99"/>
    <w:qFormat/>
    <w:rsid w:val="00FF6E84"/>
    <w:rPr>
      <w:rFonts w:ascii="Tahoma" w:hAnsi="Tahoma" w:cs="Tahoma"/>
      <w:sz w:val="16"/>
      <w:szCs w:val="16"/>
    </w:rPr>
  </w:style>
  <w:style w:type="paragraph" w:styleId="Textodecomentrio">
    <w:name w:val="annotation text"/>
    <w:basedOn w:val="Normal"/>
    <w:link w:val="TextodecomentrioChar"/>
    <w:uiPriority w:val="99"/>
    <w:rsid w:val="00B34507"/>
  </w:style>
  <w:style w:type="paragraph" w:styleId="Assuntodocomentrio">
    <w:name w:val="annotation subject"/>
    <w:basedOn w:val="Textodecomentrio"/>
    <w:next w:val="Textodecomentrio"/>
    <w:link w:val="AssuntodocomentrioChar"/>
    <w:uiPriority w:val="99"/>
    <w:rsid w:val="00B34507"/>
    <w:rPr>
      <w:b/>
      <w:bCs/>
    </w:rPr>
  </w:style>
  <w:style w:type="paragraph" w:styleId="PargrafodaLista">
    <w:name w:val="List Paragraph"/>
    <w:basedOn w:val="Normal"/>
    <w:uiPriority w:val="34"/>
    <w:qFormat/>
    <w:rsid w:val="00FF6E84"/>
    <w:pPr>
      <w:ind w:left="720"/>
      <w:contextualSpacing/>
    </w:pPr>
  </w:style>
  <w:style w:type="paragraph" w:styleId="Cabealho">
    <w:name w:val="header"/>
    <w:basedOn w:val="Normal"/>
    <w:link w:val="CabealhoChar"/>
    <w:uiPriority w:val="99"/>
    <w:rsid w:val="00FF6E84"/>
    <w:pPr>
      <w:tabs>
        <w:tab w:val="center" w:pos="4320"/>
        <w:tab w:val="right" w:pos="8640"/>
      </w:tabs>
    </w:pPr>
  </w:style>
  <w:style w:type="paragraph" w:styleId="Rodap">
    <w:name w:val="footer"/>
    <w:basedOn w:val="Normal"/>
    <w:link w:val="RodapChar"/>
    <w:uiPriority w:val="99"/>
    <w:rsid w:val="00FF6E84"/>
    <w:pPr>
      <w:tabs>
        <w:tab w:val="center" w:pos="4320"/>
        <w:tab w:val="right" w:pos="8640"/>
      </w:tabs>
    </w:pPr>
  </w:style>
  <w:style w:type="paragraph" w:styleId="Reviso">
    <w:name w:val="Revision"/>
    <w:uiPriority w:val="99"/>
    <w:qFormat/>
    <w:rsid w:val="00FF6E84"/>
    <w:pPr>
      <w:suppressAutoHyphens/>
      <w:spacing w:line="240" w:lineRule="auto"/>
    </w:pPr>
    <w:rPr>
      <w:color w:val="00000A"/>
      <w:sz w:val="22"/>
    </w:rPr>
  </w:style>
  <w:style w:type="paragraph" w:customStyle="1" w:styleId="Footnote">
    <w:name w:val="Footnote"/>
    <w:basedOn w:val="BaseText"/>
    <w:rsid w:val="00B34507"/>
    <w:pPr>
      <w:spacing w:line="360" w:lineRule="auto"/>
    </w:pPr>
  </w:style>
  <w:style w:type="paragraph" w:customStyle="1" w:styleId="TableContents">
    <w:name w:val="Table Contents"/>
    <w:basedOn w:val="Normal"/>
    <w:link w:val="TableContentsChar"/>
    <w:qFormat/>
    <w:rsid w:val="00FF6E84"/>
  </w:style>
  <w:style w:type="paragraph" w:customStyle="1" w:styleId="TableHeading">
    <w:name w:val="Table Heading"/>
    <w:basedOn w:val="TableContents"/>
    <w:qFormat/>
    <w:rsid w:val="00FF6E84"/>
  </w:style>
  <w:style w:type="paragraph" w:customStyle="1" w:styleId="Quotations">
    <w:name w:val="Quotations"/>
    <w:basedOn w:val="Normal"/>
    <w:qFormat/>
    <w:rsid w:val="006A7365"/>
  </w:style>
  <w:style w:type="paragraph" w:styleId="Ttulo">
    <w:name w:val="Title"/>
    <w:basedOn w:val="BaseHeading"/>
    <w:link w:val="TtuloChar"/>
    <w:uiPriority w:val="10"/>
    <w:qFormat/>
    <w:rsid w:val="00B34507"/>
    <w:pPr>
      <w:spacing w:line="360" w:lineRule="auto"/>
    </w:pPr>
  </w:style>
  <w:style w:type="paragraph" w:styleId="Subttulo">
    <w:name w:val="Subtitle"/>
    <w:basedOn w:val="Heading"/>
    <w:link w:val="SubttuloChar"/>
    <w:uiPriority w:val="11"/>
    <w:qFormat/>
    <w:rsid w:val="006A7365"/>
  </w:style>
  <w:style w:type="paragraph" w:styleId="Pr-formataoHTML">
    <w:name w:val="HTML Preformatted"/>
    <w:basedOn w:val="Normal"/>
    <w:link w:val="Pr-formataoHTMLChar"/>
    <w:uiPriority w:val="99"/>
    <w:semiHidden/>
    <w:unhideWhenUsed/>
    <w:rsid w:val="00B34507"/>
    <w:rPr>
      <w:rFonts w:ascii="Consolas" w:hAnsi="Consolas" w:cs="Consolas"/>
    </w:rPr>
  </w:style>
  <w:style w:type="character" w:customStyle="1" w:styleId="Pr-formataoHTMLChar">
    <w:name w:val="Pré-formatação HTML Char"/>
    <w:basedOn w:val="Fontepargpadro"/>
    <w:link w:val="Pr-formataoHTML"/>
    <w:uiPriority w:val="99"/>
    <w:semiHidden/>
    <w:rsid w:val="00B34507"/>
    <w:rPr>
      <w:rFonts w:ascii="Consolas" w:hAnsi="Consolas" w:cs="Consolas"/>
      <w:color w:val="00000A"/>
      <w:sz w:val="20"/>
      <w:szCs w:val="20"/>
    </w:rPr>
  </w:style>
  <w:style w:type="character" w:customStyle="1" w:styleId="bibarticle">
    <w:name w:val="bib_article"/>
    <w:basedOn w:val="bibbase"/>
    <w:rsid w:val="00B34507"/>
    <w:rPr>
      <w:sz w:val="24"/>
      <w:bdr w:val="none" w:sz="0" w:space="0" w:color="auto"/>
      <w:shd w:val="clear" w:color="auto" w:fill="00FFFF"/>
    </w:rPr>
  </w:style>
  <w:style w:type="character" w:customStyle="1" w:styleId="TableContentsChar">
    <w:name w:val="Table Contents Char"/>
    <w:basedOn w:val="Fontepargpadro"/>
    <w:link w:val="TableContents"/>
    <w:rsid w:val="00B34507"/>
    <w:rPr>
      <w:color w:val="00000A"/>
      <w:sz w:val="22"/>
    </w:rPr>
  </w:style>
  <w:style w:type="character" w:customStyle="1" w:styleId="bibdoi">
    <w:name w:val="bib_doi"/>
    <w:basedOn w:val="bibbase"/>
    <w:rsid w:val="00B34507"/>
    <w:rPr>
      <w:sz w:val="24"/>
      <w:bdr w:val="none" w:sz="0" w:space="0" w:color="auto"/>
      <w:shd w:val="clear" w:color="auto" w:fill="00FF00"/>
    </w:rPr>
  </w:style>
  <w:style w:type="character" w:customStyle="1" w:styleId="Ttulo2Char">
    <w:name w:val="Título 2 Char"/>
    <w:basedOn w:val="Fontepargpadro"/>
    <w:link w:val="Ttulo2"/>
    <w:uiPriority w:val="9"/>
    <w:rsid w:val="00B34507"/>
    <w:rPr>
      <w:rFonts w:ascii="Arial" w:eastAsia="Times New Roman" w:hAnsi="Arial" w:cs="Arial"/>
      <w:b/>
      <w:bCs/>
      <w:i/>
      <w:iCs/>
      <w:sz w:val="28"/>
      <w:szCs w:val="28"/>
      <w:lang w:val="en-US"/>
    </w:rPr>
  </w:style>
  <w:style w:type="character" w:customStyle="1" w:styleId="Ttulo3Char">
    <w:name w:val="Título 3 Char"/>
    <w:basedOn w:val="Fontepargpadro"/>
    <w:link w:val="Ttulo3"/>
    <w:uiPriority w:val="9"/>
    <w:rsid w:val="00B34507"/>
    <w:rPr>
      <w:rFonts w:ascii="Liberation Sans" w:hAnsi="Liberation Sans" w:cs="FreeSans"/>
      <w:color w:val="00000A"/>
      <w:sz w:val="28"/>
      <w:szCs w:val="28"/>
    </w:rPr>
  </w:style>
  <w:style w:type="character" w:customStyle="1" w:styleId="TextodebaloChar">
    <w:name w:val="Texto de balão Char"/>
    <w:basedOn w:val="Fontepargpadro"/>
    <w:link w:val="Textodebalo"/>
    <w:uiPriority w:val="99"/>
    <w:rsid w:val="00B34507"/>
    <w:rPr>
      <w:rFonts w:ascii="Tahoma" w:hAnsi="Tahoma" w:cs="Tahoma"/>
      <w:color w:val="00000A"/>
      <w:sz w:val="16"/>
      <w:szCs w:val="16"/>
    </w:rPr>
  </w:style>
  <w:style w:type="character" w:customStyle="1" w:styleId="TextodecomentrioChar">
    <w:name w:val="Texto de comentário Char"/>
    <w:basedOn w:val="Fontepargpadro"/>
    <w:link w:val="Textodecomentrio"/>
    <w:uiPriority w:val="99"/>
    <w:rsid w:val="00B34507"/>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rsid w:val="00B34507"/>
    <w:rPr>
      <w:rFonts w:ascii="Times New Roman" w:eastAsia="Times New Roman" w:hAnsi="Times New Roman" w:cs="Times New Roman"/>
      <w:b/>
      <w:bCs/>
      <w:sz w:val="20"/>
      <w:szCs w:val="20"/>
      <w:lang w:val="en-US"/>
    </w:rPr>
  </w:style>
  <w:style w:type="character" w:customStyle="1" w:styleId="CabealhoChar">
    <w:name w:val="Cabeçalho Char"/>
    <w:basedOn w:val="Fontepargpadro"/>
    <w:link w:val="Cabealho"/>
    <w:uiPriority w:val="99"/>
    <w:rsid w:val="00B34507"/>
    <w:rPr>
      <w:color w:val="00000A"/>
      <w:sz w:val="22"/>
    </w:rPr>
  </w:style>
  <w:style w:type="character" w:customStyle="1" w:styleId="RodapChar">
    <w:name w:val="Rodapé Char"/>
    <w:basedOn w:val="Fontepargpadro"/>
    <w:link w:val="Rodap"/>
    <w:uiPriority w:val="99"/>
    <w:rsid w:val="00B34507"/>
    <w:rPr>
      <w:color w:val="00000A"/>
      <w:sz w:val="22"/>
    </w:rPr>
  </w:style>
  <w:style w:type="character" w:customStyle="1" w:styleId="TtuloChar">
    <w:name w:val="Título Char"/>
    <w:basedOn w:val="Fontepargpadro"/>
    <w:link w:val="Ttulo"/>
    <w:uiPriority w:val="10"/>
    <w:rsid w:val="00B34507"/>
    <w:rPr>
      <w:rFonts w:ascii="Arial" w:eastAsia="Times New Roman" w:hAnsi="Arial" w:cs="Times New Roman"/>
      <w:b/>
      <w:kern w:val="28"/>
      <w:sz w:val="28"/>
      <w:szCs w:val="20"/>
      <w:lang w:val="en-US"/>
    </w:rPr>
  </w:style>
  <w:style w:type="character" w:customStyle="1" w:styleId="SubttuloChar">
    <w:name w:val="Subtítulo Char"/>
    <w:basedOn w:val="Fontepargpadro"/>
    <w:link w:val="Subttulo"/>
    <w:uiPriority w:val="11"/>
    <w:rsid w:val="00B34507"/>
    <w:rPr>
      <w:rFonts w:ascii="Liberation Sans" w:hAnsi="Liberation Sans" w:cs="FreeSans"/>
      <w:color w:val="00000A"/>
      <w:sz w:val="28"/>
      <w:szCs w:val="28"/>
    </w:rPr>
  </w:style>
  <w:style w:type="character" w:customStyle="1" w:styleId="bibetal">
    <w:name w:val="bib_etal"/>
    <w:basedOn w:val="bibbase"/>
    <w:rsid w:val="00B34507"/>
    <w:rPr>
      <w:sz w:val="24"/>
      <w:bdr w:val="none" w:sz="0" w:space="0" w:color="auto"/>
      <w:shd w:val="clear" w:color="auto" w:fill="008080"/>
    </w:rPr>
  </w:style>
  <w:style w:type="character" w:customStyle="1" w:styleId="bibfname">
    <w:name w:val="bib_fname"/>
    <w:basedOn w:val="bibbase"/>
    <w:rsid w:val="00B34507"/>
    <w:rPr>
      <w:sz w:val="24"/>
      <w:bdr w:val="none" w:sz="0" w:space="0" w:color="auto"/>
      <w:shd w:val="clear" w:color="auto" w:fill="FFFF00"/>
    </w:rPr>
  </w:style>
  <w:style w:type="character" w:customStyle="1" w:styleId="bibfpage">
    <w:name w:val="bib_fpage"/>
    <w:basedOn w:val="bibbase"/>
    <w:rsid w:val="00B34507"/>
    <w:rPr>
      <w:sz w:val="24"/>
      <w:bdr w:val="none" w:sz="0" w:space="0" w:color="auto"/>
      <w:shd w:val="clear" w:color="auto" w:fill="808080"/>
    </w:rPr>
  </w:style>
  <w:style w:type="character" w:customStyle="1" w:styleId="bibissue">
    <w:name w:val="bib_issue"/>
    <w:basedOn w:val="bibbase"/>
    <w:rsid w:val="00B34507"/>
    <w:rPr>
      <w:sz w:val="24"/>
      <w:bdr w:val="none" w:sz="0" w:space="0" w:color="auto"/>
      <w:shd w:val="clear" w:color="auto" w:fill="FFFF00"/>
    </w:rPr>
  </w:style>
  <w:style w:type="character" w:customStyle="1" w:styleId="bibjournal">
    <w:name w:val="bib_journal"/>
    <w:basedOn w:val="bibbase"/>
    <w:rsid w:val="00B34507"/>
    <w:rPr>
      <w:i/>
      <w:sz w:val="24"/>
      <w:bdr w:val="none" w:sz="0" w:space="0" w:color="auto"/>
      <w:shd w:val="clear" w:color="auto" w:fill="808000"/>
    </w:rPr>
  </w:style>
  <w:style w:type="character" w:customStyle="1" w:styleId="biblpage">
    <w:name w:val="bib_lpage"/>
    <w:basedOn w:val="bibbase"/>
    <w:rsid w:val="00B34507"/>
    <w:rPr>
      <w:sz w:val="24"/>
      <w:bdr w:val="none" w:sz="0" w:space="0" w:color="auto"/>
      <w:shd w:val="clear" w:color="auto" w:fill="808080"/>
    </w:rPr>
  </w:style>
  <w:style w:type="character" w:customStyle="1" w:styleId="bibnumber">
    <w:name w:val="bib_number"/>
    <w:basedOn w:val="bibbase"/>
    <w:rsid w:val="00B34507"/>
    <w:rPr>
      <w:sz w:val="24"/>
    </w:rPr>
  </w:style>
  <w:style w:type="character" w:customStyle="1" w:styleId="biborganization">
    <w:name w:val="bib_organization"/>
    <w:basedOn w:val="bibbase"/>
    <w:rsid w:val="00B34507"/>
    <w:rPr>
      <w:sz w:val="24"/>
      <w:bdr w:val="none" w:sz="0" w:space="0" w:color="auto"/>
      <w:shd w:val="clear" w:color="auto" w:fill="808000"/>
    </w:rPr>
  </w:style>
  <w:style w:type="character" w:customStyle="1" w:styleId="bibsuppl">
    <w:name w:val="bib_suppl"/>
    <w:basedOn w:val="bibbase"/>
    <w:rsid w:val="00B34507"/>
    <w:rPr>
      <w:sz w:val="24"/>
      <w:bdr w:val="none" w:sz="0" w:space="0" w:color="auto"/>
      <w:shd w:val="clear" w:color="auto" w:fill="FFFF00"/>
    </w:rPr>
  </w:style>
  <w:style w:type="character" w:customStyle="1" w:styleId="bibsurname">
    <w:name w:val="bib_surname"/>
    <w:basedOn w:val="bibbase"/>
    <w:rsid w:val="00B34507"/>
    <w:rPr>
      <w:sz w:val="24"/>
      <w:bdr w:val="none" w:sz="0" w:space="0" w:color="auto"/>
      <w:shd w:val="clear" w:color="auto" w:fill="FFFF00"/>
    </w:rPr>
  </w:style>
  <w:style w:type="character" w:customStyle="1" w:styleId="bibunpubl">
    <w:name w:val="bib_unpubl"/>
    <w:basedOn w:val="bibbase"/>
    <w:rsid w:val="00B34507"/>
    <w:rPr>
      <w:sz w:val="24"/>
    </w:rPr>
  </w:style>
  <w:style w:type="character" w:customStyle="1" w:styleId="biburl">
    <w:name w:val="bib_url"/>
    <w:basedOn w:val="bibbase"/>
    <w:rsid w:val="00B34507"/>
    <w:rPr>
      <w:sz w:val="24"/>
      <w:bdr w:val="none" w:sz="0" w:space="0" w:color="auto"/>
      <w:shd w:val="clear" w:color="auto" w:fill="00FF00"/>
    </w:rPr>
  </w:style>
  <w:style w:type="character" w:customStyle="1" w:styleId="bibvolume">
    <w:name w:val="bib_volume"/>
    <w:basedOn w:val="bibbase"/>
    <w:rsid w:val="00B34507"/>
    <w:rPr>
      <w:b/>
      <w:sz w:val="24"/>
      <w:bdr w:val="none" w:sz="0" w:space="0" w:color="auto"/>
      <w:shd w:val="clear" w:color="auto" w:fill="00FF00"/>
    </w:rPr>
  </w:style>
  <w:style w:type="character" w:customStyle="1" w:styleId="bibyear">
    <w:name w:val="bib_year"/>
    <w:basedOn w:val="bibbase"/>
    <w:rsid w:val="00B34507"/>
    <w:rPr>
      <w:sz w:val="24"/>
      <w:bdr w:val="none" w:sz="0" w:space="0" w:color="auto"/>
      <w:shd w:val="clear" w:color="auto" w:fill="FF00FF"/>
    </w:rPr>
  </w:style>
  <w:style w:type="character" w:customStyle="1" w:styleId="citebib">
    <w:name w:val="cite_bib"/>
    <w:basedOn w:val="citebase"/>
    <w:rsid w:val="00B34507"/>
    <w:rPr>
      <w:sz w:val="24"/>
      <w:bdr w:val="none" w:sz="0" w:space="0" w:color="auto"/>
      <w:shd w:val="clear" w:color="auto" w:fill="00FFFF"/>
    </w:rPr>
  </w:style>
  <w:style w:type="character" w:customStyle="1" w:styleId="citebox">
    <w:name w:val="cite_box"/>
    <w:basedOn w:val="citebase"/>
    <w:rsid w:val="00B34507"/>
    <w:rPr>
      <w:sz w:val="24"/>
    </w:rPr>
  </w:style>
  <w:style w:type="character" w:customStyle="1" w:styleId="citefig">
    <w:name w:val="cite_fig"/>
    <w:basedOn w:val="citebase"/>
    <w:rsid w:val="00B34507"/>
    <w:rPr>
      <w:b/>
      <w:color w:val="auto"/>
      <w:sz w:val="24"/>
      <w:bdr w:val="none" w:sz="0" w:space="0" w:color="auto"/>
      <w:shd w:val="clear" w:color="auto" w:fill="00FF00"/>
    </w:rPr>
  </w:style>
  <w:style w:type="character" w:customStyle="1" w:styleId="citetbl">
    <w:name w:val="cite_tbl"/>
    <w:basedOn w:val="citebase"/>
    <w:rsid w:val="00B34507"/>
    <w:rPr>
      <w:b/>
      <w:color w:val="auto"/>
      <w:sz w:val="24"/>
      <w:bdr w:val="none" w:sz="0" w:space="0" w:color="auto"/>
      <w:shd w:val="clear" w:color="auto" w:fill="FF00FF"/>
    </w:rPr>
  </w:style>
  <w:style w:type="character" w:customStyle="1" w:styleId="bibdeg">
    <w:name w:val="bib_deg"/>
    <w:basedOn w:val="bibbase"/>
    <w:rsid w:val="00B34507"/>
    <w:rPr>
      <w:sz w:val="24"/>
    </w:rPr>
  </w:style>
  <w:style w:type="character" w:customStyle="1" w:styleId="bibsuffix">
    <w:name w:val="bib_suffix"/>
    <w:basedOn w:val="bibbase"/>
    <w:rsid w:val="00B34507"/>
    <w:rPr>
      <w:sz w:val="24"/>
    </w:rPr>
  </w:style>
  <w:style w:type="character" w:customStyle="1" w:styleId="bibcomment">
    <w:name w:val="bib_comment"/>
    <w:basedOn w:val="bibbase"/>
    <w:rsid w:val="00B34507"/>
    <w:rPr>
      <w:sz w:val="24"/>
    </w:rPr>
  </w:style>
  <w:style w:type="character" w:customStyle="1" w:styleId="audeg">
    <w:name w:val="au_deg"/>
    <w:basedOn w:val="aubase"/>
    <w:rsid w:val="00B34507"/>
    <w:rPr>
      <w:sz w:val="20"/>
      <w:bdr w:val="none" w:sz="0" w:space="0" w:color="auto"/>
      <w:shd w:val="clear" w:color="auto" w:fill="FFFF00"/>
    </w:rPr>
  </w:style>
  <w:style w:type="character" w:customStyle="1" w:styleId="aufname">
    <w:name w:val="au_fname"/>
    <w:basedOn w:val="aubase"/>
    <w:rsid w:val="00B34507"/>
    <w:rPr>
      <w:sz w:val="20"/>
      <w:bdr w:val="none" w:sz="0" w:space="0" w:color="auto"/>
      <w:shd w:val="clear" w:color="auto" w:fill="00FFFF"/>
    </w:rPr>
  </w:style>
  <w:style w:type="character" w:customStyle="1" w:styleId="aurole">
    <w:name w:val="au_role"/>
    <w:basedOn w:val="aubase"/>
    <w:rsid w:val="00B34507"/>
    <w:rPr>
      <w:sz w:val="20"/>
      <w:bdr w:val="none" w:sz="0" w:space="0" w:color="auto"/>
      <w:shd w:val="clear" w:color="auto" w:fill="808000"/>
    </w:rPr>
  </w:style>
  <w:style w:type="character" w:customStyle="1" w:styleId="ausuffix">
    <w:name w:val="au_suffix"/>
    <w:basedOn w:val="aubase"/>
    <w:rsid w:val="00B34507"/>
    <w:rPr>
      <w:sz w:val="20"/>
      <w:bdr w:val="none" w:sz="0" w:space="0" w:color="auto"/>
      <w:shd w:val="clear" w:color="auto" w:fill="FF00FF"/>
    </w:rPr>
  </w:style>
  <w:style w:type="character" w:customStyle="1" w:styleId="ausurname">
    <w:name w:val="au_surname"/>
    <w:basedOn w:val="aubase"/>
    <w:rsid w:val="00B34507"/>
    <w:rPr>
      <w:sz w:val="20"/>
      <w:bdr w:val="none" w:sz="0" w:space="0" w:color="auto"/>
      <w:shd w:val="clear" w:color="auto" w:fill="00FF00"/>
    </w:rPr>
  </w:style>
  <w:style w:type="character" w:customStyle="1" w:styleId="bibbase">
    <w:name w:val="bib_base"/>
    <w:rsid w:val="00B34507"/>
    <w:rPr>
      <w:sz w:val="24"/>
    </w:rPr>
  </w:style>
  <w:style w:type="character" w:customStyle="1" w:styleId="aubase">
    <w:name w:val="au_base"/>
    <w:rsid w:val="00B34507"/>
    <w:rPr>
      <w:sz w:val="20"/>
    </w:rPr>
  </w:style>
  <w:style w:type="character" w:customStyle="1" w:styleId="citebase">
    <w:name w:val="cite_base"/>
    <w:rsid w:val="00B34507"/>
    <w:rPr>
      <w:sz w:val="24"/>
    </w:rPr>
  </w:style>
  <w:style w:type="character" w:customStyle="1" w:styleId="aucollab">
    <w:name w:val="au_collab"/>
    <w:basedOn w:val="aubase"/>
    <w:rsid w:val="00B34507"/>
    <w:rPr>
      <w:sz w:val="20"/>
      <w:bdr w:val="none" w:sz="0" w:space="0" w:color="auto"/>
      <w:shd w:val="clear" w:color="auto" w:fill="C0C0C0"/>
    </w:rPr>
  </w:style>
  <w:style w:type="character" w:customStyle="1" w:styleId="citefn">
    <w:name w:val="cite_fn"/>
    <w:basedOn w:val="citebase"/>
    <w:rsid w:val="00B34507"/>
    <w:rPr>
      <w:sz w:val="24"/>
      <w:shd w:val="clear" w:color="auto" w:fill="FF0000"/>
    </w:rPr>
  </w:style>
  <w:style w:type="character" w:customStyle="1" w:styleId="citeen">
    <w:name w:val="cite_en"/>
    <w:basedOn w:val="citebase"/>
    <w:rsid w:val="00B34507"/>
    <w:rPr>
      <w:sz w:val="24"/>
      <w:shd w:val="clear" w:color="auto" w:fill="FFFF00"/>
      <w:vertAlign w:val="superscript"/>
    </w:rPr>
  </w:style>
  <w:style w:type="character" w:customStyle="1" w:styleId="eqno">
    <w:name w:val="eq_no"/>
    <w:basedOn w:val="citebase"/>
    <w:rsid w:val="00B34507"/>
    <w:rPr>
      <w:sz w:val="24"/>
    </w:rPr>
  </w:style>
  <w:style w:type="paragraph" w:customStyle="1" w:styleId="BaseHeading">
    <w:name w:val="Base_Heading"/>
    <w:rsid w:val="00B34507"/>
    <w:pPr>
      <w:keepNext/>
      <w:spacing w:before="240" w:line="240" w:lineRule="auto"/>
      <w:outlineLvl w:val="0"/>
    </w:pPr>
    <w:rPr>
      <w:rFonts w:ascii="Arial" w:eastAsia="Times New Roman" w:hAnsi="Arial" w:cs="Times New Roman"/>
      <w:b/>
      <w:kern w:val="28"/>
      <w:sz w:val="28"/>
      <w:szCs w:val="20"/>
      <w:lang w:val="en-US"/>
    </w:rPr>
  </w:style>
  <w:style w:type="paragraph" w:customStyle="1" w:styleId="BaseText">
    <w:name w:val="Base_Text"/>
    <w:rsid w:val="00B34507"/>
    <w:pPr>
      <w:spacing w:before="120" w:line="240" w:lineRule="auto"/>
    </w:pPr>
    <w:rPr>
      <w:rFonts w:ascii="Times New Roman" w:eastAsia="Times New Roman" w:hAnsi="Times New Roman" w:cs="Times New Roman"/>
      <w:sz w:val="20"/>
      <w:szCs w:val="20"/>
      <w:lang w:val="en-US"/>
    </w:rPr>
  </w:style>
  <w:style w:type="paragraph" w:customStyle="1" w:styleId="Abstract">
    <w:name w:val="Abstract"/>
    <w:basedOn w:val="BaseText"/>
    <w:rsid w:val="00B34507"/>
    <w:pPr>
      <w:spacing w:line="360" w:lineRule="auto"/>
    </w:pPr>
    <w:rPr>
      <w:b/>
      <w:sz w:val="24"/>
    </w:rPr>
  </w:style>
  <w:style w:type="paragraph" w:customStyle="1" w:styleId="Acknowledgment">
    <w:name w:val="Acknowledgment"/>
    <w:basedOn w:val="BaseText"/>
    <w:rsid w:val="00B34507"/>
    <w:pPr>
      <w:spacing w:line="360" w:lineRule="auto"/>
    </w:pPr>
  </w:style>
  <w:style w:type="paragraph" w:customStyle="1" w:styleId="AcknowledgmentTitle">
    <w:name w:val="AcknowledgmentTitle"/>
    <w:basedOn w:val="Ttulo1"/>
    <w:rsid w:val="00B34507"/>
    <w:rPr>
      <w:sz w:val="24"/>
    </w:rPr>
  </w:style>
  <w:style w:type="paragraph" w:customStyle="1" w:styleId="Affiliations">
    <w:name w:val="Affiliations"/>
    <w:basedOn w:val="BaseText"/>
    <w:rsid w:val="00B34507"/>
    <w:pPr>
      <w:spacing w:line="360" w:lineRule="auto"/>
    </w:pPr>
    <w:rPr>
      <w:i/>
    </w:rPr>
  </w:style>
  <w:style w:type="paragraph" w:customStyle="1" w:styleId="Authors">
    <w:name w:val="Authors"/>
    <w:basedOn w:val="BaseText"/>
    <w:rsid w:val="00B34507"/>
    <w:pPr>
      <w:spacing w:line="360" w:lineRule="auto"/>
    </w:pPr>
  </w:style>
  <w:style w:type="paragraph" w:customStyle="1" w:styleId="BodyPara">
    <w:name w:val="BodyPara"/>
    <w:basedOn w:val="BaseText"/>
    <w:rsid w:val="00B34507"/>
    <w:pPr>
      <w:spacing w:line="360" w:lineRule="auto"/>
    </w:pPr>
    <w:rPr>
      <w:sz w:val="24"/>
    </w:rPr>
  </w:style>
  <w:style w:type="paragraph" w:customStyle="1" w:styleId="BodyIndent">
    <w:name w:val="BodyIndent"/>
    <w:basedOn w:val="BaseText"/>
    <w:rsid w:val="00B34507"/>
    <w:pPr>
      <w:spacing w:line="360" w:lineRule="auto"/>
      <w:ind w:firstLine="720"/>
    </w:pPr>
    <w:rPr>
      <w:sz w:val="24"/>
    </w:rPr>
  </w:style>
  <w:style w:type="paragraph" w:customStyle="1" w:styleId="Boxhead">
    <w:name w:val="Boxhead"/>
    <w:basedOn w:val="Ttulo1"/>
    <w:rsid w:val="00B34507"/>
  </w:style>
  <w:style w:type="paragraph" w:customStyle="1" w:styleId="BoxText">
    <w:name w:val="BoxText"/>
    <w:basedOn w:val="BaseText"/>
    <w:rsid w:val="00B34507"/>
  </w:style>
  <w:style w:type="paragraph" w:customStyle="1" w:styleId="BulletedList">
    <w:name w:val="BulletedList"/>
    <w:basedOn w:val="BaseText"/>
    <w:rsid w:val="00B34507"/>
    <w:pPr>
      <w:ind w:left="360" w:hanging="360"/>
    </w:pPr>
  </w:style>
  <w:style w:type="paragraph" w:customStyle="1" w:styleId="CompInterest">
    <w:name w:val="CompInterest"/>
    <w:basedOn w:val="BaseText"/>
    <w:rsid w:val="00B34507"/>
    <w:pPr>
      <w:spacing w:line="360" w:lineRule="auto"/>
    </w:pPr>
  </w:style>
  <w:style w:type="paragraph" w:customStyle="1" w:styleId="Correspondence">
    <w:name w:val="Correspondence"/>
    <w:basedOn w:val="BaseText"/>
    <w:rsid w:val="00B34507"/>
    <w:pPr>
      <w:spacing w:line="360" w:lineRule="auto"/>
    </w:pPr>
  </w:style>
  <w:style w:type="paragraph" w:customStyle="1" w:styleId="OnlineSubheading">
    <w:name w:val="Online_Subheading"/>
    <w:basedOn w:val="BaseHeading"/>
    <w:rsid w:val="00B34507"/>
    <w:rPr>
      <w:rFonts w:ascii="Times New Roman" w:hAnsi="Times New Roman"/>
      <w:sz w:val="24"/>
    </w:rPr>
  </w:style>
  <w:style w:type="paragraph" w:styleId="MapadoDocumento">
    <w:name w:val="Document Map"/>
    <w:basedOn w:val="Normal"/>
    <w:link w:val="MapadoDocumentoChar"/>
    <w:uiPriority w:val="99"/>
    <w:semiHidden/>
    <w:rsid w:val="00B34507"/>
    <w:pPr>
      <w:shd w:val="clear" w:color="auto" w:fill="000080"/>
    </w:pPr>
    <w:rPr>
      <w:rFonts w:ascii="Tahoma" w:hAnsi="Tahoma"/>
    </w:rPr>
  </w:style>
  <w:style w:type="character" w:customStyle="1" w:styleId="MapadoDocumentoChar">
    <w:name w:val="Mapa do Documento Char"/>
    <w:basedOn w:val="Fontepargpadro"/>
    <w:link w:val="MapadoDocumento"/>
    <w:uiPriority w:val="99"/>
    <w:semiHidden/>
    <w:rsid w:val="00B34507"/>
    <w:rPr>
      <w:rFonts w:ascii="Tahoma" w:eastAsia="Times New Roman" w:hAnsi="Tahoma" w:cs="Times New Roman"/>
      <w:sz w:val="20"/>
      <w:szCs w:val="20"/>
      <w:shd w:val="clear" w:color="auto" w:fill="000080"/>
      <w:lang w:val="en-US"/>
    </w:rPr>
  </w:style>
  <w:style w:type="paragraph" w:customStyle="1" w:styleId="Endnote">
    <w:name w:val="Endnote"/>
    <w:basedOn w:val="BaseText"/>
    <w:rsid w:val="00B34507"/>
  </w:style>
  <w:style w:type="paragraph" w:customStyle="1" w:styleId="Equation">
    <w:name w:val="Equation"/>
    <w:basedOn w:val="BaseText"/>
    <w:rsid w:val="00B34507"/>
    <w:pPr>
      <w:ind w:left="1440" w:right="1440"/>
    </w:pPr>
  </w:style>
  <w:style w:type="paragraph" w:customStyle="1" w:styleId="FigureLegend">
    <w:name w:val="FigureLegend"/>
    <w:basedOn w:val="BaseText"/>
    <w:rsid w:val="00B34507"/>
    <w:pPr>
      <w:spacing w:line="360" w:lineRule="auto"/>
    </w:pPr>
    <w:rPr>
      <w:sz w:val="24"/>
    </w:rPr>
  </w:style>
  <w:style w:type="paragraph" w:customStyle="1" w:styleId="FirstPara">
    <w:name w:val="FirstPara"/>
    <w:basedOn w:val="BaseText"/>
    <w:rsid w:val="00B34507"/>
    <w:pPr>
      <w:spacing w:line="360" w:lineRule="auto"/>
    </w:pPr>
    <w:rPr>
      <w:sz w:val="24"/>
    </w:rPr>
  </w:style>
  <w:style w:type="character" w:styleId="HiperlinkVisitado">
    <w:name w:val="FollowedHyperlink"/>
    <w:basedOn w:val="Fontepargpadro"/>
    <w:uiPriority w:val="99"/>
    <w:rsid w:val="00B34507"/>
    <w:rPr>
      <w:color w:val="800080"/>
      <w:u w:val="single"/>
    </w:rPr>
  </w:style>
  <w:style w:type="paragraph" w:customStyle="1" w:styleId="DataReferencesHead">
    <w:name w:val="DataReferencesHead"/>
    <w:basedOn w:val="Ttulo1"/>
    <w:rsid w:val="00B34507"/>
  </w:style>
  <w:style w:type="paragraph" w:customStyle="1" w:styleId="DataReferencesSubhead">
    <w:name w:val="DataReferencesSubhead"/>
    <w:basedOn w:val="Ttulo2"/>
    <w:rsid w:val="00B34507"/>
  </w:style>
  <w:style w:type="paragraph" w:customStyle="1" w:styleId="MethEqn">
    <w:name w:val="MethEqn"/>
    <w:basedOn w:val="BaseText"/>
    <w:rsid w:val="00B34507"/>
    <w:pPr>
      <w:ind w:left="1440" w:right="1440"/>
    </w:pPr>
    <w:rPr>
      <w:sz w:val="18"/>
    </w:rPr>
  </w:style>
  <w:style w:type="paragraph" w:customStyle="1" w:styleId="MethHead1">
    <w:name w:val="MethHead1"/>
    <w:basedOn w:val="Ttulo1"/>
    <w:rsid w:val="00B34507"/>
    <w:rPr>
      <w:sz w:val="24"/>
    </w:rPr>
  </w:style>
  <w:style w:type="paragraph" w:customStyle="1" w:styleId="MethHead2">
    <w:name w:val="MethHead2"/>
    <w:basedOn w:val="Ttulo1"/>
    <w:rsid w:val="00B34507"/>
    <w:pPr>
      <w:outlineLvl w:val="1"/>
    </w:pPr>
    <w:rPr>
      <w:sz w:val="20"/>
    </w:rPr>
  </w:style>
  <w:style w:type="paragraph" w:customStyle="1" w:styleId="MethPara">
    <w:name w:val="MethPara"/>
    <w:basedOn w:val="BaseText"/>
    <w:rsid w:val="00B34507"/>
    <w:pPr>
      <w:spacing w:line="360" w:lineRule="auto"/>
    </w:pPr>
    <w:rPr>
      <w:sz w:val="24"/>
    </w:rPr>
  </w:style>
  <w:style w:type="paragraph" w:customStyle="1" w:styleId="MethParaIndent">
    <w:name w:val="MethParaIndent"/>
    <w:basedOn w:val="BaseText"/>
    <w:rsid w:val="00B34507"/>
    <w:pPr>
      <w:spacing w:line="360" w:lineRule="auto"/>
      <w:ind w:firstLine="720"/>
    </w:pPr>
    <w:rPr>
      <w:sz w:val="24"/>
    </w:rPr>
  </w:style>
  <w:style w:type="paragraph" w:customStyle="1" w:styleId="NumList1">
    <w:name w:val="NumList1"/>
    <w:basedOn w:val="BaseText"/>
    <w:rsid w:val="00B34507"/>
    <w:pPr>
      <w:ind w:left="360" w:hanging="360"/>
    </w:pPr>
  </w:style>
  <w:style w:type="paragraph" w:customStyle="1" w:styleId="NumList2">
    <w:name w:val="NumList2"/>
    <w:basedOn w:val="BaseText"/>
    <w:rsid w:val="00B34507"/>
    <w:pPr>
      <w:ind w:left="720" w:hanging="360"/>
    </w:pPr>
  </w:style>
  <w:style w:type="paragraph" w:customStyle="1" w:styleId="NumList3">
    <w:name w:val="NumList3"/>
    <w:basedOn w:val="BaseText"/>
    <w:rsid w:val="00B34507"/>
    <w:pPr>
      <w:ind w:left="1080" w:hanging="360"/>
    </w:pPr>
  </w:style>
  <w:style w:type="paragraph" w:customStyle="1" w:styleId="NumListLevel4">
    <w:name w:val="NumListLevel4"/>
    <w:basedOn w:val="BaseText"/>
    <w:rsid w:val="00B34507"/>
    <w:pPr>
      <w:ind w:left="1440" w:hanging="360"/>
    </w:pPr>
  </w:style>
  <w:style w:type="paragraph" w:customStyle="1" w:styleId="Query">
    <w:name w:val="Query"/>
    <w:basedOn w:val="BaseText"/>
    <w:rsid w:val="00B34507"/>
  </w:style>
  <w:style w:type="paragraph" w:styleId="Citao">
    <w:name w:val="Quote"/>
    <w:basedOn w:val="BaseText"/>
    <w:link w:val="CitaoChar"/>
    <w:uiPriority w:val="29"/>
    <w:qFormat/>
    <w:rsid w:val="00B34507"/>
    <w:pPr>
      <w:ind w:left="1440" w:right="1440"/>
    </w:pPr>
  </w:style>
  <w:style w:type="character" w:customStyle="1" w:styleId="CitaoChar">
    <w:name w:val="Citação Char"/>
    <w:basedOn w:val="Fontepargpadro"/>
    <w:link w:val="Citao"/>
    <w:uiPriority w:val="29"/>
    <w:rsid w:val="00B34507"/>
    <w:rPr>
      <w:rFonts w:ascii="Times New Roman" w:eastAsia="Times New Roman" w:hAnsi="Times New Roman" w:cs="Times New Roman"/>
      <w:sz w:val="20"/>
      <w:szCs w:val="20"/>
      <w:lang w:val="en-US"/>
    </w:rPr>
  </w:style>
  <w:style w:type="paragraph" w:customStyle="1" w:styleId="ReceivedAccepted">
    <w:name w:val="ReceivedAccepted"/>
    <w:basedOn w:val="BaseText"/>
    <w:rsid w:val="00B34507"/>
    <w:pPr>
      <w:spacing w:line="360" w:lineRule="auto"/>
    </w:pPr>
  </w:style>
  <w:style w:type="paragraph" w:customStyle="1" w:styleId="Reference">
    <w:name w:val="Reference"/>
    <w:basedOn w:val="BaseText"/>
    <w:rsid w:val="00B34507"/>
    <w:pPr>
      <w:spacing w:line="360" w:lineRule="auto"/>
      <w:ind w:left="792" w:hanging="792"/>
    </w:pPr>
    <w:rPr>
      <w:sz w:val="24"/>
    </w:rPr>
  </w:style>
  <w:style w:type="paragraph" w:customStyle="1" w:styleId="ReferenceHead">
    <w:name w:val="ReferenceHead"/>
    <w:basedOn w:val="Ttulo1"/>
    <w:rsid w:val="00B34507"/>
  </w:style>
  <w:style w:type="paragraph" w:customStyle="1" w:styleId="Sec1Ttl">
    <w:name w:val="Sec1Ttl"/>
    <w:basedOn w:val="Ttulo1"/>
    <w:rsid w:val="00B34507"/>
    <w:rPr>
      <w:sz w:val="24"/>
    </w:rPr>
  </w:style>
  <w:style w:type="paragraph" w:customStyle="1" w:styleId="Sec2Ttl">
    <w:name w:val="Sec2Ttl"/>
    <w:basedOn w:val="Ttulo1"/>
    <w:rsid w:val="00B34507"/>
    <w:pPr>
      <w:outlineLvl w:val="1"/>
    </w:pPr>
    <w:rPr>
      <w:sz w:val="20"/>
    </w:rPr>
  </w:style>
  <w:style w:type="paragraph" w:customStyle="1" w:styleId="SuppInfor">
    <w:name w:val="SuppInfor"/>
    <w:basedOn w:val="BaseText"/>
    <w:rsid w:val="00B34507"/>
    <w:pPr>
      <w:spacing w:line="360" w:lineRule="auto"/>
    </w:pPr>
  </w:style>
  <w:style w:type="paragraph" w:customStyle="1" w:styleId="TableBody">
    <w:name w:val="TableBody"/>
    <w:basedOn w:val="BaseText"/>
    <w:rsid w:val="00B34507"/>
    <w:pPr>
      <w:spacing w:before="0"/>
    </w:pPr>
    <w:rPr>
      <w:rFonts w:ascii="Arial" w:hAnsi="Arial"/>
    </w:rPr>
  </w:style>
  <w:style w:type="paragraph" w:customStyle="1" w:styleId="TableFootnote">
    <w:name w:val="TableFootnote"/>
    <w:basedOn w:val="BaseText"/>
    <w:rsid w:val="00B34507"/>
    <w:pPr>
      <w:spacing w:before="0"/>
    </w:pPr>
    <w:rPr>
      <w:rFonts w:ascii="Arial" w:hAnsi="Arial"/>
    </w:rPr>
  </w:style>
  <w:style w:type="paragraph" w:customStyle="1" w:styleId="TableHead">
    <w:name w:val="TableHead"/>
    <w:basedOn w:val="BaseText"/>
    <w:rsid w:val="00B34507"/>
    <w:pPr>
      <w:spacing w:before="0"/>
    </w:pPr>
    <w:rPr>
      <w:rFonts w:ascii="Arial" w:hAnsi="Arial"/>
    </w:rPr>
  </w:style>
  <w:style w:type="paragraph" w:customStyle="1" w:styleId="TableLegend">
    <w:name w:val="TableLegend"/>
    <w:basedOn w:val="BaseText"/>
    <w:rsid w:val="00B34507"/>
    <w:pPr>
      <w:spacing w:before="0"/>
    </w:pPr>
    <w:rPr>
      <w:rFonts w:ascii="Arial" w:hAnsi="Arial"/>
    </w:rPr>
  </w:style>
  <w:style w:type="paragraph" w:customStyle="1" w:styleId="TableTitle">
    <w:name w:val="TableTitle"/>
    <w:basedOn w:val="BaseText"/>
    <w:rsid w:val="00B34507"/>
    <w:rPr>
      <w:rFonts w:ascii="Arial" w:hAnsi="Arial"/>
    </w:rPr>
  </w:style>
  <w:style w:type="paragraph" w:customStyle="1" w:styleId="UnnumList">
    <w:name w:val="UnnumList"/>
    <w:basedOn w:val="BaseText"/>
    <w:rsid w:val="00B34507"/>
    <w:pPr>
      <w:ind w:left="360" w:hanging="360"/>
    </w:pPr>
  </w:style>
  <w:style w:type="paragraph" w:customStyle="1" w:styleId="OnlineMethHead1">
    <w:name w:val="Online_MethHead1"/>
    <w:basedOn w:val="BaseHeading"/>
    <w:rsid w:val="00B34507"/>
    <w:rPr>
      <w:sz w:val="24"/>
    </w:rPr>
  </w:style>
  <w:style w:type="paragraph" w:customStyle="1" w:styleId="ItalicNote">
    <w:name w:val="ItalicNote"/>
    <w:basedOn w:val="BaseText"/>
    <w:rsid w:val="00B34507"/>
    <w:pPr>
      <w:spacing w:line="360" w:lineRule="auto"/>
    </w:pPr>
    <w:rPr>
      <w:i/>
      <w:sz w:val="24"/>
    </w:rPr>
  </w:style>
  <w:style w:type="paragraph" w:customStyle="1" w:styleId="ReferenceAnnotation">
    <w:name w:val="ReferenceAnnotation"/>
    <w:basedOn w:val="BaseText"/>
    <w:rsid w:val="00B34507"/>
    <w:pPr>
      <w:spacing w:line="360" w:lineRule="auto"/>
      <w:ind w:left="792"/>
    </w:pPr>
    <w:rPr>
      <w:b/>
      <w:sz w:val="24"/>
    </w:rPr>
  </w:style>
  <w:style w:type="paragraph" w:customStyle="1" w:styleId="OnlineMethHead2">
    <w:name w:val="Online_MethHead2"/>
    <w:basedOn w:val="BaseHeading"/>
    <w:rsid w:val="00B34507"/>
    <w:pPr>
      <w:outlineLvl w:val="1"/>
    </w:pPr>
    <w:rPr>
      <w:sz w:val="20"/>
    </w:rPr>
  </w:style>
  <w:style w:type="paragraph" w:customStyle="1" w:styleId="OnlineMethPara">
    <w:name w:val="Online_MethPara"/>
    <w:basedOn w:val="BaseText"/>
    <w:rsid w:val="00B34507"/>
    <w:pPr>
      <w:spacing w:line="360" w:lineRule="auto"/>
    </w:pPr>
    <w:rPr>
      <w:sz w:val="24"/>
    </w:rPr>
  </w:style>
  <w:style w:type="paragraph" w:customStyle="1" w:styleId="OnlineMethParaIndent">
    <w:name w:val="Online_MethParaIndent"/>
    <w:basedOn w:val="BaseText"/>
    <w:rsid w:val="00B34507"/>
    <w:pPr>
      <w:spacing w:line="360" w:lineRule="auto"/>
      <w:ind w:firstLine="720"/>
    </w:pPr>
    <w:rPr>
      <w:sz w:val="24"/>
    </w:rPr>
  </w:style>
  <w:style w:type="paragraph" w:customStyle="1" w:styleId="OnlineReference">
    <w:name w:val="Online_Reference"/>
    <w:basedOn w:val="BaseText"/>
    <w:rsid w:val="00B34507"/>
    <w:pPr>
      <w:spacing w:line="360" w:lineRule="auto"/>
      <w:ind w:left="792" w:hanging="792"/>
    </w:pPr>
    <w:rPr>
      <w:sz w:val="24"/>
    </w:rPr>
  </w:style>
  <w:style w:type="paragraph" w:customStyle="1" w:styleId="OnlineMethEqn">
    <w:name w:val="Online_MethEqn"/>
    <w:basedOn w:val="BaseText"/>
    <w:rsid w:val="00B34507"/>
    <w:pPr>
      <w:ind w:left="1440" w:right="1440"/>
    </w:pPr>
    <w:rPr>
      <w:sz w:val="18"/>
    </w:rPr>
  </w:style>
  <w:style w:type="paragraph" w:customStyle="1" w:styleId="DataReference">
    <w:name w:val="Data_Reference"/>
    <w:basedOn w:val="BaseText"/>
    <w:rsid w:val="00B34507"/>
    <w:pPr>
      <w:spacing w:line="360" w:lineRule="auto"/>
    </w:pPr>
    <w:rPr>
      <w:sz w:val="24"/>
    </w:rPr>
  </w:style>
  <w:style w:type="character" w:styleId="Hyperlink">
    <w:name w:val="Hyperlink"/>
    <w:basedOn w:val="Fontepargpadro"/>
    <w:uiPriority w:val="99"/>
    <w:unhideWhenUsed/>
    <w:rsid w:val="001A77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reprints/index.html" TargetMode="External"/><Relationship Id="rId18" Type="http://schemas.openxmlformats.org/officeDocument/2006/relationships/hyperlink" Target="http://www.ncbi.nlm.nih.gov/geo/query/acc.cgi?acc=GSE14535" TargetMode="External"/><Relationship Id="rId26" Type="http://schemas.openxmlformats.org/officeDocument/2006/relationships/hyperlink" Target="http://www.ncbi.nlm.nih.gov/geo/query/acc.cgi?acc=GSM736566" TargetMode="External"/><Relationship Id="rId39" Type="http://schemas.openxmlformats.org/officeDocument/2006/relationships/fontTable" Target="fontTable.xml"/><Relationship Id="rId21" Type="http://schemas.openxmlformats.org/officeDocument/2006/relationships/hyperlink" Target="https://github.com/StamLab/footprinting2012" TargetMode="External"/><Relationship Id="rId34" Type="http://schemas.openxmlformats.org/officeDocument/2006/relationships/hyperlink" Target="http://www.costalab.org/hint-bc" TargetMode="External"/><Relationship Id="rId7" Type="http://schemas.openxmlformats.org/officeDocument/2006/relationships/endnotes" Target="endnotes.xml"/><Relationship Id="rId12" Type="http://schemas.openxmlformats.org/officeDocument/2006/relationships/hyperlink" Target="http://dx.doi.org/10.1038/nmeth.3772" TargetMode="External"/><Relationship Id="rId17" Type="http://schemas.openxmlformats.org/officeDocument/2006/relationships/hyperlink" Target="http://www.ncbi.nlm.nih.gov/geo/query/acc.cgi?acc=GSE12760" TargetMode="External"/><Relationship Id="rId25" Type="http://schemas.openxmlformats.org/officeDocument/2006/relationships/hyperlink" Target="http://www.ncbi.nlm.nih.gov/geo/query/acc.cgi?acc=GSM736629" TargetMode="External"/><Relationship Id="rId33" Type="http://schemas.openxmlformats.org/officeDocument/2006/relationships/hyperlink" Target="http://sourceforge.net/projects/dnase2tfr/"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race.ncbi.nlm.nih.gov/Traces/sra/?study=SRP004871" TargetMode="External"/><Relationship Id="rId20" Type="http://schemas.openxmlformats.org/officeDocument/2006/relationships/hyperlink" Target="ftp://ftp.ebi.ac.uk/pub/databases/ensembl/encode/supplementary/integration_data_jan2011/byDataType/footprints/jan2011/all.footprints.gz" TargetMode="External"/><Relationship Id="rId29" Type="http://schemas.openxmlformats.org/officeDocument/2006/relationships/hyperlink" Target="http://research.imb.uq.edu.au/t.bailey/SD/Cuellar2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38/nmeth.3772" TargetMode="External"/><Relationship Id="rId24" Type="http://schemas.openxmlformats.org/officeDocument/2006/relationships/hyperlink" Target="http://www.ncbi.nlm.nih.gov/geo/query/acc.cgi?acc=GSM736582" TargetMode="External"/><Relationship Id="rId32" Type="http://schemas.openxmlformats.org/officeDocument/2006/relationships/hyperlink" Target="https://ohlerlab.mdc-berlin.de/software/FootprintMixture_109/" TargetMode="External"/><Relationship Id="rId37" Type="http://schemas.openxmlformats.org/officeDocument/2006/relationships/hyperlink" Target="http://www.regulatory-genomics.org/hin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geo/query/acc.cgi?acc=GSE54855" TargetMode="External"/><Relationship Id="rId23" Type="http://schemas.openxmlformats.org/officeDocument/2006/relationships/hyperlink" Target="http://www.ncbi.nlm.nih.gov/geo/query/acc.cgi?acc=GSM736620" TargetMode="External"/><Relationship Id="rId28" Type="http://schemas.openxmlformats.org/officeDocument/2006/relationships/hyperlink" Target="http://centipede.uchicago.edu/" TargetMode="External"/><Relationship Id="rId36" Type="http://schemas.openxmlformats.org/officeDocument/2006/relationships/hyperlink" Target="http://www.costalab.org/hint-bc" TargetMode="External"/><Relationship Id="rId10" Type="http://schemas.openxmlformats.org/officeDocument/2006/relationships/comments" Target="comments.xml"/><Relationship Id="rId19" Type="http://schemas.openxmlformats.org/officeDocument/2006/relationships/hyperlink" Target="ftp://ftp.ebi.ac.uk/pub/databases/ensembl/encode/supplementary/integration_data_jan2011/byDataType/footprints/jan2011/de.novo.pwm" TargetMode="External"/><Relationship Id="rId31" Type="http://schemas.openxmlformats.org/officeDocument/2006/relationships/hyperlink" Target="http://piq.csail.mit.edu" TargetMode="External"/><Relationship Id="rId4" Type="http://schemas.openxmlformats.org/officeDocument/2006/relationships/settings" Target="settings.xml"/><Relationship Id="rId9" Type="http://schemas.openxmlformats.org/officeDocument/2006/relationships/hyperlink" Target="http://dx.doi.org/10.1038/nmeth.3772" TargetMode="External"/><Relationship Id="rId14" Type="http://schemas.openxmlformats.org/officeDocument/2006/relationships/hyperlink" Target="http://www.ncbi.nlm.nih.gov/geo/query/acc.cgi?acc=GSM353644" TargetMode="External"/><Relationship Id="rId22" Type="http://schemas.openxmlformats.org/officeDocument/2006/relationships/hyperlink" Target="http://www.ncbi.nlm.nih.gov/geo/query/acc.cgi?acc=GSM736496" TargetMode="External"/><Relationship Id="rId27" Type="http://schemas.openxmlformats.org/officeDocument/2006/relationships/hyperlink" Target="http://fureylab.web.unc.edu/datasets/footprints/" TargetMode="External"/><Relationship Id="rId30" Type="http://schemas.openxmlformats.org/officeDocument/2006/relationships/hyperlink" Target="http://jpiper.github.com/pyDNase" TargetMode="External"/><Relationship Id="rId35" Type="http://schemas.openxmlformats.org/officeDocument/2006/relationships/hyperlink" Target="http://research.ics.aalto.fi/csb/software/bindnase/" TargetMode="External"/><Relationship Id="rId8" Type="http://schemas.openxmlformats.org/officeDocument/2006/relationships/hyperlink" Target="mailto:ivan.costa@rwth-aachen.d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008E1-500F-4594-BA2F-DB077BF2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26</Pages>
  <Words>16525</Words>
  <Characters>89235</Characters>
  <Application>Microsoft Office Word</Application>
  <DocSecurity>0</DocSecurity>
  <Lines>743</Lines>
  <Paragraphs>211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Helmholtz Institute For Biomedical Engineering</Company>
  <LinksUpToDate>false</LinksUpToDate>
  <CharactersWithSpaces>105549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Gusmao</dc:creator>
  <cp:lastModifiedBy>Eduardo Gusmao</cp:lastModifiedBy>
  <cp:revision>47</cp:revision>
  <cp:lastPrinted>2016-02-03T19:49:00Z</cp:lastPrinted>
  <dcterms:created xsi:type="dcterms:W3CDTF">2016-02-02T20:30:00Z</dcterms:created>
  <dcterms:modified xsi:type="dcterms:W3CDTF">2016-02-05T01:42:00Z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Helmholtz Institute For Biomedical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yle">
    <vt:lpwstr>ieee</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ies>
</file>